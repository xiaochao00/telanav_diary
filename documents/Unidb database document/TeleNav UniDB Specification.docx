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D0" w:rsidRDefault="00435327" w:rsidP="0097762C">
      <w:pPr>
        <w:pStyle w:val="Title"/>
        <w:jc w:val="center"/>
        <w:rPr>
          <w:lang w:eastAsia="zh-CN"/>
        </w:rPr>
      </w:pPr>
      <w:r>
        <w:t>TeleNav UniDB Specification</w:t>
      </w:r>
    </w:p>
    <w:p w:rsidR="00BB0AD0" w:rsidRDefault="00BB0AD0" w:rsidP="00B24AAB">
      <w:pPr>
        <w:pStyle w:val="Heading1"/>
      </w:pPr>
      <w:bookmarkStart w:id="0" w:name="_Toc345513648"/>
      <w:bookmarkStart w:id="1" w:name="_Toc345513809"/>
      <w:bookmarkStart w:id="2" w:name="_Toc345514006"/>
      <w:r>
        <w:t>History</w:t>
      </w:r>
      <w:bookmarkStart w:id="3" w:name="_GoBack"/>
      <w:bookmarkEnd w:id="0"/>
      <w:bookmarkEnd w:id="1"/>
      <w:bookmarkEnd w:id="2"/>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3"/>
        <w:gridCol w:w="3460"/>
        <w:gridCol w:w="3270"/>
        <w:gridCol w:w="3953"/>
      </w:tblGrid>
      <w:tr w:rsidR="006753FF" w:rsidRPr="007B659F" w:rsidTr="00C0799D">
        <w:tc>
          <w:tcPr>
            <w:tcW w:w="946" w:type="pct"/>
          </w:tcPr>
          <w:p w:rsidR="006753FF" w:rsidRPr="007B659F" w:rsidRDefault="006753FF" w:rsidP="007B659F">
            <w:pPr>
              <w:spacing w:after="0" w:line="240" w:lineRule="auto"/>
              <w:rPr>
                <w:lang w:eastAsia="zh-CN"/>
              </w:rPr>
            </w:pPr>
            <w:r>
              <w:rPr>
                <w:rFonts w:hint="eastAsia"/>
                <w:lang w:eastAsia="zh-CN"/>
              </w:rPr>
              <w:t>Version</w:t>
            </w:r>
          </w:p>
        </w:tc>
        <w:tc>
          <w:tcPr>
            <w:tcW w:w="1313" w:type="pct"/>
          </w:tcPr>
          <w:p w:rsidR="006753FF" w:rsidRPr="007B659F" w:rsidRDefault="006753FF" w:rsidP="007B659F">
            <w:pPr>
              <w:spacing w:after="0" w:line="240" w:lineRule="auto"/>
            </w:pPr>
            <w:r w:rsidRPr="007B659F">
              <w:t>Date</w:t>
            </w:r>
          </w:p>
        </w:tc>
        <w:tc>
          <w:tcPr>
            <w:tcW w:w="1241" w:type="pct"/>
          </w:tcPr>
          <w:p w:rsidR="006753FF" w:rsidRPr="007B659F" w:rsidRDefault="006753FF" w:rsidP="007B659F">
            <w:pPr>
              <w:spacing w:after="0" w:line="240" w:lineRule="auto"/>
              <w:rPr>
                <w:lang w:eastAsia="zh-CN"/>
              </w:rPr>
            </w:pPr>
            <w:r>
              <w:rPr>
                <w:szCs w:val="16"/>
              </w:rPr>
              <w:t>Revised By</w:t>
            </w:r>
          </w:p>
        </w:tc>
        <w:tc>
          <w:tcPr>
            <w:tcW w:w="1501" w:type="pct"/>
          </w:tcPr>
          <w:p w:rsidR="006753FF" w:rsidRPr="007B659F" w:rsidRDefault="006753FF" w:rsidP="007B659F">
            <w:pPr>
              <w:spacing w:after="0" w:line="240" w:lineRule="auto"/>
              <w:rPr>
                <w:lang w:eastAsia="zh-CN"/>
              </w:rPr>
            </w:pPr>
            <w:r w:rsidRPr="007B659F">
              <w:t>Change</w:t>
            </w:r>
            <w:r>
              <w:rPr>
                <w:rFonts w:hint="eastAsia"/>
                <w:lang w:eastAsia="zh-CN"/>
              </w:rPr>
              <w:t>s</w:t>
            </w:r>
          </w:p>
        </w:tc>
      </w:tr>
      <w:tr w:rsidR="006753FF" w:rsidRPr="007B659F" w:rsidTr="00C0799D">
        <w:tc>
          <w:tcPr>
            <w:tcW w:w="946" w:type="pct"/>
          </w:tcPr>
          <w:p w:rsidR="006753FF" w:rsidRDefault="006753FF" w:rsidP="007B659F">
            <w:pPr>
              <w:spacing w:after="0" w:line="240" w:lineRule="auto"/>
              <w:rPr>
                <w:lang w:eastAsia="zh-CN"/>
              </w:rPr>
            </w:pPr>
            <w:r>
              <w:rPr>
                <w:lang w:eastAsia="zh-CN"/>
              </w:rPr>
              <w:t>V</w:t>
            </w:r>
            <w:r w:rsidR="00626910">
              <w:rPr>
                <w:lang w:eastAsia="zh-CN"/>
              </w:rPr>
              <w:t>0</w:t>
            </w:r>
            <w:r w:rsidR="004449CA">
              <w:rPr>
                <w:lang w:eastAsia="zh-CN"/>
              </w:rPr>
              <w:t>.1</w:t>
            </w:r>
          </w:p>
        </w:tc>
        <w:tc>
          <w:tcPr>
            <w:tcW w:w="1313" w:type="pct"/>
          </w:tcPr>
          <w:p w:rsidR="006753FF" w:rsidRPr="007B659F" w:rsidRDefault="00FB5AF5" w:rsidP="007B659F">
            <w:pPr>
              <w:spacing w:after="0" w:line="240" w:lineRule="auto"/>
              <w:rPr>
                <w:lang w:eastAsia="zh-CN"/>
              </w:rPr>
            </w:pPr>
            <w:r>
              <w:t>2016-12-16</w:t>
            </w:r>
          </w:p>
        </w:tc>
        <w:tc>
          <w:tcPr>
            <w:tcW w:w="1241" w:type="pct"/>
          </w:tcPr>
          <w:p w:rsidR="006753FF" w:rsidRPr="007B659F" w:rsidRDefault="006753FF" w:rsidP="007B659F">
            <w:pPr>
              <w:spacing w:after="0" w:line="240" w:lineRule="auto"/>
              <w:rPr>
                <w:lang w:eastAsia="zh-CN"/>
              </w:rPr>
            </w:pPr>
            <w:r>
              <w:rPr>
                <w:rFonts w:hint="eastAsia"/>
                <w:lang w:eastAsia="zh-CN"/>
              </w:rPr>
              <w:t>Wu Ligang</w:t>
            </w:r>
          </w:p>
        </w:tc>
        <w:tc>
          <w:tcPr>
            <w:tcW w:w="1501" w:type="pct"/>
          </w:tcPr>
          <w:p w:rsidR="006753FF" w:rsidRPr="007B659F" w:rsidRDefault="006753FF" w:rsidP="007B659F">
            <w:pPr>
              <w:spacing w:after="0" w:line="240" w:lineRule="auto"/>
            </w:pPr>
            <w:r w:rsidRPr="007B659F">
              <w:t>Initial version</w:t>
            </w:r>
          </w:p>
        </w:tc>
      </w:tr>
      <w:tr w:rsidR="00B056F0" w:rsidRPr="007B659F" w:rsidTr="00C0799D">
        <w:trPr>
          <w:ins w:id="4" w:author="Wu, LiGang(Michael)" w:date="2013-10-29T16:55:00Z"/>
        </w:trPr>
        <w:tc>
          <w:tcPr>
            <w:tcW w:w="946" w:type="pct"/>
          </w:tcPr>
          <w:p w:rsidR="00B056F0" w:rsidRDefault="00B056F0" w:rsidP="007B659F">
            <w:pPr>
              <w:spacing w:after="0" w:line="240" w:lineRule="auto"/>
              <w:rPr>
                <w:ins w:id="5" w:author="Wu, LiGang(Michael)" w:date="2013-10-29T16:55:00Z"/>
                <w:lang w:eastAsia="zh-CN"/>
              </w:rPr>
            </w:pPr>
          </w:p>
        </w:tc>
        <w:tc>
          <w:tcPr>
            <w:tcW w:w="1313" w:type="pct"/>
          </w:tcPr>
          <w:p w:rsidR="00B056F0" w:rsidRDefault="00B056F0" w:rsidP="007B659F">
            <w:pPr>
              <w:spacing w:after="0" w:line="240" w:lineRule="auto"/>
              <w:rPr>
                <w:ins w:id="6" w:author="Wu, LiGang(Michael)" w:date="2013-10-29T16:55:00Z"/>
                <w:lang w:eastAsia="zh-CN"/>
              </w:rPr>
            </w:pPr>
          </w:p>
        </w:tc>
        <w:tc>
          <w:tcPr>
            <w:tcW w:w="1241" w:type="pct"/>
          </w:tcPr>
          <w:p w:rsidR="00B056F0" w:rsidRDefault="00B056F0" w:rsidP="007B659F">
            <w:pPr>
              <w:spacing w:after="0" w:line="240" w:lineRule="auto"/>
              <w:rPr>
                <w:ins w:id="7" w:author="Wu, LiGang(Michael)" w:date="2013-10-29T16:55:00Z"/>
                <w:lang w:eastAsia="zh-CN"/>
              </w:rPr>
            </w:pPr>
          </w:p>
        </w:tc>
        <w:tc>
          <w:tcPr>
            <w:tcW w:w="1501" w:type="pct"/>
          </w:tcPr>
          <w:p w:rsidR="00B056F0" w:rsidRPr="00B056F0" w:rsidRDefault="00B056F0" w:rsidP="007B659F">
            <w:pPr>
              <w:spacing w:after="0" w:line="240" w:lineRule="auto"/>
              <w:rPr>
                <w:ins w:id="8" w:author="Wu, LiGang(Michael)" w:date="2013-10-29T16:55:00Z"/>
                <w:lang w:eastAsia="zh-CN"/>
              </w:rPr>
            </w:pPr>
          </w:p>
        </w:tc>
      </w:tr>
      <w:tr w:rsidR="00390123" w:rsidRPr="007B659F" w:rsidTr="00C0799D">
        <w:trPr>
          <w:ins w:id="9" w:author="Wu, LiGang(Michael)" w:date="2014-01-15T13:22:00Z"/>
        </w:trPr>
        <w:tc>
          <w:tcPr>
            <w:tcW w:w="946" w:type="pct"/>
          </w:tcPr>
          <w:p w:rsidR="00390123" w:rsidRPr="00390123" w:rsidRDefault="00390123" w:rsidP="007B659F">
            <w:pPr>
              <w:spacing w:after="0" w:line="240" w:lineRule="auto"/>
              <w:rPr>
                <w:ins w:id="10" w:author="Wu, LiGang(Michael)" w:date="2014-01-15T13:22:00Z"/>
                <w:lang w:eastAsia="zh-CN"/>
              </w:rPr>
            </w:pPr>
          </w:p>
        </w:tc>
        <w:tc>
          <w:tcPr>
            <w:tcW w:w="1313" w:type="pct"/>
          </w:tcPr>
          <w:p w:rsidR="00390123" w:rsidRDefault="00390123" w:rsidP="007B659F">
            <w:pPr>
              <w:spacing w:after="0" w:line="240" w:lineRule="auto"/>
              <w:rPr>
                <w:ins w:id="11" w:author="Wu, LiGang(Michael)" w:date="2014-01-15T13:22:00Z"/>
                <w:lang w:eastAsia="zh-CN"/>
              </w:rPr>
            </w:pPr>
          </w:p>
        </w:tc>
        <w:tc>
          <w:tcPr>
            <w:tcW w:w="1241" w:type="pct"/>
          </w:tcPr>
          <w:p w:rsidR="00390123" w:rsidRDefault="00390123" w:rsidP="007B659F">
            <w:pPr>
              <w:spacing w:after="0" w:line="240" w:lineRule="auto"/>
              <w:rPr>
                <w:ins w:id="12" w:author="Wu, LiGang(Michael)" w:date="2014-01-15T13:22:00Z"/>
                <w:lang w:eastAsia="zh-CN"/>
              </w:rPr>
            </w:pPr>
          </w:p>
        </w:tc>
        <w:tc>
          <w:tcPr>
            <w:tcW w:w="1501" w:type="pct"/>
          </w:tcPr>
          <w:p w:rsidR="00390123" w:rsidRPr="00CE058B" w:rsidRDefault="00390123">
            <w:pPr>
              <w:spacing w:after="0" w:line="240" w:lineRule="auto"/>
              <w:rPr>
                <w:ins w:id="13" w:author="Wu, LiGang(Michael)" w:date="2014-01-15T13:22:00Z"/>
                <w:lang w:eastAsia="zh-CN"/>
              </w:rPr>
            </w:pPr>
          </w:p>
        </w:tc>
      </w:tr>
    </w:tbl>
    <w:p w:rsidR="00E26380" w:rsidRPr="00E26380" w:rsidRDefault="00E26380" w:rsidP="00E26380">
      <w:pPr>
        <w:rPr>
          <w:lang w:eastAsia="zh-CN"/>
        </w:rPr>
      </w:pPr>
      <w:bookmarkStart w:id="14" w:name="_Toc345513649"/>
      <w:bookmarkEnd w:id="14"/>
    </w:p>
    <w:p w:rsidR="00BB0AD0" w:rsidRDefault="00BB0AD0" w:rsidP="00B24AAB">
      <w:pPr>
        <w:pStyle w:val="Heading1"/>
      </w:pPr>
      <w:bookmarkStart w:id="15" w:name="_Toc345513650"/>
      <w:bookmarkStart w:id="16" w:name="_Toc345513811"/>
      <w:bookmarkStart w:id="17" w:name="_Toc345514008"/>
      <w:r>
        <w:t>Introduction</w:t>
      </w:r>
      <w:bookmarkEnd w:id="15"/>
      <w:bookmarkEnd w:id="16"/>
      <w:bookmarkEnd w:id="17"/>
    </w:p>
    <w:p w:rsidR="003F6D03" w:rsidRPr="003F6D03" w:rsidRDefault="003F6D03" w:rsidP="003F6D03">
      <w:pPr>
        <w:pStyle w:val="Heading2"/>
      </w:pPr>
      <w:r>
        <w:t>UniDB</w:t>
      </w:r>
    </w:p>
    <w:p w:rsidR="00072F91" w:rsidRDefault="00F0352B">
      <w:pPr>
        <w:rPr>
          <w:lang w:eastAsia="zh-CN"/>
        </w:rPr>
      </w:pPr>
      <w:r>
        <w:rPr>
          <w:lang w:eastAsia="zh-CN"/>
        </w:rPr>
        <w:t>TeleNav UniDB</w:t>
      </w:r>
      <w:r w:rsidR="001B614F">
        <w:rPr>
          <w:lang w:eastAsia="zh-CN"/>
        </w:rPr>
        <w:t xml:space="preserve"> is a Postgis based database. </w:t>
      </w:r>
      <w:r w:rsidR="004C1755">
        <w:rPr>
          <w:lang w:eastAsia="zh-CN"/>
        </w:rPr>
        <w:t>It</w:t>
      </w:r>
      <w:r>
        <w:rPr>
          <w:lang w:eastAsia="zh-CN"/>
        </w:rPr>
        <w:t xml:space="preserve"> is an extension of </w:t>
      </w:r>
      <w:hyperlink r:id="rId8" w:history="1">
        <w:r w:rsidRPr="00F0352B">
          <w:rPr>
            <w:rStyle w:val="Hyperlink"/>
            <w:lang w:eastAsia="zh-CN"/>
          </w:rPr>
          <w:t>pgsnapshot</w:t>
        </w:r>
      </w:hyperlink>
      <w:r>
        <w:rPr>
          <w:lang w:eastAsia="zh-CN"/>
        </w:rPr>
        <w:t xml:space="preserve"> schema, </w:t>
      </w:r>
      <w:r w:rsidR="001B614F">
        <w:rPr>
          <w:lang w:eastAsia="zh-CN"/>
        </w:rPr>
        <w:t xml:space="preserve">which </w:t>
      </w:r>
      <w:r w:rsidR="001B614F" w:rsidRPr="001B614F">
        <w:rPr>
          <w:lang w:eastAsia="zh-CN"/>
        </w:rPr>
        <w:t xml:space="preserve">is a modified and simplified version of the main </w:t>
      </w:r>
      <w:hyperlink r:id="rId9" w:history="1">
        <w:r w:rsidR="004C1755" w:rsidRPr="005C1F03">
          <w:rPr>
            <w:rStyle w:val="Hyperlink"/>
            <w:lang w:eastAsia="zh-CN"/>
          </w:rPr>
          <w:t>Open Street Map</w:t>
        </w:r>
      </w:hyperlink>
      <w:r w:rsidR="004C1755">
        <w:rPr>
          <w:lang w:eastAsia="zh-CN"/>
        </w:rPr>
        <w:t xml:space="preserve">(OSM) DB </w:t>
      </w:r>
      <w:r w:rsidR="001B614F" w:rsidRPr="001B614F">
        <w:rPr>
          <w:lang w:eastAsia="zh-CN"/>
        </w:rPr>
        <w:t>schema wh</w:t>
      </w:r>
      <w:r w:rsidR="008B00E9">
        <w:rPr>
          <w:lang w:eastAsia="zh-CN"/>
        </w:rPr>
        <w:t xml:space="preserve">ich provides a number of useful </w:t>
      </w:r>
      <w:r w:rsidR="005C1F03" w:rsidRPr="005C1F03">
        <w:rPr>
          <w:lang w:eastAsia="zh-CN"/>
        </w:rPr>
        <w:t>geographic information system</w:t>
      </w:r>
      <w:r w:rsidR="005C1F03">
        <w:rPr>
          <w:lang w:eastAsia="zh-CN"/>
        </w:rPr>
        <w:t xml:space="preserve">(GIS) </w:t>
      </w:r>
      <w:r w:rsidR="008B00E9">
        <w:rPr>
          <w:lang w:eastAsia="zh-CN"/>
        </w:rPr>
        <w:t xml:space="preserve">data </w:t>
      </w:r>
      <w:r w:rsidR="001B614F" w:rsidRPr="001B614F">
        <w:rPr>
          <w:lang w:eastAsia="zh-CN"/>
        </w:rPr>
        <w:t>features, including generating geometries and storing tags in a single hstore column for easier use and indexing</w:t>
      </w:r>
      <w:r w:rsidR="001B614F">
        <w:rPr>
          <w:lang w:eastAsia="zh-CN"/>
        </w:rPr>
        <w:t xml:space="preserve">. </w:t>
      </w:r>
    </w:p>
    <w:p w:rsidR="00401B6E" w:rsidRDefault="00401B6E">
      <w:pPr>
        <w:rPr>
          <w:lang w:eastAsia="zh-CN"/>
        </w:rPr>
      </w:pPr>
      <w:r>
        <w:rPr>
          <w:lang w:eastAsia="zh-CN"/>
        </w:rPr>
        <w:t xml:space="preserve">It’s used for TeleNav </w:t>
      </w:r>
      <w:r w:rsidR="00765DA2">
        <w:rPr>
          <w:lang w:eastAsia="zh-CN"/>
        </w:rPr>
        <w:t xml:space="preserve">exchange </w:t>
      </w:r>
      <w:r>
        <w:rPr>
          <w:lang w:eastAsia="zh-CN"/>
        </w:rPr>
        <w:t xml:space="preserve">data storage and management, and with </w:t>
      </w:r>
      <w:bookmarkStart w:id="18" w:name="OLE_LINK1"/>
      <w:bookmarkStart w:id="19" w:name="OLE_LINK2"/>
      <w:r>
        <w:rPr>
          <w:lang w:eastAsia="zh-CN"/>
        </w:rPr>
        <w:t xml:space="preserve">powerful </w:t>
      </w:r>
      <w:bookmarkEnd w:id="18"/>
      <w:bookmarkEnd w:id="19"/>
      <w:r>
        <w:rPr>
          <w:lang w:eastAsia="zh-CN"/>
        </w:rPr>
        <w:t>capability of spatial indexing and query.</w:t>
      </w:r>
      <w:r w:rsidR="0055788D">
        <w:rPr>
          <w:lang w:eastAsia="zh-CN"/>
        </w:rPr>
        <w:t xml:space="preserve"> </w:t>
      </w:r>
    </w:p>
    <w:p w:rsidR="00AE70D9" w:rsidRDefault="00AE70D9">
      <w:pPr>
        <w:rPr>
          <w:lang w:eastAsia="zh-CN"/>
        </w:rPr>
      </w:pPr>
      <w:r>
        <w:rPr>
          <w:lang w:eastAsia="zh-CN"/>
        </w:rPr>
        <w:t xml:space="preserve">Below </w:t>
      </w:r>
      <w:r w:rsidR="00153069">
        <w:rPr>
          <w:lang w:eastAsia="zh-CN"/>
        </w:rPr>
        <w:t xml:space="preserve">is </w:t>
      </w:r>
      <w:r>
        <w:rPr>
          <w:lang w:eastAsia="zh-CN"/>
        </w:rPr>
        <w:t xml:space="preserve">the schema of UniDB. </w:t>
      </w:r>
    </w:p>
    <w:p w:rsidR="00FA6715" w:rsidRDefault="00AE4BCD" w:rsidP="00C0799D">
      <w:pPr>
        <w:jc w:val="center"/>
        <w:rPr>
          <w:lang w:eastAsia="zh-CN"/>
        </w:rPr>
      </w:pPr>
      <w:r>
        <w:rPr>
          <w:noProof/>
          <w:lang w:eastAsia="zh-CN"/>
        </w:rPr>
        <w:drawing>
          <wp:inline distT="0" distB="0" distL="0" distR="0">
            <wp:extent cx="5936615" cy="336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366770"/>
                    </a:xfrm>
                    <a:prstGeom prst="rect">
                      <a:avLst/>
                    </a:prstGeom>
                    <a:noFill/>
                    <a:ln>
                      <a:noFill/>
                    </a:ln>
                  </pic:spPr>
                </pic:pic>
              </a:graphicData>
            </a:graphic>
          </wp:inline>
        </w:drawing>
      </w:r>
    </w:p>
    <w:p w:rsidR="003801DE" w:rsidRDefault="003F6D03" w:rsidP="003F6D03">
      <w:pPr>
        <w:pStyle w:val="Heading2"/>
      </w:pPr>
      <w:r>
        <w:t>PBF</w:t>
      </w:r>
    </w:p>
    <w:p w:rsidR="003F6D03" w:rsidRDefault="003F6D03" w:rsidP="003F6D03">
      <w:pPr>
        <w:rPr>
          <w:lang w:eastAsia="zh-CN"/>
        </w:rPr>
      </w:pPr>
      <w:r w:rsidRPr="006C41AA">
        <w:rPr>
          <w:lang w:eastAsia="zh-CN"/>
        </w:rPr>
        <w:t>PBF is just a simple dump and compression of UniDB</w:t>
      </w:r>
      <w:r w:rsidR="00401B6E" w:rsidRPr="006C41AA">
        <w:rPr>
          <w:lang w:eastAsia="zh-CN"/>
        </w:rPr>
        <w:t xml:space="preserve"> by </w:t>
      </w:r>
      <w:hyperlink r:id="rId11" w:history="1">
        <w:r w:rsidR="006C41AA" w:rsidRPr="00A84BDD">
          <w:rPr>
            <w:rStyle w:val="Hyperlink"/>
            <w:lang w:eastAsia="zh-CN"/>
          </w:rPr>
          <w:t>Osmosis</w:t>
        </w:r>
      </w:hyperlink>
      <w:r w:rsidRPr="006C41AA">
        <w:rPr>
          <w:lang w:eastAsia="zh-CN"/>
        </w:rPr>
        <w:t>. There is no business logic in this conversion.</w:t>
      </w:r>
    </w:p>
    <w:p w:rsidR="0027790D" w:rsidRDefault="0027790D" w:rsidP="003F6D03">
      <w:pPr>
        <w:rPr>
          <w:lang w:eastAsia="zh-CN"/>
        </w:rPr>
      </w:pPr>
      <w:r w:rsidRPr="0027790D">
        <w:rPr>
          <w:lang w:eastAsia="zh-CN"/>
        </w:rPr>
        <w:t>PBF Format ("Protocolbuffer Binary Format") is primarily intended as an alternative to the XML format. It is about half of the size of a gzipped planet and about 30% smaller than a bzipped planet. It is also about 5x faster to write than a gzipped planet and 6x faster to read than a gzipped planet. The format was designed to support future extensibility and flexibility.</w:t>
      </w:r>
    </w:p>
    <w:p w:rsidR="00C7793F" w:rsidRDefault="00E620B1" w:rsidP="00C7793F">
      <w:pPr>
        <w:pStyle w:val="Heading1"/>
        <w:rPr>
          <w:lang w:eastAsia="zh-CN"/>
        </w:rPr>
      </w:pPr>
      <w:bookmarkStart w:id="20" w:name="_Toc345513655"/>
      <w:bookmarkStart w:id="21" w:name="_Toc345513816"/>
      <w:bookmarkStart w:id="22" w:name="_Toc345514013"/>
      <w:r>
        <w:rPr>
          <w:rFonts w:hint="eastAsia"/>
          <w:lang w:eastAsia="zh-CN"/>
        </w:rPr>
        <w:t>Basic Concepts</w:t>
      </w:r>
    </w:p>
    <w:p w:rsidR="001549C8" w:rsidRPr="001549C8" w:rsidRDefault="00FE360F" w:rsidP="001549C8">
      <w:pPr>
        <w:rPr>
          <w:lang w:eastAsia="zh-CN"/>
        </w:rPr>
      </w:pPr>
      <w:r>
        <w:rPr>
          <w:lang w:eastAsia="zh-CN"/>
        </w:rPr>
        <w:t>TBD</w:t>
      </w:r>
    </w:p>
    <w:bookmarkEnd w:id="20"/>
    <w:bookmarkEnd w:id="21"/>
    <w:bookmarkEnd w:id="22"/>
    <w:p w:rsidR="00BB0AD0" w:rsidRDefault="00535463" w:rsidP="00B24AAB">
      <w:pPr>
        <w:pStyle w:val="Heading1"/>
        <w:rPr>
          <w:lang w:eastAsia="zh-CN"/>
        </w:rPr>
      </w:pPr>
      <w:r>
        <w:rPr>
          <w:lang w:eastAsia="zh-CN"/>
        </w:rPr>
        <w:t xml:space="preserve">UniDB </w:t>
      </w:r>
      <w:r w:rsidR="00362D25">
        <w:rPr>
          <w:lang w:eastAsia="zh-CN"/>
        </w:rPr>
        <w:t>Tables</w:t>
      </w:r>
    </w:p>
    <w:p w:rsidR="00616515" w:rsidRDefault="00EA24AF" w:rsidP="00EA24AF">
      <w:pPr>
        <w:pStyle w:val="Heading2"/>
        <w:rPr>
          <w:lang w:eastAsia="zh-CN"/>
        </w:rPr>
      </w:pPr>
      <w:bookmarkStart w:id="23" w:name="_Ref468800804"/>
      <w:r>
        <w:rPr>
          <w:lang w:eastAsia="zh-CN"/>
        </w:rPr>
        <w:t>nodes</w:t>
      </w:r>
      <w:bookmarkEnd w:id="2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F92817" w:rsidRPr="0084175A" w:rsidTr="00380AAA">
        <w:trPr>
          <w:trHeight w:val="330"/>
        </w:trPr>
        <w:tc>
          <w:tcPr>
            <w:tcW w:w="1258" w:type="pct"/>
            <w:shd w:val="clear" w:color="auto" w:fill="auto"/>
            <w:noWrap/>
            <w:vAlign w:val="center"/>
            <w:hideMark/>
          </w:tcPr>
          <w:p w:rsidR="00F92817" w:rsidRDefault="00F92817" w:rsidP="00A462B5">
            <w:pPr>
              <w:jc w:val="center"/>
              <w:rPr>
                <w:rFonts w:cs="SimSun"/>
                <w:b/>
                <w:bCs/>
                <w:lang w:eastAsia="zh-CN"/>
              </w:rPr>
            </w:pPr>
            <w:bookmarkStart w:id="24" w:name="OLE_LINK15"/>
            <w:bookmarkStart w:id="25" w:name="OLE_LINK16"/>
            <w:r>
              <w:rPr>
                <w:b/>
                <w:bCs/>
                <w:lang w:eastAsia="zh-CN"/>
              </w:rPr>
              <w:t>Field</w:t>
            </w:r>
          </w:p>
        </w:tc>
        <w:tc>
          <w:tcPr>
            <w:tcW w:w="1258" w:type="pct"/>
            <w:shd w:val="clear" w:color="auto" w:fill="auto"/>
            <w:noWrap/>
            <w:vAlign w:val="center"/>
            <w:hideMark/>
          </w:tcPr>
          <w:p w:rsidR="00F92817" w:rsidRDefault="00F92817" w:rsidP="00A462B5">
            <w:pPr>
              <w:jc w:val="center"/>
              <w:rPr>
                <w:rFonts w:cs="SimSun"/>
                <w:b/>
                <w:bCs/>
                <w:lang w:eastAsia="zh-CN"/>
              </w:rPr>
            </w:pPr>
            <w:r>
              <w:rPr>
                <w:rFonts w:cs="SimSun"/>
                <w:b/>
                <w:bCs/>
              </w:rPr>
              <w:t>Type</w:t>
            </w:r>
          </w:p>
        </w:tc>
        <w:tc>
          <w:tcPr>
            <w:tcW w:w="2484" w:type="pct"/>
            <w:shd w:val="clear" w:color="auto" w:fill="auto"/>
            <w:noWrap/>
            <w:vAlign w:val="center"/>
            <w:hideMark/>
          </w:tcPr>
          <w:p w:rsidR="00F92817" w:rsidRDefault="00F92817" w:rsidP="00A462B5">
            <w:pPr>
              <w:jc w:val="center"/>
              <w:rPr>
                <w:rFonts w:cs="SimSun"/>
                <w:b/>
                <w:bCs/>
              </w:rPr>
            </w:pPr>
            <w:r>
              <w:rPr>
                <w:rFonts w:cs="SimSun"/>
                <w:b/>
                <w:bCs/>
              </w:rPr>
              <w:t>Description</w:t>
            </w:r>
          </w:p>
        </w:tc>
      </w:tr>
      <w:tr w:rsidR="00F92817" w:rsidRPr="0084175A" w:rsidTr="00380AAA">
        <w:trPr>
          <w:trHeight w:val="345"/>
        </w:trPr>
        <w:tc>
          <w:tcPr>
            <w:tcW w:w="1258" w:type="pct"/>
            <w:shd w:val="clear" w:color="auto" w:fill="auto"/>
            <w:noWrap/>
            <w:vAlign w:val="center"/>
            <w:hideMark/>
          </w:tcPr>
          <w:p w:rsidR="00F92817" w:rsidRPr="00B86AA2" w:rsidRDefault="000A3A68" w:rsidP="00A462B5">
            <w:pPr>
              <w:pStyle w:val="a"/>
              <w:jc w:val="center"/>
              <w:rPr>
                <w:b/>
                <w:i/>
              </w:rPr>
            </w:pPr>
            <w:r>
              <w:rPr>
                <w:b/>
                <w:i/>
              </w:rPr>
              <w:t>id</w:t>
            </w:r>
          </w:p>
        </w:tc>
        <w:tc>
          <w:tcPr>
            <w:tcW w:w="1258" w:type="pct"/>
            <w:shd w:val="clear" w:color="auto" w:fill="auto"/>
            <w:noWrap/>
            <w:vAlign w:val="center"/>
            <w:hideMark/>
          </w:tcPr>
          <w:p w:rsidR="00F92817" w:rsidRDefault="0050487D" w:rsidP="00A462B5">
            <w:pPr>
              <w:pStyle w:val="a"/>
              <w:jc w:val="center"/>
            </w:pPr>
            <w:r>
              <w:t>int 64</w:t>
            </w:r>
          </w:p>
        </w:tc>
        <w:tc>
          <w:tcPr>
            <w:tcW w:w="2484" w:type="pct"/>
            <w:shd w:val="clear" w:color="auto" w:fill="auto"/>
            <w:vAlign w:val="center"/>
            <w:hideMark/>
          </w:tcPr>
          <w:p w:rsidR="00F92817" w:rsidRDefault="006F7883" w:rsidP="00A462B5">
            <w:pPr>
              <w:pStyle w:val="a"/>
            </w:pPr>
            <w:r>
              <w:t>U</w:t>
            </w:r>
            <w:r w:rsidR="00B75388">
              <w:t>nique node id, primary key.</w:t>
            </w:r>
          </w:p>
        </w:tc>
      </w:tr>
      <w:tr w:rsidR="00F92817" w:rsidRPr="0084175A" w:rsidTr="00380AAA">
        <w:trPr>
          <w:trHeight w:val="345"/>
        </w:trPr>
        <w:tc>
          <w:tcPr>
            <w:tcW w:w="1258" w:type="pct"/>
            <w:shd w:val="clear" w:color="auto" w:fill="auto"/>
            <w:noWrap/>
            <w:vAlign w:val="center"/>
          </w:tcPr>
          <w:p w:rsidR="00F92817" w:rsidRDefault="000A3A68" w:rsidP="00A462B5">
            <w:pPr>
              <w:pStyle w:val="a"/>
              <w:jc w:val="center"/>
              <w:rPr>
                <w:b/>
                <w:i/>
              </w:rPr>
            </w:pPr>
            <w:r>
              <w:rPr>
                <w:b/>
                <w:i/>
              </w:rPr>
              <w:t>version</w:t>
            </w:r>
          </w:p>
        </w:tc>
        <w:tc>
          <w:tcPr>
            <w:tcW w:w="1258" w:type="pct"/>
            <w:shd w:val="clear" w:color="auto" w:fill="auto"/>
            <w:noWrap/>
            <w:vAlign w:val="center"/>
          </w:tcPr>
          <w:p w:rsidR="00F92817" w:rsidRDefault="0050487D" w:rsidP="00A462B5">
            <w:pPr>
              <w:pStyle w:val="a"/>
              <w:jc w:val="center"/>
            </w:pPr>
            <w:r>
              <w:t>int 32</w:t>
            </w:r>
          </w:p>
        </w:tc>
        <w:tc>
          <w:tcPr>
            <w:tcW w:w="2484" w:type="pct"/>
            <w:shd w:val="clear" w:color="auto" w:fill="auto"/>
            <w:vAlign w:val="center"/>
          </w:tcPr>
          <w:p w:rsidR="00F92817" w:rsidRPr="00AD7536" w:rsidRDefault="006F7883" w:rsidP="00A462B5">
            <w:pPr>
              <w:pStyle w:val="a"/>
            </w:pPr>
            <w:r>
              <w:t xml:space="preserve">Version number of the node </w:t>
            </w:r>
          </w:p>
        </w:tc>
      </w:tr>
      <w:tr w:rsidR="000A3A68" w:rsidRPr="0084175A" w:rsidTr="00380AAA">
        <w:trPr>
          <w:trHeight w:val="345"/>
        </w:trPr>
        <w:tc>
          <w:tcPr>
            <w:tcW w:w="1258" w:type="pct"/>
            <w:shd w:val="clear" w:color="auto" w:fill="auto"/>
            <w:noWrap/>
            <w:vAlign w:val="center"/>
          </w:tcPr>
          <w:p w:rsidR="000A3A68" w:rsidRDefault="000A3A68" w:rsidP="00A462B5">
            <w:pPr>
              <w:pStyle w:val="a"/>
              <w:jc w:val="center"/>
              <w:rPr>
                <w:b/>
                <w:i/>
              </w:rPr>
            </w:pPr>
            <w:r>
              <w:rPr>
                <w:b/>
                <w:i/>
              </w:rPr>
              <w:t>user_id</w:t>
            </w:r>
          </w:p>
        </w:tc>
        <w:tc>
          <w:tcPr>
            <w:tcW w:w="1258" w:type="pct"/>
            <w:shd w:val="clear" w:color="auto" w:fill="auto"/>
            <w:noWrap/>
            <w:vAlign w:val="center"/>
          </w:tcPr>
          <w:p w:rsidR="000A3A68" w:rsidRDefault="0050487D" w:rsidP="00A462B5">
            <w:pPr>
              <w:pStyle w:val="a"/>
              <w:jc w:val="center"/>
            </w:pPr>
            <w:r>
              <w:t>int 32</w:t>
            </w:r>
          </w:p>
        </w:tc>
        <w:tc>
          <w:tcPr>
            <w:tcW w:w="2484" w:type="pct"/>
            <w:shd w:val="clear" w:color="auto" w:fill="auto"/>
            <w:vAlign w:val="center"/>
          </w:tcPr>
          <w:p w:rsidR="000A3A68" w:rsidRDefault="006F7883" w:rsidP="00A462B5">
            <w:pPr>
              <w:pStyle w:val="a"/>
            </w:pPr>
            <w:r>
              <w:t>User id of the node</w:t>
            </w:r>
            <w:r w:rsidR="006734DF">
              <w:t>, foreign key</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tstamp</w:t>
            </w:r>
          </w:p>
        </w:tc>
        <w:tc>
          <w:tcPr>
            <w:tcW w:w="1258" w:type="pct"/>
            <w:shd w:val="clear" w:color="auto" w:fill="auto"/>
            <w:noWrap/>
            <w:vAlign w:val="center"/>
          </w:tcPr>
          <w:p w:rsidR="000A3A68" w:rsidRDefault="008039C7" w:rsidP="00A462B5">
            <w:pPr>
              <w:pStyle w:val="a"/>
              <w:jc w:val="center"/>
            </w:pPr>
            <w:r>
              <w:t>time</w:t>
            </w:r>
            <w:r w:rsidR="006A2EDE">
              <w:t>stamp</w:t>
            </w:r>
          </w:p>
        </w:tc>
        <w:tc>
          <w:tcPr>
            <w:tcW w:w="2484" w:type="pct"/>
            <w:shd w:val="clear" w:color="auto" w:fill="auto"/>
            <w:vAlign w:val="center"/>
          </w:tcPr>
          <w:p w:rsidR="000A3A68" w:rsidRDefault="006F7883" w:rsidP="00A462B5">
            <w:pPr>
              <w:pStyle w:val="a"/>
            </w:pPr>
            <w:r>
              <w:t>Time stamp of creating the node</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changeset_id</w:t>
            </w:r>
          </w:p>
        </w:tc>
        <w:tc>
          <w:tcPr>
            <w:tcW w:w="1258" w:type="pct"/>
            <w:shd w:val="clear" w:color="auto" w:fill="auto"/>
            <w:noWrap/>
            <w:vAlign w:val="center"/>
          </w:tcPr>
          <w:p w:rsidR="000A3A68" w:rsidRDefault="0050487D" w:rsidP="00A462B5">
            <w:pPr>
              <w:pStyle w:val="a"/>
              <w:jc w:val="center"/>
            </w:pPr>
            <w:r>
              <w:t>int 64</w:t>
            </w:r>
          </w:p>
        </w:tc>
        <w:tc>
          <w:tcPr>
            <w:tcW w:w="2484" w:type="pct"/>
            <w:shd w:val="clear" w:color="auto" w:fill="auto"/>
            <w:vAlign w:val="center"/>
          </w:tcPr>
          <w:p w:rsidR="000A3A68" w:rsidRDefault="006F7883" w:rsidP="00A462B5">
            <w:pPr>
              <w:pStyle w:val="a"/>
            </w:pPr>
            <w:r>
              <w:t>Changeset id of the node</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tags</w:t>
            </w:r>
          </w:p>
        </w:tc>
        <w:tc>
          <w:tcPr>
            <w:tcW w:w="1258" w:type="pct"/>
            <w:shd w:val="clear" w:color="auto" w:fill="auto"/>
            <w:noWrap/>
            <w:vAlign w:val="center"/>
          </w:tcPr>
          <w:p w:rsidR="000A3A68" w:rsidRDefault="0041191C" w:rsidP="00A462B5">
            <w:pPr>
              <w:pStyle w:val="a"/>
              <w:jc w:val="center"/>
            </w:pPr>
            <w:r>
              <w:t>hstore</w:t>
            </w:r>
          </w:p>
        </w:tc>
        <w:tc>
          <w:tcPr>
            <w:tcW w:w="2484" w:type="pct"/>
            <w:shd w:val="clear" w:color="auto" w:fill="auto"/>
            <w:vAlign w:val="center"/>
          </w:tcPr>
          <w:p w:rsidR="000A3A68" w:rsidRDefault="00EE68BF" w:rsidP="00A462B5">
            <w:pPr>
              <w:pStyle w:val="a"/>
            </w:pPr>
            <w:r>
              <w:t>Key/value attributes of the node</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geom</w:t>
            </w:r>
          </w:p>
        </w:tc>
        <w:tc>
          <w:tcPr>
            <w:tcW w:w="1258" w:type="pct"/>
            <w:shd w:val="clear" w:color="auto" w:fill="auto"/>
            <w:noWrap/>
            <w:vAlign w:val="center"/>
          </w:tcPr>
          <w:p w:rsidR="000A3A68" w:rsidRDefault="00127283" w:rsidP="00A462B5">
            <w:pPr>
              <w:pStyle w:val="a"/>
              <w:jc w:val="center"/>
            </w:pPr>
            <w:r>
              <w:t>G</w:t>
            </w:r>
            <w:r w:rsidR="0041191C">
              <w:t>eometry</w:t>
            </w:r>
          </w:p>
        </w:tc>
        <w:tc>
          <w:tcPr>
            <w:tcW w:w="2484" w:type="pct"/>
            <w:shd w:val="clear" w:color="auto" w:fill="auto"/>
            <w:vAlign w:val="center"/>
          </w:tcPr>
          <w:p w:rsidR="000A3A68" w:rsidRDefault="00EE68BF" w:rsidP="00A462B5">
            <w:pPr>
              <w:pStyle w:val="a"/>
            </w:pPr>
            <w:r>
              <w:t>Node geometry</w:t>
            </w:r>
          </w:p>
        </w:tc>
      </w:tr>
      <w:bookmarkEnd w:id="24"/>
      <w:bookmarkEnd w:id="25"/>
    </w:tbl>
    <w:p w:rsidR="006F3AB5" w:rsidRPr="006F3AB5" w:rsidRDefault="006F3AB5" w:rsidP="006F3AB5">
      <w:pPr>
        <w:rPr>
          <w:lang w:eastAsia="zh-CN"/>
        </w:rPr>
      </w:pPr>
    </w:p>
    <w:p w:rsidR="00EA24AF" w:rsidRDefault="00EA24AF" w:rsidP="00EA24AF">
      <w:pPr>
        <w:pStyle w:val="Heading2"/>
        <w:rPr>
          <w:lang w:eastAsia="zh-CN"/>
        </w:rPr>
      </w:pPr>
      <w:r>
        <w:rPr>
          <w:lang w:eastAsia="zh-CN"/>
        </w:rPr>
        <w:t>ways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380AAA" w:rsidRPr="0084175A" w:rsidTr="00A462B5">
        <w:trPr>
          <w:trHeight w:val="330"/>
        </w:trPr>
        <w:tc>
          <w:tcPr>
            <w:tcW w:w="1258" w:type="pct"/>
            <w:shd w:val="clear" w:color="auto" w:fill="auto"/>
            <w:noWrap/>
            <w:vAlign w:val="center"/>
            <w:hideMark/>
          </w:tcPr>
          <w:p w:rsidR="00380AAA" w:rsidRDefault="00380AAA" w:rsidP="00A462B5">
            <w:pPr>
              <w:jc w:val="center"/>
              <w:rPr>
                <w:rFonts w:cs="SimSun"/>
                <w:b/>
                <w:bCs/>
                <w:lang w:eastAsia="zh-CN"/>
              </w:rPr>
            </w:pPr>
            <w:r>
              <w:rPr>
                <w:b/>
                <w:bCs/>
                <w:lang w:eastAsia="zh-CN"/>
              </w:rPr>
              <w:t>Field</w:t>
            </w:r>
          </w:p>
        </w:tc>
        <w:tc>
          <w:tcPr>
            <w:tcW w:w="1258" w:type="pct"/>
            <w:shd w:val="clear" w:color="auto" w:fill="auto"/>
            <w:noWrap/>
            <w:vAlign w:val="center"/>
            <w:hideMark/>
          </w:tcPr>
          <w:p w:rsidR="00380AAA" w:rsidRDefault="00380AAA" w:rsidP="00A462B5">
            <w:pPr>
              <w:jc w:val="center"/>
              <w:rPr>
                <w:rFonts w:cs="SimSun"/>
                <w:b/>
                <w:bCs/>
                <w:lang w:eastAsia="zh-CN"/>
              </w:rPr>
            </w:pPr>
            <w:r>
              <w:rPr>
                <w:rFonts w:cs="SimSun"/>
                <w:b/>
                <w:bCs/>
              </w:rPr>
              <w:t>Type</w:t>
            </w:r>
          </w:p>
        </w:tc>
        <w:tc>
          <w:tcPr>
            <w:tcW w:w="2484" w:type="pct"/>
            <w:shd w:val="clear" w:color="auto" w:fill="auto"/>
            <w:noWrap/>
            <w:vAlign w:val="center"/>
            <w:hideMark/>
          </w:tcPr>
          <w:p w:rsidR="00380AAA" w:rsidRDefault="00380AAA" w:rsidP="00A462B5">
            <w:pPr>
              <w:jc w:val="center"/>
              <w:rPr>
                <w:rFonts w:cs="SimSun"/>
                <w:b/>
                <w:bCs/>
              </w:rPr>
            </w:pPr>
            <w:r>
              <w:rPr>
                <w:rFonts w:cs="SimSun"/>
                <w:b/>
                <w:bCs/>
              </w:rPr>
              <w:t>Description</w:t>
            </w:r>
          </w:p>
        </w:tc>
      </w:tr>
      <w:tr w:rsidR="00380AAA" w:rsidRPr="0084175A" w:rsidTr="00A462B5">
        <w:trPr>
          <w:trHeight w:val="345"/>
        </w:trPr>
        <w:tc>
          <w:tcPr>
            <w:tcW w:w="1258" w:type="pct"/>
            <w:shd w:val="clear" w:color="auto" w:fill="auto"/>
            <w:noWrap/>
            <w:vAlign w:val="center"/>
            <w:hideMark/>
          </w:tcPr>
          <w:p w:rsidR="00380AAA" w:rsidRPr="00B86AA2" w:rsidRDefault="00380AAA" w:rsidP="00A462B5">
            <w:pPr>
              <w:pStyle w:val="a"/>
              <w:jc w:val="center"/>
              <w:rPr>
                <w:b/>
                <w:i/>
              </w:rPr>
            </w:pPr>
            <w:r>
              <w:rPr>
                <w:b/>
                <w:i/>
              </w:rPr>
              <w:t>id</w:t>
            </w:r>
          </w:p>
        </w:tc>
        <w:tc>
          <w:tcPr>
            <w:tcW w:w="1258" w:type="pct"/>
            <w:shd w:val="clear" w:color="auto" w:fill="auto"/>
            <w:noWrap/>
            <w:vAlign w:val="center"/>
            <w:hideMark/>
          </w:tcPr>
          <w:p w:rsidR="00380AAA" w:rsidRDefault="0050487D" w:rsidP="00A462B5">
            <w:pPr>
              <w:pStyle w:val="a"/>
              <w:jc w:val="center"/>
            </w:pPr>
            <w:r>
              <w:t>int 64</w:t>
            </w:r>
          </w:p>
        </w:tc>
        <w:tc>
          <w:tcPr>
            <w:tcW w:w="2484" w:type="pct"/>
            <w:shd w:val="clear" w:color="auto" w:fill="auto"/>
            <w:vAlign w:val="center"/>
            <w:hideMark/>
          </w:tcPr>
          <w:p w:rsidR="00380AAA" w:rsidRDefault="00380AAA" w:rsidP="00FF6089">
            <w:pPr>
              <w:pStyle w:val="a"/>
            </w:pPr>
            <w:r>
              <w:t xml:space="preserve">Unique </w:t>
            </w:r>
            <w:r w:rsidR="00FF6089">
              <w:t xml:space="preserve">way </w:t>
            </w:r>
            <w:r>
              <w:t>id, primary key.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lastRenderedPageBreak/>
              <w:t>version</w:t>
            </w:r>
          </w:p>
        </w:tc>
        <w:tc>
          <w:tcPr>
            <w:tcW w:w="1258" w:type="pct"/>
            <w:shd w:val="clear" w:color="auto" w:fill="auto"/>
            <w:noWrap/>
            <w:vAlign w:val="center"/>
          </w:tcPr>
          <w:p w:rsidR="00380AAA" w:rsidRDefault="0050487D" w:rsidP="00A462B5">
            <w:pPr>
              <w:pStyle w:val="a"/>
              <w:jc w:val="center"/>
            </w:pPr>
            <w:r>
              <w:t>int 32</w:t>
            </w:r>
          </w:p>
        </w:tc>
        <w:tc>
          <w:tcPr>
            <w:tcW w:w="2484" w:type="pct"/>
            <w:shd w:val="clear" w:color="auto" w:fill="auto"/>
            <w:vAlign w:val="center"/>
          </w:tcPr>
          <w:p w:rsidR="00380AAA" w:rsidRPr="00AD7536" w:rsidRDefault="00380AAA" w:rsidP="00A462B5">
            <w:pPr>
              <w:pStyle w:val="a"/>
            </w:pPr>
            <w:r>
              <w:t xml:space="preserve">Version number of </w:t>
            </w:r>
            <w:r w:rsidR="00FF6089">
              <w:t>the way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user_id</w:t>
            </w:r>
          </w:p>
        </w:tc>
        <w:tc>
          <w:tcPr>
            <w:tcW w:w="1258" w:type="pct"/>
            <w:shd w:val="clear" w:color="auto" w:fill="auto"/>
            <w:noWrap/>
            <w:vAlign w:val="center"/>
          </w:tcPr>
          <w:p w:rsidR="00380AAA" w:rsidRDefault="0050487D" w:rsidP="00A462B5">
            <w:pPr>
              <w:pStyle w:val="a"/>
              <w:jc w:val="center"/>
            </w:pPr>
            <w:r>
              <w:t>int 32</w:t>
            </w:r>
          </w:p>
        </w:tc>
        <w:tc>
          <w:tcPr>
            <w:tcW w:w="2484" w:type="pct"/>
            <w:shd w:val="clear" w:color="auto" w:fill="auto"/>
            <w:vAlign w:val="center"/>
          </w:tcPr>
          <w:p w:rsidR="00380AAA" w:rsidRDefault="00380AAA" w:rsidP="00A462B5">
            <w:pPr>
              <w:pStyle w:val="a"/>
            </w:pPr>
            <w:r>
              <w:t>User id of</w:t>
            </w:r>
            <w:r w:rsidR="00FF6089">
              <w:t xml:space="preserve"> the way</w:t>
            </w:r>
            <w:r w:rsidR="006734DF">
              <w:t xml:space="preserve">, </w:t>
            </w:r>
            <w:bookmarkStart w:id="26" w:name="OLE_LINK17"/>
            <w:bookmarkStart w:id="27" w:name="OLE_LINK18"/>
            <w:r w:rsidR="006734DF">
              <w:t>foreign key</w:t>
            </w:r>
            <w:bookmarkEnd w:id="26"/>
            <w:bookmarkEnd w:id="27"/>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tstamp</w:t>
            </w:r>
          </w:p>
        </w:tc>
        <w:tc>
          <w:tcPr>
            <w:tcW w:w="1258" w:type="pct"/>
            <w:shd w:val="clear" w:color="auto" w:fill="auto"/>
            <w:noWrap/>
            <w:vAlign w:val="center"/>
          </w:tcPr>
          <w:p w:rsidR="00380AAA" w:rsidRDefault="00380AAA" w:rsidP="00A462B5">
            <w:pPr>
              <w:pStyle w:val="a"/>
              <w:jc w:val="center"/>
            </w:pPr>
            <w:r>
              <w:t>timestamp</w:t>
            </w:r>
          </w:p>
        </w:tc>
        <w:tc>
          <w:tcPr>
            <w:tcW w:w="2484" w:type="pct"/>
            <w:shd w:val="clear" w:color="auto" w:fill="auto"/>
            <w:vAlign w:val="center"/>
          </w:tcPr>
          <w:p w:rsidR="00380AAA" w:rsidRDefault="00FF6089" w:rsidP="00A462B5">
            <w:pPr>
              <w:pStyle w:val="a"/>
            </w:pPr>
            <w:r>
              <w:t>Time stamp of creating the</w:t>
            </w:r>
            <w:r w:rsidR="00B75F08">
              <w:t xml:space="preserve"> way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changeset_id</w:t>
            </w:r>
          </w:p>
        </w:tc>
        <w:tc>
          <w:tcPr>
            <w:tcW w:w="1258" w:type="pct"/>
            <w:shd w:val="clear" w:color="auto" w:fill="auto"/>
            <w:noWrap/>
            <w:vAlign w:val="center"/>
          </w:tcPr>
          <w:p w:rsidR="00380AAA" w:rsidRDefault="0050487D" w:rsidP="00A462B5">
            <w:pPr>
              <w:pStyle w:val="a"/>
              <w:jc w:val="center"/>
            </w:pPr>
            <w:r>
              <w:t>int 64</w:t>
            </w:r>
          </w:p>
        </w:tc>
        <w:tc>
          <w:tcPr>
            <w:tcW w:w="2484" w:type="pct"/>
            <w:shd w:val="clear" w:color="auto" w:fill="auto"/>
            <w:vAlign w:val="center"/>
          </w:tcPr>
          <w:p w:rsidR="00380AAA" w:rsidRDefault="009840CB" w:rsidP="00A462B5">
            <w:pPr>
              <w:pStyle w:val="a"/>
            </w:pPr>
            <w:r>
              <w:t>Changeset id of the way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tags</w:t>
            </w:r>
          </w:p>
        </w:tc>
        <w:tc>
          <w:tcPr>
            <w:tcW w:w="1258" w:type="pct"/>
            <w:shd w:val="clear" w:color="auto" w:fill="auto"/>
            <w:noWrap/>
            <w:vAlign w:val="center"/>
          </w:tcPr>
          <w:p w:rsidR="00380AAA" w:rsidRDefault="00380AAA" w:rsidP="00A462B5">
            <w:pPr>
              <w:pStyle w:val="a"/>
              <w:jc w:val="center"/>
            </w:pPr>
            <w:r>
              <w:t>hstore</w:t>
            </w:r>
          </w:p>
        </w:tc>
        <w:tc>
          <w:tcPr>
            <w:tcW w:w="2484" w:type="pct"/>
            <w:shd w:val="clear" w:color="auto" w:fill="auto"/>
            <w:vAlign w:val="center"/>
          </w:tcPr>
          <w:p w:rsidR="00380AAA" w:rsidRDefault="00EE7CC9" w:rsidP="00A462B5">
            <w:pPr>
              <w:pStyle w:val="a"/>
            </w:pPr>
            <w:r>
              <w:t>Key/value attributes of the way</w:t>
            </w:r>
          </w:p>
        </w:tc>
      </w:tr>
      <w:tr w:rsidR="00BD69D1" w:rsidRPr="0084175A" w:rsidTr="00A462B5">
        <w:trPr>
          <w:trHeight w:val="345"/>
        </w:trPr>
        <w:tc>
          <w:tcPr>
            <w:tcW w:w="1258" w:type="pct"/>
            <w:shd w:val="clear" w:color="auto" w:fill="auto"/>
            <w:noWrap/>
            <w:vAlign w:val="center"/>
          </w:tcPr>
          <w:p w:rsidR="00BD69D1" w:rsidRDefault="00BD69D1" w:rsidP="00A462B5">
            <w:pPr>
              <w:pStyle w:val="a"/>
              <w:jc w:val="center"/>
              <w:rPr>
                <w:b/>
                <w:i/>
              </w:rPr>
            </w:pPr>
            <w:r>
              <w:rPr>
                <w:b/>
                <w:i/>
              </w:rPr>
              <w:t>nodes</w:t>
            </w:r>
          </w:p>
        </w:tc>
        <w:tc>
          <w:tcPr>
            <w:tcW w:w="1258" w:type="pct"/>
            <w:shd w:val="clear" w:color="auto" w:fill="auto"/>
            <w:noWrap/>
            <w:vAlign w:val="center"/>
          </w:tcPr>
          <w:p w:rsidR="00BD69D1" w:rsidRDefault="0050487D" w:rsidP="00A462B5">
            <w:pPr>
              <w:pStyle w:val="a"/>
              <w:jc w:val="center"/>
            </w:pPr>
            <w:r>
              <w:t>int 64</w:t>
            </w:r>
            <w:r w:rsidR="00BD69D1">
              <w:t xml:space="preserve"> array</w:t>
            </w:r>
          </w:p>
        </w:tc>
        <w:tc>
          <w:tcPr>
            <w:tcW w:w="2484" w:type="pct"/>
            <w:shd w:val="clear" w:color="auto" w:fill="auto"/>
            <w:vAlign w:val="center"/>
          </w:tcPr>
          <w:p w:rsidR="00BD69D1" w:rsidRDefault="00335D9F" w:rsidP="00A462B5">
            <w:pPr>
              <w:pStyle w:val="a"/>
            </w:pPr>
            <w:r>
              <w:t>The id list of endpo</w:t>
            </w:r>
            <w:r w:rsidR="00462566">
              <w:t>int and shape points of the way</w:t>
            </w:r>
          </w:p>
        </w:tc>
      </w:tr>
      <w:tr w:rsidR="00BD69D1" w:rsidRPr="0084175A" w:rsidTr="00A462B5">
        <w:trPr>
          <w:trHeight w:val="345"/>
        </w:trPr>
        <w:tc>
          <w:tcPr>
            <w:tcW w:w="1258" w:type="pct"/>
            <w:shd w:val="clear" w:color="auto" w:fill="auto"/>
            <w:noWrap/>
            <w:vAlign w:val="center"/>
          </w:tcPr>
          <w:p w:rsidR="00BD69D1" w:rsidRDefault="00BD69D1" w:rsidP="00A462B5">
            <w:pPr>
              <w:pStyle w:val="a"/>
              <w:jc w:val="center"/>
              <w:rPr>
                <w:b/>
                <w:i/>
              </w:rPr>
            </w:pPr>
            <w:r>
              <w:rPr>
                <w:b/>
                <w:i/>
              </w:rPr>
              <w:t>bbox</w:t>
            </w:r>
          </w:p>
        </w:tc>
        <w:tc>
          <w:tcPr>
            <w:tcW w:w="1258" w:type="pct"/>
            <w:shd w:val="clear" w:color="auto" w:fill="auto"/>
            <w:noWrap/>
            <w:vAlign w:val="center"/>
          </w:tcPr>
          <w:p w:rsidR="00BD69D1" w:rsidRDefault="00BD69D1" w:rsidP="00A462B5">
            <w:pPr>
              <w:pStyle w:val="a"/>
              <w:jc w:val="center"/>
            </w:pPr>
            <w:r>
              <w:t>Geometry</w:t>
            </w:r>
          </w:p>
        </w:tc>
        <w:tc>
          <w:tcPr>
            <w:tcW w:w="2484" w:type="pct"/>
            <w:shd w:val="clear" w:color="auto" w:fill="auto"/>
            <w:vAlign w:val="center"/>
          </w:tcPr>
          <w:p w:rsidR="00BD69D1" w:rsidRDefault="00462566" w:rsidP="00A462B5">
            <w:pPr>
              <w:pStyle w:val="a"/>
            </w:pPr>
            <w:r>
              <w:t>Bounding box of the way</w:t>
            </w:r>
          </w:p>
        </w:tc>
      </w:tr>
      <w:tr w:rsidR="00380AAA" w:rsidRPr="0084175A" w:rsidTr="00A462B5">
        <w:trPr>
          <w:trHeight w:val="345"/>
        </w:trPr>
        <w:tc>
          <w:tcPr>
            <w:tcW w:w="1258" w:type="pct"/>
            <w:shd w:val="clear" w:color="auto" w:fill="auto"/>
            <w:noWrap/>
            <w:vAlign w:val="center"/>
          </w:tcPr>
          <w:p w:rsidR="00380AAA" w:rsidRDefault="00BD69D1" w:rsidP="00A462B5">
            <w:pPr>
              <w:pStyle w:val="a"/>
              <w:jc w:val="center"/>
              <w:rPr>
                <w:b/>
                <w:i/>
              </w:rPr>
            </w:pPr>
            <w:r>
              <w:rPr>
                <w:b/>
                <w:i/>
              </w:rPr>
              <w:t>linestring</w:t>
            </w:r>
          </w:p>
        </w:tc>
        <w:tc>
          <w:tcPr>
            <w:tcW w:w="1258" w:type="pct"/>
            <w:shd w:val="clear" w:color="auto" w:fill="auto"/>
            <w:noWrap/>
            <w:vAlign w:val="center"/>
          </w:tcPr>
          <w:p w:rsidR="00380AAA" w:rsidRDefault="00BD69D1" w:rsidP="00A462B5">
            <w:pPr>
              <w:pStyle w:val="a"/>
              <w:jc w:val="center"/>
            </w:pPr>
            <w:r>
              <w:t>G</w:t>
            </w:r>
            <w:r w:rsidR="00380AAA">
              <w:t>eometry</w:t>
            </w:r>
          </w:p>
        </w:tc>
        <w:tc>
          <w:tcPr>
            <w:tcW w:w="2484" w:type="pct"/>
            <w:shd w:val="clear" w:color="auto" w:fill="auto"/>
            <w:vAlign w:val="center"/>
          </w:tcPr>
          <w:p w:rsidR="00380AAA" w:rsidRDefault="00CA5F3D" w:rsidP="00A462B5">
            <w:pPr>
              <w:pStyle w:val="a"/>
            </w:pPr>
            <w:r>
              <w:t xml:space="preserve">The </w:t>
            </w:r>
            <w:r w:rsidR="00380AAA">
              <w:t>geometry</w:t>
            </w:r>
            <w:r>
              <w:t xml:space="preserve"> of the way</w:t>
            </w:r>
          </w:p>
        </w:tc>
      </w:tr>
    </w:tbl>
    <w:p w:rsidR="00EA24AF" w:rsidRDefault="00EA24AF" w:rsidP="00EA24AF">
      <w:pPr>
        <w:pStyle w:val="Heading2"/>
        <w:rPr>
          <w:lang w:eastAsia="zh-CN"/>
        </w:rPr>
      </w:pPr>
      <w:r>
        <w:rPr>
          <w:lang w:eastAsia="zh-CN"/>
        </w:rPr>
        <w:t>way_nodes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EB3FF5" w:rsidRPr="0084175A" w:rsidTr="001E4E49">
        <w:trPr>
          <w:trHeight w:val="330"/>
        </w:trPr>
        <w:tc>
          <w:tcPr>
            <w:tcW w:w="1258" w:type="pct"/>
            <w:shd w:val="clear" w:color="auto" w:fill="auto"/>
            <w:noWrap/>
            <w:vAlign w:val="center"/>
            <w:hideMark/>
          </w:tcPr>
          <w:p w:rsidR="00EB3FF5" w:rsidRDefault="00EB3FF5" w:rsidP="001E4E49">
            <w:pPr>
              <w:jc w:val="center"/>
              <w:rPr>
                <w:rFonts w:cs="SimSun"/>
                <w:b/>
                <w:bCs/>
                <w:lang w:eastAsia="zh-CN"/>
              </w:rPr>
            </w:pPr>
            <w:r>
              <w:rPr>
                <w:b/>
                <w:bCs/>
                <w:lang w:eastAsia="zh-CN"/>
              </w:rPr>
              <w:t>Field</w:t>
            </w:r>
          </w:p>
        </w:tc>
        <w:tc>
          <w:tcPr>
            <w:tcW w:w="1258" w:type="pct"/>
            <w:shd w:val="clear" w:color="auto" w:fill="auto"/>
            <w:noWrap/>
            <w:vAlign w:val="center"/>
            <w:hideMark/>
          </w:tcPr>
          <w:p w:rsidR="00EB3FF5" w:rsidRDefault="00EB3FF5" w:rsidP="001E4E49">
            <w:pPr>
              <w:jc w:val="center"/>
              <w:rPr>
                <w:rFonts w:cs="SimSun"/>
                <w:b/>
                <w:bCs/>
                <w:lang w:eastAsia="zh-CN"/>
              </w:rPr>
            </w:pPr>
            <w:r>
              <w:rPr>
                <w:rFonts w:cs="SimSun"/>
                <w:b/>
                <w:bCs/>
              </w:rPr>
              <w:t>Type</w:t>
            </w:r>
          </w:p>
        </w:tc>
        <w:tc>
          <w:tcPr>
            <w:tcW w:w="2484" w:type="pct"/>
            <w:shd w:val="clear" w:color="auto" w:fill="auto"/>
            <w:noWrap/>
            <w:vAlign w:val="center"/>
            <w:hideMark/>
          </w:tcPr>
          <w:p w:rsidR="00EB3FF5" w:rsidRDefault="00EB3FF5" w:rsidP="001E4E49">
            <w:pPr>
              <w:jc w:val="center"/>
              <w:rPr>
                <w:rFonts w:cs="SimSun"/>
                <w:b/>
                <w:bCs/>
              </w:rPr>
            </w:pPr>
            <w:r>
              <w:rPr>
                <w:rFonts w:cs="SimSun"/>
                <w:b/>
                <w:bCs/>
              </w:rPr>
              <w:t>Description</w:t>
            </w:r>
          </w:p>
        </w:tc>
      </w:tr>
      <w:tr w:rsidR="00EB3FF5" w:rsidRPr="0084175A" w:rsidTr="001E4E49">
        <w:trPr>
          <w:trHeight w:val="345"/>
        </w:trPr>
        <w:tc>
          <w:tcPr>
            <w:tcW w:w="1258" w:type="pct"/>
            <w:shd w:val="clear" w:color="auto" w:fill="auto"/>
            <w:noWrap/>
            <w:vAlign w:val="center"/>
            <w:hideMark/>
          </w:tcPr>
          <w:p w:rsidR="00EB3FF5" w:rsidRPr="00B86AA2" w:rsidRDefault="009D6DD8" w:rsidP="001E4E49">
            <w:pPr>
              <w:pStyle w:val="a"/>
              <w:jc w:val="center"/>
              <w:rPr>
                <w:b/>
                <w:i/>
              </w:rPr>
            </w:pPr>
            <w:r>
              <w:rPr>
                <w:b/>
                <w:i/>
              </w:rPr>
              <w:t>way_</w:t>
            </w:r>
            <w:r w:rsidR="00EB3FF5">
              <w:rPr>
                <w:b/>
                <w:i/>
              </w:rPr>
              <w:t>id</w:t>
            </w:r>
          </w:p>
        </w:tc>
        <w:tc>
          <w:tcPr>
            <w:tcW w:w="1258" w:type="pct"/>
            <w:shd w:val="clear" w:color="auto" w:fill="auto"/>
            <w:noWrap/>
            <w:vAlign w:val="center"/>
            <w:hideMark/>
          </w:tcPr>
          <w:p w:rsidR="00EB3FF5" w:rsidRDefault="0050487D" w:rsidP="001E4E49">
            <w:pPr>
              <w:pStyle w:val="a"/>
              <w:jc w:val="center"/>
            </w:pPr>
            <w:r>
              <w:t>int 64</w:t>
            </w:r>
          </w:p>
        </w:tc>
        <w:tc>
          <w:tcPr>
            <w:tcW w:w="2484" w:type="pct"/>
            <w:shd w:val="clear" w:color="auto" w:fill="auto"/>
            <w:vAlign w:val="center"/>
            <w:hideMark/>
          </w:tcPr>
          <w:p w:rsidR="00EB3FF5" w:rsidRDefault="00BE2DDE" w:rsidP="001E4E49">
            <w:pPr>
              <w:pStyle w:val="a"/>
            </w:pPr>
            <w:r>
              <w:t xml:space="preserve">Way id, </w:t>
            </w:r>
            <w:r w:rsidRPr="00BE2DDE">
              <w:t>foreign</w:t>
            </w:r>
            <w:r>
              <w:t xml:space="preserve"> key</w:t>
            </w:r>
          </w:p>
        </w:tc>
      </w:tr>
      <w:tr w:rsidR="00EB3FF5" w:rsidRPr="0084175A" w:rsidTr="001E4E49">
        <w:trPr>
          <w:trHeight w:val="345"/>
        </w:trPr>
        <w:tc>
          <w:tcPr>
            <w:tcW w:w="1258" w:type="pct"/>
            <w:shd w:val="clear" w:color="auto" w:fill="auto"/>
            <w:noWrap/>
            <w:vAlign w:val="center"/>
          </w:tcPr>
          <w:p w:rsidR="00EB3FF5" w:rsidRDefault="009D6DD8" w:rsidP="001E4E49">
            <w:pPr>
              <w:pStyle w:val="a"/>
              <w:jc w:val="center"/>
              <w:rPr>
                <w:b/>
                <w:i/>
              </w:rPr>
            </w:pPr>
            <w:r>
              <w:rPr>
                <w:b/>
                <w:i/>
              </w:rPr>
              <w:t>node_id</w:t>
            </w:r>
          </w:p>
        </w:tc>
        <w:tc>
          <w:tcPr>
            <w:tcW w:w="1258" w:type="pct"/>
            <w:shd w:val="clear" w:color="auto" w:fill="auto"/>
            <w:noWrap/>
            <w:vAlign w:val="center"/>
          </w:tcPr>
          <w:p w:rsidR="00EB3FF5" w:rsidRDefault="0050487D" w:rsidP="001E4E49">
            <w:pPr>
              <w:pStyle w:val="a"/>
              <w:jc w:val="center"/>
            </w:pPr>
            <w:r>
              <w:t>int 64</w:t>
            </w:r>
          </w:p>
        </w:tc>
        <w:tc>
          <w:tcPr>
            <w:tcW w:w="2484" w:type="pct"/>
            <w:shd w:val="clear" w:color="auto" w:fill="auto"/>
            <w:vAlign w:val="center"/>
          </w:tcPr>
          <w:p w:rsidR="00EB3FF5" w:rsidRPr="00AD7536" w:rsidRDefault="00BE2DDE" w:rsidP="001E4E49">
            <w:pPr>
              <w:pStyle w:val="a"/>
            </w:pPr>
            <w:r>
              <w:t>Node id, foreign key</w:t>
            </w:r>
          </w:p>
        </w:tc>
      </w:tr>
      <w:tr w:rsidR="00EB3FF5" w:rsidRPr="0084175A" w:rsidTr="001E4E49">
        <w:trPr>
          <w:trHeight w:val="345"/>
        </w:trPr>
        <w:tc>
          <w:tcPr>
            <w:tcW w:w="1258" w:type="pct"/>
            <w:shd w:val="clear" w:color="auto" w:fill="auto"/>
            <w:noWrap/>
            <w:vAlign w:val="center"/>
          </w:tcPr>
          <w:p w:rsidR="00EB3FF5" w:rsidRDefault="009D6DD8" w:rsidP="001E4E49">
            <w:pPr>
              <w:pStyle w:val="a"/>
              <w:jc w:val="center"/>
              <w:rPr>
                <w:b/>
                <w:i/>
              </w:rPr>
            </w:pPr>
            <w:r>
              <w:rPr>
                <w:b/>
                <w:i/>
              </w:rPr>
              <w:t>sequence_id</w:t>
            </w:r>
          </w:p>
        </w:tc>
        <w:tc>
          <w:tcPr>
            <w:tcW w:w="1258" w:type="pct"/>
            <w:shd w:val="clear" w:color="auto" w:fill="auto"/>
            <w:noWrap/>
            <w:vAlign w:val="center"/>
          </w:tcPr>
          <w:p w:rsidR="00EB3FF5" w:rsidRDefault="0050487D" w:rsidP="001E4E49">
            <w:pPr>
              <w:pStyle w:val="a"/>
              <w:jc w:val="center"/>
            </w:pPr>
            <w:r>
              <w:t>int 32</w:t>
            </w:r>
          </w:p>
        </w:tc>
        <w:tc>
          <w:tcPr>
            <w:tcW w:w="2484" w:type="pct"/>
            <w:shd w:val="clear" w:color="auto" w:fill="auto"/>
            <w:vAlign w:val="center"/>
          </w:tcPr>
          <w:p w:rsidR="00EB3FF5" w:rsidRDefault="00BE2DDE" w:rsidP="001E4E49">
            <w:pPr>
              <w:pStyle w:val="a"/>
            </w:pPr>
            <w:r>
              <w:t>The sequence of node on the way</w:t>
            </w:r>
            <w:r w:rsidR="006D3A03">
              <w:t>, starting from 0</w:t>
            </w:r>
          </w:p>
        </w:tc>
      </w:tr>
    </w:tbl>
    <w:p w:rsidR="00EB3FF5" w:rsidRPr="00EB3FF5" w:rsidRDefault="00EB3FF5" w:rsidP="00EB3FF5">
      <w:pPr>
        <w:rPr>
          <w:lang w:eastAsia="zh-CN"/>
        </w:rPr>
      </w:pPr>
    </w:p>
    <w:p w:rsidR="00EA24AF" w:rsidRDefault="00EA24AF" w:rsidP="00EA24AF">
      <w:pPr>
        <w:pStyle w:val="Heading2"/>
        <w:rPr>
          <w:lang w:eastAsia="zh-CN"/>
        </w:rPr>
      </w:pPr>
      <w:r>
        <w:rPr>
          <w:lang w:eastAsia="zh-CN"/>
        </w:rPr>
        <w:t>relations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04474E" w:rsidRPr="0084175A" w:rsidTr="00A462B5">
        <w:trPr>
          <w:trHeight w:val="330"/>
        </w:trPr>
        <w:tc>
          <w:tcPr>
            <w:tcW w:w="1258" w:type="pct"/>
            <w:shd w:val="clear" w:color="auto" w:fill="auto"/>
            <w:noWrap/>
            <w:vAlign w:val="center"/>
            <w:hideMark/>
          </w:tcPr>
          <w:p w:rsidR="0004474E" w:rsidRDefault="0004474E" w:rsidP="00A462B5">
            <w:pPr>
              <w:jc w:val="center"/>
              <w:rPr>
                <w:rFonts w:cs="SimSun"/>
                <w:b/>
                <w:bCs/>
                <w:lang w:eastAsia="zh-CN"/>
              </w:rPr>
            </w:pPr>
            <w:r>
              <w:rPr>
                <w:b/>
                <w:bCs/>
                <w:lang w:eastAsia="zh-CN"/>
              </w:rPr>
              <w:t>Field</w:t>
            </w:r>
          </w:p>
        </w:tc>
        <w:tc>
          <w:tcPr>
            <w:tcW w:w="1258" w:type="pct"/>
            <w:shd w:val="clear" w:color="auto" w:fill="auto"/>
            <w:noWrap/>
            <w:vAlign w:val="center"/>
            <w:hideMark/>
          </w:tcPr>
          <w:p w:rsidR="0004474E" w:rsidRDefault="0004474E" w:rsidP="00A462B5">
            <w:pPr>
              <w:jc w:val="center"/>
              <w:rPr>
                <w:rFonts w:cs="SimSun"/>
                <w:b/>
                <w:bCs/>
                <w:lang w:eastAsia="zh-CN"/>
              </w:rPr>
            </w:pPr>
            <w:r>
              <w:rPr>
                <w:rFonts w:cs="SimSun"/>
                <w:b/>
                <w:bCs/>
              </w:rPr>
              <w:t>Type</w:t>
            </w:r>
          </w:p>
        </w:tc>
        <w:tc>
          <w:tcPr>
            <w:tcW w:w="2484" w:type="pct"/>
            <w:shd w:val="clear" w:color="auto" w:fill="auto"/>
            <w:noWrap/>
            <w:vAlign w:val="center"/>
            <w:hideMark/>
          </w:tcPr>
          <w:p w:rsidR="0004474E" w:rsidRDefault="0004474E" w:rsidP="00A462B5">
            <w:pPr>
              <w:jc w:val="center"/>
              <w:rPr>
                <w:rFonts w:cs="SimSun"/>
                <w:b/>
                <w:bCs/>
              </w:rPr>
            </w:pPr>
            <w:r>
              <w:rPr>
                <w:rFonts w:cs="SimSun"/>
                <w:b/>
                <w:bCs/>
              </w:rPr>
              <w:t>Description</w:t>
            </w:r>
          </w:p>
        </w:tc>
      </w:tr>
      <w:tr w:rsidR="0004474E" w:rsidRPr="0084175A" w:rsidTr="00A462B5">
        <w:trPr>
          <w:trHeight w:val="345"/>
        </w:trPr>
        <w:tc>
          <w:tcPr>
            <w:tcW w:w="1258" w:type="pct"/>
            <w:shd w:val="clear" w:color="auto" w:fill="auto"/>
            <w:noWrap/>
            <w:vAlign w:val="center"/>
            <w:hideMark/>
          </w:tcPr>
          <w:p w:rsidR="0004474E" w:rsidRPr="00B86AA2" w:rsidRDefault="0004474E" w:rsidP="00A462B5">
            <w:pPr>
              <w:pStyle w:val="a"/>
              <w:jc w:val="center"/>
              <w:rPr>
                <w:b/>
                <w:i/>
              </w:rPr>
            </w:pPr>
            <w:r>
              <w:rPr>
                <w:b/>
                <w:i/>
              </w:rPr>
              <w:t>id</w:t>
            </w:r>
          </w:p>
        </w:tc>
        <w:tc>
          <w:tcPr>
            <w:tcW w:w="1258" w:type="pct"/>
            <w:shd w:val="clear" w:color="auto" w:fill="auto"/>
            <w:noWrap/>
            <w:vAlign w:val="center"/>
            <w:hideMark/>
          </w:tcPr>
          <w:p w:rsidR="0004474E" w:rsidRDefault="0050487D" w:rsidP="00A462B5">
            <w:pPr>
              <w:pStyle w:val="a"/>
              <w:jc w:val="center"/>
            </w:pPr>
            <w:r>
              <w:t>int 64</w:t>
            </w:r>
          </w:p>
        </w:tc>
        <w:tc>
          <w:tcPr>
            <w:tcW w:w="2484" w:type="pct"/>
            <w:shd w:val="clear" w:color="auto" w:fill="auto"/>
            <w:vAlign w:val="center"/>
            <w:hideMark/>
          </w:tcPr>
          <w:p w:rsidR="0004474E" w:rsidRDefault="0004474E" w:rsidP="00A462B5">
            <w:pPr>
              <w:pStyle w:val="a"/>
            </w:pPr>
            <w:r>
              <w:t>Unique node id, primary key.</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version</w:t>
            </w:r>
          </w:p>
        </w:tc>
        <w:tc>
          <w:tcPr>
            <w:tcW w:w="1258" w:type="pct"/>
            <w:shd w:val="clear" w:color="auto" w:fill="auto"/>
            <w:noWrap/>
            <w:vAlign w:val="center"/>
          </w:tcPr>
          <w:p w:rsidR="0004474E" w:rsidRDefault="0050487D" w:rsidP="00A462B5">
            <w:pPr>
              <w:pStyle w:val="a"/>
              <w:jc w:val="center"/>
            </w:pPr>
            <w:r>
              <w:t>int 32</w:t>
            </w:r>
          </w:p>
        </w:tc>
        <w:tc>
          <w:tcPr>
            <w:tcW w:w="2484" w:type="pct"/>
            <w:shd w:val="clear" w:color="auto" w:fill="auto"/>
            <w:vAlign w:val="center"/>
          </w:tcPr>
          <w:p w:rsidR="0004474E" w:rsidRPr="00AD7536" w:rsidRDefault="0004474E" w:rsidP="00A462B5">
            <w:pPr>
              <w:pStyle w:val="a"/>
            </w:pPr>
            <w:r>
              <w:t xml:space="preserve">Version number of </w:t>
            </w:r>
            <w:r w:rsidR="00883FD8">
              <w:t>the relation</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user_id</w:t>
            </w:r>
          </w:p>
        </w:tc>
        <w:tc>
          <w:tcPr>
            <w:tcW w:w="1258" w:type="pct"/>
            <w:shd w:val="clear" w:color="auto" w:fill="auto"/>
            <w:noWrap/>
            <w:vAlign w:val="center"/>
          </w:tcPr>
          <w:p w:rsidR="0004474E" w:rsidRDefault="0050487D" w:rsidP="00A462B5">
            <w:pPr>
              <w:pStyle w:val="a"/>
              <w:jc w:val="center"/>
            </w:pPr>
            <w:r>
              <w:t>int 32</w:t>
            </w:r>
          </w:p>
        </w:tc>
        <w:tc>
          <w:tcPr>
            <w:tcW w:w="2484" w:type="pct"/>
            <w:shd w:val="clear" w:color="auto" w:fill="auto"/>
            <w:vAlign w:val="center"/>
          </w:tcPr>
          <w:p w:rsidR="0004474E" w:rsidRDefault="0004474E" w:rsidP="00A462B5">
            <w:pPr>
              <w:pStyle w:val="a"/>
            </w:pPr>
            <w:r>
              <w:t>User id of</w:t>
            </w:r>
            <w:r w:rsidR="00883FD8">
              <w:t xml:space="preserve"> the relation</w:t>
            </w:r>
            <w:r w:rsidR="006734DF">
              <w:t>, foreign key</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tstamp</w:t>
            </w:r>
          </w:p>
        </w:tc>
        <w:tc>
          <w:tcPr>
            <w:tcW w:w="1258" w:type="pct"/>
            <w:shd w:val="clear" w:color="auto" w:fill="auto"/>
            <w:noWrap/>
            <w:vAlign w:val="center"/>
          </w:tcPr>
          <w:p w:rsidR="0004474E" w:rsidRDefault="0004474E" w:rsidP="00A462B5">
            <w:pPr>
              <w:pStyle w:val="a"/>
              <w:jc w:val="center"/>
            </w:pPr>
            <w:r>
              <w:t>timestamp</w:t>
            </w:r>
          </w:p>
        </w:tc>
        <w:tc>
          <w:tcPr>
            <w:tcW w:w="2484" w:type="pct"/>
            <w:shd w:val="clear" w:color="auto" w:fill="auto"/>
            <w:vAlign w:val="center"/>
          </w:tcPr>
          <w:p w:rsidR="0004474E" w:rsidRDefault="00883FD8" w:rsidP="00A462B5">
            <w:pPr>
              <w:pStyle w:val="a"/>
            </w:pPr>
            <w:r>
              <w:t>Time stamp of creating the relation</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changeset_id</w:t>
            </w:r>
          </w:p>
        </w:tc>
        <w:tc>
          <w:tcPr>
            <w:tcW w:w="1258" w:type="pct"/>
            <w:shd w:val="clear" w:color="auto" w:fill="auto"/>
            <w:noWrap/>
            <w:vAlign w:val="center"/>
          </w:tcPr>
          <w:p w:rsidR="0004474E" w:rsidRDefault="0050487D" w:rsidP="00A462B5">
            <w:pPr>
              <w:pStyle w:val="a"/>
              <w:jc w:val="center"/>
            </w:pPr>
            <w:r>
              <w:t>int 64</w:t>
            </w:r>
          </w:p>
        </w:tc>
        <w:tc>
          <w:tcPr>
            <w:tcW w:w="2484" w:type="pct"/>
            <w:shd w:val="clear" w:color="auto" w:fill="auto"/>
            <w:vAlign w:val="center"/>
          </w:tcPr>
          <w:p w:rsidR="0004474E" w:rsidRDefault="00883FD8" w:rsidP="00A462B5">
            <w:pPr>
              <w:pStyle w:val="a"/>
            </w:pPr>
            <w:r>
              <w:t>Changeset id of the relation</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tags</w:t>
            </w:r>
          </w:p>
        </w:tc>
        <w:tc>
          <w:tcPr>
            <w:tcW w:w="1258" w:type="pct"/>
            <w:shd w:val="clear" w:color="auto" w:fill="auto"/>
            <w:noWrap/>
            <w:vAlign w:val="center"/>
          </w:tcPr>
          <w:p w:rsidR="0004474E" w:rsidRDefault="0004474E" w:rsidP="00A462B5">
            <w:pPr>
              <w:pStyle w:val="a"/>
              <w:jc w:val="center"/>
            </w:pPr>
            <w:r>
              <w:t>hstore</w:t>
            </w:r>
          </w:p>
        </w:tc>
        <w:tc>
          <w:tcPr>
            <w:tcW w:w="2484" w:type="pct"/>
            <w:shd w:val="clear" w:color="auto" w:fill="auto"/>
            <w:vAlign w:val="center"/>
          </w:tcPr>
          <w:p w:rsidR="0004474E" w:rsidRDefault="0004474E" w:rsidP="00883FD8">
            <w:pPr>
              <w:pStyle w:val="a"/>
            </w:pPr>
            <w:r>
              <w:t xml:space="preserve">Key/value attributes of the </w:t>
            </w:r>
            <w:r w:rsidR="00883FD8">
              <w:t>relation</w:t>
            </w:r>
          </w:p>
        </w:tc>
      </w:tr>
    </w:tbl>
    <w:p w:rsidR="0004474E" w:rsidRPr="0004474E" w:rsidRDefault="0004474E" w:rsidP="0004474E">
      <w:pPr>
        <w:rPr>
          <w:lang w:eastAsia="zh-CN"/>
        </w:rPr>
      </w:pPr>
    </w:p>
    <w:p w:rsidR="00EA24AF" w:rsidRDefault="00EA24AF" w:rsidP="00EA24AF">
      <w:pPr>
        <w:pStyle w:val="Heading2"/>
        <w:rPr>
          <w:lang w:eastAsia="zh-CN"/>
        </w:rPr>
      </w:pPr>
      <w:r>
        <w:rPr>
          <w:lang w:eastAsia="zh-CN"/>
        </w:rPr>
        <w:t>relation_members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EB3FF5" w:rsidRPr="0084175A" w:rsidTr="001E4E49">
        <w:trPr>
          <w:trHeight w:val="330"/>
        </w:trPr>
        <w:tc>
          <w:tcPr>
            <w:tcW w:w="1258" w:type="pct"/>
            <w:shd w:val="clear" w:color="auto" w:fill="auto"/>
            <w:noWrap/>
            <w:vAlign w:val="center"/>
            <w:hideMark/>
          </w:tcPr>
          <w:p w:rsidR="00EB3FF5" w:rsidRDefault="00EB3FF5" w:rsidP="001E4E49">
            <w:pPr>
              <w:jc w:val="center"/>
              <w:rPr>
                <w:rFonts w:cs="SimSun"/>
                <w:b/>
                <w:bCs/>
                <w:lang w:eastAsia="zh-CN"/>
              </w:rPr>
            </w:pPr>
            <w:r>
              <w:rPr>
                <w:b/>
                <w:bCs/>
                <w:lang w:eastAsia="zh-CN"/>
              </w:rPr>
              <w:t>Field</w:t>
            </w:r>
          </w:p>
        </w:tc>
        <w:tc>
          <w:tcPr>
            <w:tcW w:w="1258" w:type="pct"/>
            <w:shd w:val="clear" w:color="auto" w:fill="auto"/>
            <w:noWrap/>
            <w:vAlign w:val="center"/>
            <w:hideMark/>
          </w:tcPr>
          <w:p w:rsidR="00EB3FF5" w:rsidRDefault="00EB3FF5" w:rsidP="001E4E49">
            <w:pPr>
              <w:jc w:val="center"/>
              <w:rPr>
                <w:rFonts w:cs="SimSun"/>
                <w:b/>
                <w:bCs/>
                <w:lang w:eastAsia="zh-CN"/>
              </w:rPr>
            </w:pPr>
            <w:r>
              <w:rPr>
                <w:rFonts w:cs="SimSun"/>
                <w:b/>
                <w:bCs/>
              </w:rPr>
              <w:t>Type</w:t>
            </w:r>
          </w:p>
        </w:tc>
        <w:tc>
          <w:tcPr>
            <w:tcW w:w="2484" w:type="pct"/>
            <w:shd w:val="clear" w:color="auto" w:fill="auto"/>
            <w:noWrap/>
            <w:vAlign w:val="center"/>
            <w:hideMark/>
          </w:tcPr>
          <w:p w:rsidR="00EB3FF5" w:rsidRDefault="00EB3FF5" w:rsidP="001E4E49">
            <w:pPr>
              <w:jc w:val="center"/>
              <w:rPr>
                <w:rFonts w:cs="SimSun"/>
                <w:b/>
                <w:bCs/>
              </w:rPr>
            </w:pPr>
            <w:r>
              <w:rPr>
                <w:rFonts w:cs="SimSun"/>
                <w:b/>
                <w:bCs/>
              </w:rPr>
              <w:t>Description</w:t>
            </w:r>
          </w:p>
        </w:tc>
      </w:tr>
      <w:tr w:rsidR="00EB3FF5" w:rsidRPr="0084175A" w:rsidTr="001E4E49">
        <w:trPr>
          <w:trHeight w:val="345"/>
        </w:trPr>
        <w:tc>
          <w:tcPr>
            <w:tcW w:w="1258" w:type="pct"/>
            <w:shd w:val="clear" w:color="auto" w:fill="auto"/>
            <w:noWrap/>
            <w:vAlign w:val="center"/>
            <w:hideMark/>
          </w:tcPr>
          <w:p w:rsidR="00EB3FF5" w:rsidRPr="00B86AA2" w:rsidRDefault="006D3A03" w:rsidP="001E4E49">
            <w:pPr>
              <w:pStyle w:val="a"/>
              <w:jc w:val="center"/>
              <w:rPr>
                <w:b/>
                <w:i/>
              </w:rPr>
            </w:pPr>
            <w:r>
              <w:rPr>
                <w:b/>
                <w:i/>
              </w:rPr>
              <w:t>relation_</w:t>
            </w:r>
            <w:r w:rsidR="00EB3FF5">
              <w:rPr>
                <w:b/>
                <w:i/>
              </w:rPr>
              <w:t>id</w:t>
            </w:r>
          </w:p>
        </w:tc>
        <w:tc>
          <w:tcPr>
            <w:tcW w:w="1258" w:type="pct"/>
            <w:shd w:val="clear" w:color="auto" w:fill="auto"/>
            <w:noWrap/>
            <w:vAlign w:val="center"/>
            <w:hideMark/>
          </w:tcPr>
          <w:p w:rsidR="00EB3FF5" w:rsidRDefault="0050487D" w:rsidP="001E4E49">
            <w:pPr>
              <w:pStyle w:val="a"/>
              <w:jc w:val="center"/>
            </w:pPr>
            <w:r>
              <w:t>int 64</w:t>
            </w:r>
          </w:p>
        </w:tc>
        <w:tc>
          <w:tcPr>
            <w:tcW w:w="2484" w:type="pct"/>
            <w:shd w:val="clear" w:color="auto" w:fill="auto"/>
            <w:vAlign w:val="center"/>
            <w:hideMark/>
          </w:tcPr>
          <w:p w:rsidR="00EB3FF5" w:rsidRDefault="006D3A03" w:rsidP="001E4E49">
            <w:pPr>
              <w:pStyle w:val="a"/>
            </w:pPr>
            <w:r>
              <w:t>Relation id</w:t>
            </w:r>
            <w:r w:rsidR="00EB3FF5">
              <w:t xml:space="preserve">, </w:t>
            </w:r>
            <w:r w:rsidR="002B0874">
              <w:t>foreign key</w:t>
            </w:r>
          </w:p>
        </w:tc>
      </w:tr>
      <w:tr w:rsidR="00EB3FF5" w:rsidRPr="0084175A" w:rsidTr="001E4E49">
        <w:trPr>
          <w:trHeight w:val="345"/>
        </w:trPr>
        <w:tc>
          <w:tcPr>
            <w:tcW w:w="1258" w:type="pct"/>
            <w:shd w:val="clear" w:color="auto" w:fill="auto"/>
            <w:noWrap/>
            <w:vAlign w:val="center"/>
          </w:tcPr>
          <w:p w:rsidR="00EB3FF5" w:rsidRDefault="006D3A03" w:rsidP="001E4E49">
            <w:pPr>
              <w:pStyle w:val="a"/>
              <w:jc w:val="center"/>
              <w:rPr>
                <w:b/>
                <w:i/>
              </w:rPr>
            </w:pPr>
            <w:r>
              <w:rPr>
                <w:b/>
                <w:i/>
              </w:rPr>
              <w:t>member_id</w:t>
            </w:r>
          </w:p>
        </w:tc>
        <w:tc>
          <w:tcPr>
            <w:tcW w:w="1258" w:type="pct"/>
            <w:shd w:val="clear" w:color="auto" w:fill="auto"/>
            <w:noWrap/>
            <w:vAlign w:val="center"/>
          </w:tcPr>
          <w:p w:rsidR="00EB3FF5" w:rsidRDefault="0050487D" w:rsidP="001E4E49">
            <w:pPr>
              <w:pStyle w:val="a"/>
              <w:jc w:val="center"/>
            </w:pPr>
            <w:r>
              <w:t>int 64</w:t>
            </w:r>
          </w:p>
        </w:tc>
        <w:tc>
          <w:tcPr>
            <w:tcW w:w="2484" w:type="pct"/>
            <w:shd w:val="clear" w:color="auto" w:fill="auto"/>
            <w:vAlign w:val="center"/>
          </w:tcPr>
          <w:p w:rsidR="00EB3FF5" w:rsidRPr="00AD7536" w:rsidRDefault="006D3A03" w:rsidP="001E4E49">
            <w:pPr>
              <w:pStyle w:val="a"/>
            </w:pPr>
            <w:r>
              <w:t>Member id</w:t>
            </w:r>
            <w:r w:rsidR="00482C80">
              <w:t>, foreign key</w:t>
            </w:r>
          </w:p>
        </w:tc>
      </w:tr>
      <w:tr w:rsidR="008427AE" w:rsidRPr="0084175A" w:rsidTr="001E4E49">
        <w:trPr>
          <w:trHeight w:val="345"/>
        </w:trPr>
        <w:tc>
          <w:tcPr>
            <w:tcW w:w="1258" w:type="pct"/>
            <w:shd w:val="clear" w:color="auto" w:fill="auto"/>
            <w:noWrap/>
            <w:vAlign w:val="center"/>
          </w:tcPr>
          <w:p w:rsidR="008427AE" w:rsidRDefault="008427AE" w:rsidP="001E4E49">
            <w:pPr>
              <w:pStyle w:val="a"/>
              <w:jc w:val="center"/>
              <w:rPr>
                <w:b/>
                <w:i/>
              </w:rPr>
            </w:pPr>
            <w:r>
              <w:rPr>
                <w:b/>
                <w:i/>
              </w:rPr>
              <w:t>member_type</w:t>
            </w:r>
          </w:p>
        </w:tc>
        <w:tc>
          <w:tcPr>
            <w:tcW w:w="1258" w:type="pct"/>
            <w:shd w:val="clear" w:color="auto" w:fill="auto"/>
            <w:noWrap/>
            <w:vAlign w:val="center"/>
          </w:tcPr>
          <w:p w:rsidR="008427AE" w:rsidRDefault="008427AE" w:rsidP="001E4E49">
            <w:pPr>
              <w:pStyle w:val="a"/>
              <w:jc w:val="center"/>
            </w:pPr>
            <w:r>
              <w:t>char(1)</w:t>
            </w:r>
          </w:p>
        </w:tc>
        <w:tc>
          <w:tcPr>
            <w:tcW w:w="2484" w:type="pct"/>
            <w:shd w:val="clear" w:color="auto" w:fill="auto"/>
            <w:vAlign w:val="center"/>
          </w:tcPr>
          <w:p w:rsidR="008427AE" w:rsidRDefault="00E94073" w:rsidP="001E4E49">
            <w:pPr>
              <w:pStyle w:val="a"/>
            </w:pPr>
            <w:r>
              <w:t xml:space="preserve">Member types, refer to </w:t>
            </w:r>
            <w:r w:rsidR="00385311" w:rsidRPr="00B564A6">
              <w:fldChar w:fldCharType="begin"/>
            </w:r>
            <w:r w:rsidR="00385311" w:rsidRPr="00B564A6">
              <w:instrText xml:space="preserve"> REF _Ref469682098 \r \h </w:instrText>
            </w:r>
            <w:r w:rsidR="00FA470B" w:rsidRPr="00B564A6">
              <w:instrText xml:space="preserve"> \* MERGEFORMAT </w:instrText>
            </w:r>
            <w:r w:rsidR="00385311" w:rsidRPr="00B564A6">
              <w:fldChar w:fldCharType="separate"/>
            </w:r>
            <w:r w:rsidR="00385311" w:rsidRPr="00B564A6">
              <w:t>10.3</w:t>
            </w:r>
            <w:r w:rsidR="00385311" w:rsidRPr="00B564A6">
              <w:fldChar w:fldCharType="end"/>
            </w:r>
            <w:r w:rsidR="00385311" w:rsidRPr="00B564A6">
              <w:t xml:space="preserve"> </w:t>
            </w:r>
            <w:r w:rsidR="00385311" w:rsidRPr="00B564A6">
              <w:fldChar w:fldCharType="begin"/>
            </w:r>
            <w:r w:rsidR="00385311" w:rsidRPr="00B564A6">
              <w:instrText xml:space="preserve"> REF _Ref469682098 \h </w:instrText>
            </w:r>
            <w:r w:rsidR="00FA470B" w:rsidRPr="00B564A6">
              <w:instrText xml:space="preserve"> \* MERGEFORMAT </w:instrText>
            </w:r>
            <w:r w:rsidR="00385311" w:rsidRPr="00B564A6">
              <w:fldChar w:fldCharType="separate"/>
            </w:r>
            <w:r w:rsidR="00385311" w:rsidRPr="00B564A6">
              <w:t>Relation Member Types</w:t>
            </w:r>
            <w:r w:rsidR="00385311" w:rsidRPr="00B564A6">
              <w:fldChar w:fldCharType="end"/>
            </w:r>
          </w:p>
        </w:tc>
      </w:tr>
      <w:tr w:rsidR="008427AE" w:rsidRPr="0084175A" w:rsidTr="001E4E49">
        <w:trPr>
          <w:trHeight w:val="345"/>
        </w:trPr>
        <w:tc>
          <w:tcPr>
            <w:tcW w:w="1258" w:type="pct"/>
            <w:shd w:val="clear" w:color="auto" w:fill="auto"/>
            <w:noWrap/>
            <w:vAlign w:val="center"/>
          </w:tcPr>
          <w:p w:rsidR="008427AE" w:rsidRDefault="008427AE" w:rsidP="001E4E49">
            <w:pPr>
              <w:pStyle w:val="a"/>
              <w:jc w:val="center"/>
              <w:rPr>
                <w:b/>
                <w:i/>
              </w:rPr>
            </w:pPr>
            <w:r>
              <w:rPr>
                <w:b/>
                <w:i/>
              </w:rPr>
              <w:t>member_role</w:t>
            </w:r>
          </w:p>
        </w:tc>
        <w:tc>
          <w:tcPr>
            <w:tcW w:w="1258" w:type="pct"/>
            <w:shd w:val="clear" w:color="auto" w:fill="auto"/>
            <w:noWrap/>
            <w:vAlign w:val="center"/>
          </w:tcPr>
          <w:p w:rsidR="008427AE" w:rsidRDefault="008427AE" w:rsidP="001E4E49">
            <w:pPr>
              <w:pStyle w:val="a"/>
              <w:jc w:val="center"/>
            </w:pPr>
            <w:r>
              <w:t>text</w:t>
            </w:r>
          </w:p>
        </w:tc>
        <w:tc>
          <w:tcPr>
            <w:tcW w:w="2484" w:type="pct"/>
            <w:shd w:val="clear" w:color="auto" w:fill="auto"/>
            <w:vAlign w:val="center"/>
          </w:tcPr>
          <w:p w:rsidR="008427AE" w:rsidRDefault="008050ED" w:rsidP="001E4E49">
            <w:pPr>
              <w:pStyle w:val="a"/>
            </w:pPr>
            <w:r>
              <w:t xml:space="preserve">Member roles, refer to </w:t>
            </w:r>
            <w:r w:rsidR="007E7541">
              <w:fldChar w:fldCharType="begin"/>
            </w:r>
            <w:r w:rsidR="007E7541">
              <w:instrText xml:space="preserve"> REF _Ref469682634 \r \h </w:instrText>
            </w:r>
            <w:r w:rsidR="007E7541">
              <w:fldChar w:fldCharType="separate"/>
            </w:r>
            <w:r w:rsidR="007E7541">
              <w:t>10.4</w:t>
            </w:r>
            <w:r w:rsidR="007E7541">
              <w:fldChar w:fldCharType="end"/>
            </w:r>
            <w:r w:rsidR="007E7541">
              <w:t xml:space="preserve"> </w:t>
            </w:r>
            <w:r w:rsidR="007E7541">
              <w:fldChar w:fldCharType="begin"/>
            </w:r>
            <w:r w:rsidR="007E7541">
              <w:instrText xml:space="preserve"> REF _Ref469682634 \h </w:instrText>
            </w:r>
            <w:r w:rsidR="007E7541">
              <w:fldChar w:fldCharType="separate"/>
            </w:r>
            <w:r w:rsidR="007E7541">
              <w:t>Relation Member Roles</w:t>
            </w:r>
            <w:r w:rsidR="007E7541">
              <w:fldChar w:fldCharType="end"/>
            </w:r>
          </w:p>
        </w:tc>
      </w:tr>
      <w:tr w:rsidR="00EB3FF5" w:rsidRPr="0084175A" w:rsidTr="001E4E49">
        <w:trPr>
          <w:trHeight w:val="345"/>
        </w:trPr>
        <w:tc>
          <w:tcPr>
            <w:tcW w:w="1258" w:type="pct"/>
            <w:shd w:val="clear" w:color="auto" w:fill="auto"/>
            <w:noWrap/>
            <w:vAlign w:val="center"/>
          </w:tcPr>
          <w:p w:rsidR="00EB3FF5" w:rsidRDefault="006D3A03" w:rsidP="001E4E49">
            <w:pPr>
              <w:pStyle w:val="a"/>
              <w:jc w:val="center"/>
              <w:rPr>
                <w:b/>
                <w:i/>
              </w:rPr>
            </w:pPr>
            <w:r>
              <w:rPr>
                <w:b/>
                <w:i/>
              </w:rPr>
              <w:t>sequence_id</w:t>
            </w:r>
          </w:p>
        </w:tc>
        <w:tc>
          <w:tcPr>
            <w:tcW w:w="1258" w:type="pct"/>
            <w:shd w:val="clear" w:color="auto" w:fill="auto"/>
            <w:noWrap/>
            <w:vAlign w:val="center"/>
          </w:tcPr>
          <w:p w:rsidR="00EB3FF5" w:rsidRDefault="0050487D" w:rsidP="001E4E49">
            <w:pPr>
              <w:pStyle w:val="a"/>
              <w:jc w:val="center"/>
            </w:pPr>
            <w:r>
              <w:t>int 32</w:t>
            </w:r>
          </w:p>
        </w:tc>
        <w:tc>
          <w:tcPr>
            <w:tcW w:w="2484" w:type="pct"/>
            <w:shd w:val="clear" w:color="auto" w:fill="auto"/>
            <w:vAlign w:val="center"/>
          </w:tcPr>
          <w:p w:rsidR="00EB3FF5" w:rsidRDefault="006D3A03" w:rsidP="001E4E49">
            <w:pPr>
              <w:pStyle w:val="a"/>
            </w:pPr>
            <w:r>
              <w:t>The sequence of the member associated with the relation</w:t>
            </w:r>
            <w:r w:rsidR="006353C6">
              <w:t>, start</w:t>
            </w:r>
            <w:r w:rsidR="000F15A1">
              <w:t>ing</w:t>
            </w:r>
            <w:r w:rsidR="006353C6">
              <w:t xml:space="preserve"> from 0</w:t>
            </w:r>
          </w:p>
        </w:tc>
      </w:tr>
    </w:tbl>
    <w:p w:rsidR="00BA04D9" w:rsidRDefault="00BA04D9" w:rsidP="00BA04D9">
      <w:pPr>
        <w:pStyle w:val="Heading2"/>
        <w:rPr>
          <w:lang w:eastAsia="zh-CN"/>
        </w:rPr>
      </w:pPr>
      <w:r>
        <w:rPr>
          <w:lang w:eastAsia="zh-CN"/>
        </w:rPr>
        <w:t>users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EB3FF5" w:rsidRPr="0084175A" w:rsidTr="001E4E49">
        <w:trPr>
          <w:trHeight w:val="330"/>
        </w:trPr>
        <w:tc>
          <w:tcPr>
            <w:tcW w:w="1258" w:type="pct"/>
            <w:shd w:val="clear" w:color="auto" w:fill="auto"/>
            <w:noWrap/>
            <w:vAlign w:val="center"/>
            <w:hideMark/>
          </w:tcPr>
          <w:p w:rsidR="00EB3FF5" w:rsidRDefault="00EB3FF5" w:rsidP="001E4E49">
            <w:pPr>
              <w:jc w:val="center"/>
              <w:rPr>
                <w:rFonts w:cs="SimSun"/>
                <w:b/>
                <w:bCs/>
                <w:lang w:eastAsia="zh-CN"/>
              </w:rPr>
            </w:pPr>
            <w:r>
              <w:rPr>
                <w:b/>
                <w:bCs/>
                <w:lang w:eastAsia="zh-CN"/>
              </w:rPr>
              <w:t>Field</w:t>
            </w:r>
          </w:p>
        </w:tc>
        <w:tc>
          <w:tcPr>
            <w:tcW w:w="1258" w:type="pct"/>
            <w:shd w:val="clear" w:color="auto" w:fill="auto"/>
            <w:noWrap/>
            <w:vAlign w:val="center"/>
            <w:hideMark/>
          </w:tcPr>
          <w:p w:rsidR="00EB3FF5" w:rsidRDefault="00EB3FF5" w:rsidP="001E4E49">
            <w:pPr>
              <w:jc w:val="center"/>
              <w:rPr>
                <w:rFonts w:cs="SimSun"/>
                <w:b/>
                <w:bCs/>
                <w:lang w:eastAsia="zh-CN"/>
              </w:rPr>
            </w:pPr>
            <w:r>
              <w:rPr>
                <w:rFonts w:cs="SimSun"/>
                <w:b/>
                <w:bCs/>
              </w:rPr>
              <w:t>Type</w:t>
            </w:r>
          </w:p>
        </w:tc>
        <w:tc>
          <w:tcPr>
            <w:tcW w:w="2484" w:type="pct"/>
            <w:shd w:val="clear" w:color="auto" w:fill="auto"/>
            <w:noWrap/>
            <w:vAlign w:val="center"/>
            <w:hideMark/>
          </w:tcPr>
          <w:p w:rsidR="00EB3FF5" w:rsidRDefault="00EB3FF5" w:rsidP="001E4E49">
            <w:pPr>
              <w:jc w:val="center"/>
              <w:rPr>
                <w:rFonts w:cs="SimSun"/>
                <w:b/>
                <w:bCs/>
              </w:rPr>
            </w:pPr>
            <w:r>
              <w:rPr>
                <w:rFonts w:cs="SimSun"/>
                <w:b/>
                <w:bCs/>
              </w:rPr>
              <w:t>Description</w:t>
            </w:r>
          </w:p>
        </w:tc>
      </w:tr>
      <w:tr w:rsidR="00EB3FF5" w:rsidRPr="0084175A" w:rsidTr="001E4E49">
        <w:trPr>
          <w:trHeight w:val="345"/>
        </w:trPr>
        <w:tc>
          <w:tcPr>
            <w:tcW w:w="1258" w:type="pct"/>
            <w:shd w:val="clear" w:color="auto" w:fill="auto"/>
            <w:noWrap/>
            <w:vAlign w:val="center"/>
            <w:hideMark/>
          </w:tcPr>
          <w:p w:rsidR="00EB3FF5" w:rsidRPr="00B86AA2" w:rsidRDefault="00EB3FF5" w:rsidP="001E4E49">
            <w:pPr>
              <w:pStyle w:val="a"/>
              <w:jc w:val="center"/>
              <w:rPr>
                <w:b/>
                <w:i/>
              </w:rPr>
            </w:pPr>
            <w:r>
              <w:rPr>
                <w:b/>
                <w:i/>
              </w:rPr>
              <w:t>id</w:t>
            </w:r>
          </w:p>
        </w:tc>
        <w:tc>
          <w:tcPr>
            <w:tcW w:w="1258" w:type="pct"/>
            <w:shd w:val="clear" w:color="auto" w:fill="auto"/>
            <w:noWrap/>
            <w:vAlign w:val="center"/>
            <w:hideMark/>
          </w:tcPr>
          <w:p w:rsidR="00EB3FF5" w:rsidRDefault="0050487D" w:rsidP="001E4E49">
            <w:pPr>
              <w:pStyle w:val="a"/>
              <w:jc w:val="center"/>
            </w:pPr>
            <w:r>
              <w:t>int 32</w:t>
            </w:r>
          </w:p>
        </w:tc>
        <w:tc>
          <w:tcPr>
            <w:tcW w:w="2484" w:type="pct"/>
            <w:shd w:val="clear" w:color="auto" w:fill="auto"/>
            <w:vAlign w:val="center"/>
            <w:hideMark/>
          </w:tcPr>
          <w:p w:rsidR="00EB3FF5" w:rsidRDefault="009E3FAA" w:rsidP="001E4E49">
            <w:pPr>
              <w:pStyle w:val="a"/>
            </w:pPr>
            <w:r>
              <w:t>User id</w:t>
            </w:r>
            <w:r w:rsidR="00EB3FF5">
              <w:t>, primary key.</w:t>
            </w:r>
          </w:p>
        </w:tc>
      </w:tr>
      <w:tr w:rsidR="00EB3FF5" w:rsidRPr="0084175A" w:rsidTr="001E4E49">
        <w:trPr>
          <w:trHeight w:val="345"/>
        </w:trPr>
        <w:tc>
          <w:tcPr>
            <w:tcW w:w="1258" w:type="pct"/>
            <w:shd w:val="clear" w:color="auto" w:fill="auto"/>
            <w:noWrap/>
            <w:vAlign w:val="center"/>
          </w:tcPr>
          <w:p w:rsidR="00EB3FF5" w:rsidRDefault="009D733B" w:rsidP="001E4E49">
            <w:pPr>
              <w:pStyle w:val="a"/>
              <w:jc w:val="center"/>
              <w:rPr>
                <w:b/>
                <w:i/>
              </w:rPr>
            </w:pPr>
            <w:r>
              <w:rPr>
                <w:b/>
                <w:i/>
              </w:rPr>
              <w:t>name</w:t>
            </w:r>
          </w:p>
        </w:tc>
        <w:tc>
          <w:tcPr>
            <w:tcW w:w="1258" w:type="pct"/>
            <w:shd w:val="clear" w:color="auto" w:fill="auto"/>
            <w:noWrap/>
            <w:vAlign w:val="center"/>
          </w:tcPr>
          <w:p w:rsidR="00EB3FF5" w:rsidRDefault="009D733B" w:rsidP="001E4E49">
            <w:pPr>
              <w:pStyle w:val="a"/>
              <w:jc w:val="center"/>
            </w:pPr>
            <w:r>
              <w:t>text</w:t>
            </w:r>
          </w:p>
        </w:tc>
        <w:tc>
          <w:tcPr>
            <w:tcW w:w="2484" w:type="pct"/>
            <w:shd w:val="clear" w:color="auto" w:fill="auto"/>
            <w:vAlign w:val="center"/>
          </w:tcPr>
          <w:p w:rsidR="00EB3FF5" w:rsidRPr="00AD7536" w:rsidRDefault="00203AD8" w:rsidP="001E4E49">
            <w:pPr>
              <w:pStyle w:val="a"/>
            </w:pPr>
            <w:r>
              <w:t>User name</w:t>
            </w:r>
          </w:p>
        </w:tc>
      </w:tr>
    </w:tbl>
    <w:p w:rsidR="005B0DD1" w:rsidRDefault="005B0DD1" w:rsidP="008C0A18">
      <w:pPr>
        <w:pStyle w:val="Heading1"/>
        <w:rPr>
          <w:lang w:eastAsia="zh-CN"/>
        </w:rPr>
      </w:pPr>
      <w:r>
        <w:rPr>
          <w:lang w:eastAsia="zh-CN"/>
        </w:rPr>
        <w:t>UniDB Features</w:t>
      </w:r>
    </w:p>
    <w:p w:rsidR="007B478A" w:rsidRDefault="00446548" w:rsidP="00446548">
      <w:pPr>
        <w:rPr>
          <w:lang w:eastAsia="zh-CN"/>
        </w:rPr>
      </w:pPr>
      <w:r>
        <w:rPr>
          <w:lang w:eastAsia="zh-CN"/>
        </w:rPr>
        <w:t xml:space="preserve">Map data features </w:t>
      </w:r>
      <w:r w:rsidR="00365837">
        <w:rPr>
          <w:lang w:eastAsia="zh-CN"/>
        </w:rPr>
        <w:t xml:space="preserve">are in different UniDB tables, </w:t>
      </w:r>
      <w:r>
        <w:rPr>
          <w:lang w:eastAsia="zh-CN"/>
        </w:rPr>
        <w:t>below table list the relations between UniDB features &amp; UniDB tables.</w:t>
      </w:r>
    </w:p>
    <w:p w:rsidR="00B0325E" w:rsidRPr="00446548" w:rsidRDefault="00B0325E" w:rsidP="00446548">
      <w:pPr>
        <w:rPr>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2358"/>
        <w:gridCol w:w="1544"/>
        <w:gridCol w:w="6686"/>
      </w:tblGrid>
      <w:tr w:rsidR="005B0DD1" w:rsidRPr="0084175A" w:rsidTr="00FC4986">
        <w:trPr>
          <w:trHeight w:val="330"/>
        </w:trPr>
        <w:tc>
          <w:tcPr>
            <w:tcW w:w="988" w:type="pct"/>
            <w:shd w:val="clear" w:color="auto" w:fill="auto"/>
            <w:noWrap/>
            <w:vAlign w:val="center"/>
            <w:hideMark/>
          </w:tcPr>
          <w:p w:rsidR="005B0DD1" w:rsidRDefault="0000405B" w:rsidP="00E107CB">
            <w:pPr>
              <w:jc w:val="center"/>
              <w:rPr>
                <w:rFonts w:cs="SimSun"/>
                <w:b/>
                <w:bCs/>
                <w:lang w:eastAsia="zh-CN"/>
              </w:rPr>
            </w:pPr>
            <w:r>
              <w:rPr>
                <w:b/>
                <w:bCs/>
                <w:lang w:eastAsia="zh-CN"/>
              </w:rPr>
              <w:t>Category</w:t>
            </w:r>
          </w:p>
        </w:tc>
        <w:tc>
          <w:tcPr>
            <w:tcW w:w="877" w:type="pct"/>
            <w:shd w:val="clear" w:color="auto" w:fill="auto"/>
            <w:noWrap/>
            <w:vAlign w:val="center"/>
            <w:hideMark/>
          </w:tcPr>
          <w:p w:rsidR="005B0DD1" w:rsidRDefault="0000405B" w:rsidP="00E107CB">
            <w:pPr>
              <w:jc w:val="center"/>
              <w:rPr>
                <w:rFonts w:cs="SimSun"/>
                <w:b/>
                <w:bCs/>
                <w:lang w:eastAsia="zh-CN"/>
              </w:rPr>
            </w:pPr>
            <w:r>
              <w:rPr>
                <w:rFonts w:cs="SimSun"/>
                <w:b/>
                <w:bCs/>
                <w:lang w:eastAsia="zh-CN"/>
              </w:rPr>
              <w:t>Features</w:t>
            </w:r>
          </w:p>
        </w:tc>
        <w:tc>
          <w:tcPr>
            <w:tcW w:w="592" w:type="pct"/>
            <w:vAlign w:val="center"/>
          </w:tcPr>
          <w:p w:rsidR="005B0DD1" w:rsidRDefault="007B478A" w:rsidP="00E107CB">
            <w:pPr>
              <w:jc w:val="center"/>
              <w:rPr>
                <w:rFonts w:cs="SimSun"/>
                <w:b/>
                <w:bCs/>
                <w:lang w:eastAsia="zh-CN"/>
              </w:rPr>
            </w:pPr>
            <w:r>
              <w:rPr>
                <w:rFonts w:cs="SimSun"/>
                <w:b/>
                <w:bCs/>
              </w:rPr>
              <w:t>UniDB Table</w:t>
            </w:r>
          </w:p>
        </w:tc>
        <w:tc>
          <w:tcPr>
            <w:tcW w:w="2543" w:type="pct"/>
            <w:shd w:val="clear" w:color="auto" w:fill="auto"/>
            <w:noWrap/>
            <w:vAlign w:val="center"/>
            <w:hideMark/>
          </w:tcPr>
          <w:p w:rsidR="005B0DD1" w:rsidRDefault="005B0DD1" w:rsidP="00E107CB">
            <w:pPr>
              <w:jc w:val="center"/>
              <w:rPr>
                <w:rFonts w:cs="SimSun"/>
                <w:b/>
                <w:bCs/>
              </w:rPr>
            </w:pPr>
            <w:r>
              <w:rPr>
                <w:rFonts w:cs="SimSun"/>
                <w:b/>
                <w:bCs/>
              </w:rPr>
              <w:t>Description</w:t>
            </w:r>
          </w:p>
        </w:tc>
      </w:tr>
      <w:tr w:rsidR="00B0325E" w:rsidRPr="0084175A" w:rsidTr="00FC4986">
        <w:trPr>
          <w:trHeight w:val="345"/>
        </w:trPr>
        <w:tc>
          <w:tcPr>
            <w:tcW w:w="988" w:type="pct"/>
            <w:vMerge w:val="restart"/>
            <w:shd w:val="clear" w:color="auto" w:fill="auto"/>
            <w:noWrap/>
            <w:vAlign w:val="center"/>
            <w:hideMark/>
          </w:tcPr>
          <w:p w:rsidR="00B0325E" w:rsidRPr="00B86AA2" w:rsidRDefault="00B0325E" w:rsidP="007B478A">
            <w:pPr>
              <w:pStyle w:val="a"/>
              <w:jc w:val="center"/>
              <w:rPr>
                <w:b/>
                <w:i/>
              </w:rPr>
            </w:pPr>
            <w:r>
              <w:rPr>
                <w:b/>
                <w:i/>
              </w:rPr>
              <w:t>Point</w:t>
            </w:r>
          </w:p>
        </w:tc>
        <w:tc>
          <w:tcPr>
            <w:tcW w:w="877" w:type="pct"/>
            <w:shd w:val="clear" w:color="auto" w:fill="auto"/>
            <w:noWrap/>
            <w:vAlign w:val="center"/>
          </w:tcPr>
          <w:p w:rsidR="00B0325E" w:rsidRPr="00F8352D" w:rsidRDefault="00FE5028" w:rsidP="00FE5028">
            <w:pPr>
              <w:pStyle w:val="a"/>
              <w:jc w:val="center"/>
              <w:rPr>
                <w:b/>
                <w:i/>
                <w:color w:val="4F81BD" w:themeColor="accent1"/>
              </w:rPr>
            </w:pPr>
            <w:r w:rsidRPr="00F8352D">
              <w:rPr>
                <w:b/>
                <w:i/>
                <w:color w:val="4F81BD" w:themeColor="accent1"/>
              </w:rPr>
              <w:fldChar w:fldCharType="begin"/>
            </w:r>
            <w:r w:rsidRPr="00F8352D">
              <w:rPr>
                <w:b/>
                <w:i/>
                <w:color w:val="4F81BD" w:themeColor="accent1"/>
              </w:rPr>
              <w:instrText xml:space="preserve"> REF _Ref469479261 \h </w:instrText>
            </w:r>
            <w:r w:rsidR="00E563F2" w:rsidRPr="00F8352D">
              <w:rPr>
                <w:b/>
                <w:i/>
                <w:color w:val="4F81BD" w:themeColor="accent1"/>
              </w:rPr>
              <w:instrText xml:space="preserve"> \* MERGEFORMAT </w:instrText>
            </w:r>
            <w:r w:rsidRPr="00F8352D">
              <w:rPr>
                <w:b/>
                <w:i/>
                <w:color w:val="4F81BD" w:themeColor="accent1"/>
              </w:rPr>
            </w:r>
            <w:r w:rsidRPr="00F8352D">
              <w:rPr>
                <w:b/>
                <w:i/>
                <w:color w:val="4F81BD" w:themeColor="accent1"/>
              </w:rPr>
              <w:fldChar w:fldCharType="separate"/>
            </w:r>
            <w:r w:rsidRPr="00F8352D">
              <w:rPr>
                <w:b/>
                <w:i/>
                <w:color w:val="4F81BD" w:themeColor="accent1"/>
              </w:rPr>
              <w:t>Address Point</w:t>
            </w:r>
            <w:r w:rsidRPr="00F8352D">
              <w:rPr>
                <w:b/>
                <w:i/>
                <w:color w:val="4F81BD" w:themeColor="accent1"/>
              </w:rPr>
              <w:fldChar w:fldCharType="end"/>
            </w:r>
            <w:r w:rsidRPr="00F8352D">
              <w:rPr>
                <w:b/>
                <w:i/>
                <w:color w:val="4F81BD" w:themeColor="accent1"/>
              </w:rPr>
              <w:fldChar w:fldCharType="begin"/>
            </w:r>
            <w:r w:rsidRPr="00F8352D">
              <w:rPr>
                <w:b/>
                <w:i/>
                <w:color w:val="4F81BD" w:themeColor="accent1"/>
              </w:rPr>
              <w:instrText xml:space="preserve"> REF _Ref469479261 \h </w:instrText>
            </w:r>
            <w:r w:rsidR="00E563F2" w:rsidRPr="00F8352D">
              <w:rPr>
                <w:b/>
                <w:i/>
                <w:color w:val="4F81BD" w:themeColor="accent1"/>
              </w:rPr>
              <w:instrText xml:space="preserve"> \* MERGEFORMAT </w:instrText>
            </w:r>
            <w:r w:rsidRPr="00F8352D">
              <w:rPr>
                <w:b/>
                <w:i/>
                <w:color w:val="4F81BD" w:themeColor="accent1"/>
              </w:rPr>
            </w:r>
            <w:r w:rsidRPr="00F8352D">
              <w:rPr>
                <w:b/>
                <w:i/>
                <w:color w:val="4F81BD" w:themeColor="accent1"/>
              </w:rPr>
              <w:fldChar w:fldCharType="end"/>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FE5028" w:rsidP="00E107CB">
            <w:pPr>
              <w:pStyle w:val="a"/>
              <w:jc w:val="center"/>
              <w:rPr>
                <w:b/>
                <w:i/>
                <w:color w:val="4F81BD" w:themeColor="accent1"/>
              </w:rPr>
            </w:pPr>
            <w:r w:rsidRPr="00F8352D">
              <w:rPr>
                <w:b/>
                <w:i/>
                <w:color w:val="4F81BD" w:themeColor="accent1"/>
              </w:rPr>
              <w:fldChar w:fldCharType="begin"/>
            </w:r>
            <w:r w:rsidRPr="00F8352D">
              <w:rPr>
                <w:b/>
                <w:i/>
                <w:color w:val="4F81BD" w:themeColor="accent1"/>
              </w:rPr>
              <w:instrText xml:space="preserve"> REF _Ref469479300 \h </w:instrText>
            </w:r>
            <w:r w:rsidR="00E563F2" w:rsidRPr="00F8352D">
              <w:rPr>
                <w:b/>
                <w:i/>
                <w:color w:val="4F81BD" w:themeColor="accent1"/>
              </w:rPr>
              <w:instrText xml:space="preserve"> \* MERGEFORMAT </w:instrText>
            </w:r>
            <w:r w:rsidRPr="00F8352D">
              <w:rPr>
                <w:b/>
                <w:i/>
                <w:color w:val="4F81BD" w:themeColor="accent1"/>
              </w:rPr>
            </w:r>
            <w:r w:rsidRPr="00F8352D">
              <w:rPr>
                <w:b/>
                <w:i/>
                <w:color w:val="4F81BD" w:themeColor="accent1"/>
              </w:rPr>
              <w:fldChar w:fldCharType="separate"/>
            </w:r>
            <w:r w:rsidRPr="00F8352D">
              <w:rPr>
                <w:b/>
                <w:i/>
                <w:color w:val="4F81BD" w:themeColor="accent1"/>
              </w:rPr>
              <w:t>Annotation</w:t>
            </w:r>
            <w:r w:rsidRPr="00F8352D">
              <w:rPr>
                <w:b/>
                <w:i/>
                <w:color w:val="4F81BD" w:themeColor="accent1"/>
              </w:rPr>
              <w:fldChar w:fldCharType="end"/>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Admin Center</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City Center</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Zip Center</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Natural Guidance Node</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Safety Camera Node</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val="restart"/>
            <w:shd w:val="clear" w:color="auto" w:fill="auto"/>
            <w:noWrap/>
            <w:vAlign w:val="center"/>
          </w:tcPr>
          <w:p w:rsidR="00B0325E" w:rsidRDefault="00B0325E" w:rsidP="00E107CB">
            <w:pPr>
              <w:pStyle w:val="a"/>
              <w:jc w:val="center"/>
              <w:rPr>
                <w:b/>
                <w:i/>
              </w:rPr>
            </w:pPr>
            <w:r>
              <w:rPr>
                <w:b/>
                <w:i/>
              </w:rPr>
              <w:t>Line</w:t>
            </w: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Road and Ferry</w:t>
            </w:r>
          </w:p>
        </w:tc>
        <w:tc>
          <w:tcPr>
            <w:tcW w:w="592" w:type="pct"/>
            <w:vAlign w:val="center"/>
          </w:tcPr>
          <w:p w:rsidR="00B0325E" w:rsidRDefault="00B0325E" w:rsidP="00E107CB">
            <w:pPr>
              <w:pStyle w:val="a"/>
              <w:jc w:val="center"/>
            </w:pPr>
            <w:r>
              <w:t>ways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Cartographic Line</w:t>
            </w:r>
          </w:p>
        </w:tc>
        <w:tc>
          <w:tcPr>
            <w:tcW w:w="592" w:type="pct"/>
            <w:vAlign w:val="center"/>
          </w:tcPr>
          <w:p w:rsidR="00B0325E" w:rsidRDefault="00B0325E" w:rsidP="00E107CB">
            <w:pPr>
              <w:pStyle w:val="a"/>
              <w:jc w:val="center"/>
            </w:pPr>
            <w:r>
              <w:t>ways</w:t>
            </w:r>
          </w:p>
        </w:tc>
        <w:tc>
          <w:tcPr>
            <w:tcW w:w="2543" w:type="pct"/>
            <w:shd w:val="clear" w:color="auto" w:fill="auto"/>
            <w:vAlign w:val="center"/>
          </w:tcPr>
          <w:p w:rsidR="00B0325E" w:rsidRPr="00AD7536" w:rsidRDefault="00B0325E" w:rsidP="00E107CB">
            <w:pPr>
              <w:pStyle w:val="a"/>
            </w:pPr>
          </w:p>
        </w:tc>
      </w:tr>
      <w:tr w:rsidR="007B478A" w:rsidRPr="0084175A" w:rsidTr="00FC4986">
        <w:trPr>
          <w:trHeight w:val="345"/>
        </w:trPr>
        <w:tc>
          <w:tcPr>
            <w:tcW w:w="988" w:type="pct"/>
            <w:shd w:val="clear" w:color="auto" w:fill="auto"/>
            <w:noWrap/>
            <w:vAlign w:val="center"/>
          </w:tcPr>
          <w:p w:rsidR="007B478A" w:rsidRDefault="00B74323" w:rsidP="00E107CB">
            <w:pPr>
              <w:pStyle w:val="a"/>
              <w:jc w:val="center"/>
              <w:rPr>
                <w:b/>
                <w:i/>
              </w:rPr>
            </w:pPr>
            <w:r>
              <w:rPr>
                <w:b/>
                <w:i/>
              </w:rPr>
              <w:t>Area</w:t>
            </w:r>
          </w:p>
        </w:tc>
        <w:tc>
          <w:tcPr>
            <w:tcW w:w="877" w:type="pct"/>
            <w:shd w:val="clear" w:color="auto" w:fill="auto"/>
            <w:noWrap/>
            <w:vAlign w:val="center"/>
          </w:tcPr>
          <w:p w:rsidR="007B478A" w:rsidRPr="00F8352D" w:rsidRDefault="00A960D2" w:rsidP="00140B0F">
            <w:pPr>
              <w:pStyle w:val="a"/>
              <w:jc w:val="center"/>
              <w:rPr>
                <w:b/>
                <w:i/>
                <w:color w:val="4F81BD" w:themeColor="accent1"/>
              </w:rPr>
            </w:pPr>
            <w:r w:rsidRPr="00F8352D">
              <w:rPr>
                <w:b/>
                <w:i/>
                <w:color w:val="4F81BD" w:themeColor="accent1"/>
              </w:rPr>
              <w:t>Area (Multi</w:t>
            </w:r>
            <w:r w:rsidR="00B0325E" w:rsidRPr="00F8352D">
              <w:rPr>
                <w:b/>
                <w:i/>
                <w:color w:val="4F81BD" w:themeColor="accent1"/>
              </w:rPr>
              <w:t xml:space="preserve"> </w:t>
            </w:r>
            <w:r w:rsidRPr="00F8352D">
              <w:rPr>
                <w:b/>
                <w:i/>
                <w:color w:val="4F81BD" w:themeColor="accent1"/>
              </w:rPr>
              <w:t>Polygon)</w:t>
            </w:r>
          </w:p>
        </w:tc>
        <w:tc>
          <w:tcPr>
            <w:tcW w:w="592" w:type="pct"/>
            <w:vAlign w:val="center"/>
          </w:tcPr>
          <w:p w:rsidR="007B478A" w:rsidRDefault="003C2559" w:rsidP="00E107CB">
            <w:pPr>
              <w:pStyle w:val="a"/>
              <w:jc w:val="center"/>
            </w:pPr>
            <w:r>
              <w:t>relations</w:t>
            </w:r>
          </w:p>
        </w:tc>
        <w:tc>
          <w:tcPr>
            <w:tcW w:w="2543" w:type="pct"/>
            <w:shd w:val="clear" w:color="auto" w:fill="auto"/>
            <w:vAlign w:val="center"/>
          </w:tcPr>
          <w:p w:rsidR="007B478A" w:rsidRPr="00AD7536" w:rsidRDefault="007B478A" w:rsidP="00E107CB">
            <w:pPr>
              <w:pStyle w:val="a"/>
            </w:pPr>
          </w:p>
        </w:tc>
      </w:tr>
      <w:tr w:rsidR="00B0325E" w:rsidRPr="0084175A" w:rsidTr="00FC4986">
        <w:trPr>
          <w:trHeight w:val="345"/>
        </w:trPr>
        <w:tc>
          <w:tcPr>
            <w:tcW w:w="988" w:type="pct"/>
            <w:vMerge w:val="restart"/>
            <w:shd w:val="clear" w:color="auto" w:fill="auto"/>
            <w:noWrap/>
            <w:vAlign w:val="center"/>
          </w:tcPr>
          <w:p w:rsidR="00B0325E" w:rsidRDefault="00B0325E" w:rsidP="00E107CB">
            <w:pPr>
              <w:pStyle w:val="a"/>
              <w:jc w:val="center"/>
              <w:rPr>
                <w:b/>
                <w:i/>
              </w:rPr>
            </w:pPr>
            <w:r>
              <w:rPr>
                <w:b/>
                <w:i/>
              </w:rPr>
              <w:t>Relations</w:t>
            </w: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3d Landmark</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Admin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Zone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Gate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Toll Booth</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Bifurcation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Construction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Divided Junction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GJV</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 xml:space="preserve">Go Straight </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Junction View</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043ADF" w:rsidRDefault="00B0325E" w:rsidP="00140B0F">
            <w:pPr>
              <w:pStyle w:val="a"/>
              <w:jc w:val="center"/>
              <w:rPr>
                <w:b/>
                <w:i/>
                <w:color w:val="4F81BD" w:themeColor="accent1"/>
              </w:rPr>
            </w:pPr>
            <w:r w:rsidRPr="00043ADF">
              <w:rPr>
                <w:b/>
                <w:i/>
                <w:color w:val="4F81BD" w:themeColor="accent1"/>
              </w:rPr>
              <w:t>One Way</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Restriction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04BD4">
            <w:pPr>
              <w:pStyle w:val="a"/>
              <w:jc w:val="center"/>
              <w:rPr>
                <w:b/>
                <w:i/>
                <w:color w:val="4F81BD" w:themeColor="accent1"/>
              </w:rPr>
            </w:pPr>
            <w:r w:rsidRPr="00F8352D">
              <w:rPr>
                <w:b/>
                <w:i/>
                <w:color w:val="4F81BD" w:themeColor="accent1"/>
              </w:rPr>
              <w:t>Safety Camera</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Signpost</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Traffic Sign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Traffic Signal</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Truck Max Speed</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Grade Separation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ADAS Node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ADAS Max Speed</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Dir Slope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bl>
    <w:p w:rsidR="008C0A18" w:rsidRPr="00616515" w:rsidRDefault="00D47023" w:rsidP="008C0A18">
      <w:pPr>
        <w:pStyle w:val="Heading1"/>
        <w:rPr>
          <w:lang w:eastAsia="zh-CN"/>
        </w:rPr>
      </w:pPr>
      <w:r>
        <w:rPr>
          <w:lang w:eastAsia="zh-CN"/>
        </w:rPr>
        <w:t>Point</w:t>
      </w:r>
      <w:r w:rsidR="008C0A18">
        <w:rPr>
          <w:lang w:eastAsia="zh-CN"/>
        </w:rPr>
        <w:t xml:space="preserve"> Features</w:t>
      </w:r>
    </w:p>
    <w:p w:rsidR="0094250C" w:rsidRDefault="0094250C" w:rsidP="0094250C">
      <w:pPr>
        <w:pStyle w:val="Heading2"/>
        <w:rPr>
          <w:lang w:eastAsia="zh-CN"/>
        </w:rPr>
      </w:pPr>
      <w:r>
        <w:rPr>
          <w:rFonts w:hint="eastAsia"/>
          <w:lang w:eastAsia="zh-CN"/>
        </w:rPr>
        <w:t xml:space="preserve"> </w:t>
      </w:r>
      <w:bookmarkStart w:id="28" w:name="_Ref469479261"/>
      <w:r w:rsidR="00835F3F">
        <w:rPr>
          <w:lang w:eastAsia="zh-CN"/>
        </w:rPr>
        <w:t>Address Point</w:t>
      </w:r>
      <w:bookmarkEnd w:id="28"/>
    </w:p>
    <w:p w:rsidR="0094250C" w:rsidRDefault="0063691F" w:rsidP="0094250C">
      <w:pPr>
        <w:pStyle w:val="Heading3"/>
        <w:rPr>
          <w:lang w:eastAsia="zh-CN"/>
        </w:rPr>
      </w:pPr>
      <w:r>
        <w:rPr>
          <w:lang w:eastAsia="zh-CN"/>
        </w:rPr>
        <w:t>Arrival</w:t>
      </w:r>
      <w:r w:rsidR="00031423">
        <w:rPr>
          <w:lang w:eastAsia="zh-CN"/>
        </w:rPr>
        <w:t xml:space="preserve"> Point</w:t>
      </w:r>
    </w:p>
    <w:p w:rsidR="00DF5D5B" w:rsidRDefault="00E46842" w:rsidP="00DF5D5B">
      <w:pPr>
        <w:rPr>
          <w:lang w:eastAsia="zh-CN"/>
        </w:rPr>
      </w:pPr>
      <w:r w:rsidRPr="00E46842">
        <w:rPr>
          <w:lang w:eastAsia="zh-CN"/>
        </w:rPr>
        <w:t>It</w:t>
      </w:r>
      <w:r>
        <w:rPr>
          <w:lang w:eastAsia="zh-CN"/>
        </w:rPr>
        <w:t>’s a</w:t>
      </w:r>
      <w:r w:rsidRPr="00E46842">
        <w:rPr>
          <w:lang w:eastAsia="zh-CN"/>
        </w:rPr>
        <w:t>lso known as</w:t>
      </w:r>
      <w:r w:rsidR="004D30ED">
        <w:rPr>
          <w:lang w:eastAsia="zh-CN"/>
        </w:rPr>
        <w:t xml:space="preserve"> </w:t>
      </w:r>
      <w:r w:rsidR="0063691F">
        <w:rPr>
          <w:lang w:eastAsia="zh-CN"/>
        </w:rPr>
        <w:t xml:space="preserve">navigation point, </w:t>
      </w:r>
      <w:r w:rsidR="00E31DC7">
        <w:rPr>
          <w:lang w:eastAsia="zh-CN"/>
        </w:rPr>
        <w:t xml:space="preserve">which is </w:t>
      </w:r>
      <w:r w:rsidR="00EA24AF">
        <w:rPr>
          <w:lang w:eastAsia="zh-CN"/>
        </w:rPr>
        <w:t>the geometry</w:t>
      </w:r>
      <w:r w:rsidR="00CE296B">
        <w:rPr>
          <w:lang w:eastAsia="zh-CN"/>
        </w:rPr>
        <w:t xml:space="preserve"> column</w:t>
      </w:r>
      <w:r w:rsidR="00EA24AF">
        <w:rPr>
          <w:lang w:eastAsia="zh-CN"/>
        </w:rPr>
        <w:t xml:space="preserve"> of </w:t>
      </w:r>
      <w:r w:rsidR="00EE75DE">
        <w:rPr>
          <w:lang w:eastAsia="zh-CN"/>
        </w:rPr>
        <w:t xml:space="preserve">UniDB </w:t>
      </w:r>
      <w:r w:rsidR="00EA24AF">
        <w:rPr>
          <w:lang w:eastAsia="zh-CN"/>
        </w:rPr>
        <w:t xml:space="preserve">table </w:t>
      </w:r>
      <w:r w:rsidR="00E26AE1" w:rsidRPr="00E26AE1">
        <w:rPr>
          <w:b/>
          <w:i/>
          <w:lang w:eastAsia="zh-CN"/>
        </w:rPr>
        <w:fldChar w:fldCharType="begin"/>
      </w:r>
      <w:r w:rsidR="00E26AE1" w:rsidRPr="00E26AE1">
        <w:rPr>
          <w:b/>
          <w:i/>
          <w:lang w:eastAsia="zh-CN"/>
        </w:rPr>
        <w:instrText xml:space="preserve"> REF _Ref468800804 \h  \* MERGEFORMAT </w:instrText>
      </w:r>
      <w:r w:rsidR="00E26AE1" w:rsidRPr="00E26AE1">
        <w:rPr>
          <w:b/>
          <w:i/>
          <w:lang w:eastAsia="zh-CN"/>
        </w:rPr>
      </w:r>
      <w:r w:rsidR="00E26AE1" w:rsidRPr="00E26AE1">
        <w:rPr>
          <w:b/>
          <w:i/>
          <w:lang w:eastAsia="zh-CN"/>
        </w:rPr>
        <w:fldChar w:fldCharType="separate"/>
      </w:r>
      <w:r w:rsidR="00C3489F" w:rsidRPr="00C3489F">
        <w:rPr>
          <w:b/>
          <w:i/>
          <w:lang w:eastAsia="zh-CN"/>
        </w:rPr>
        <w:t>nodes</w:t>
      </w:r>
      <w:r w:rsidR="00E26AE1" w:rsidRPr="00E26AE1">
        <w:rPr>
          <w:b/>
          <w:i/>
          <w:lang w:eastAsia="zh-CN"/>
        </w:rPr>
        <w:fldChar w:fldCharType="end"/>
      </w:r>
      <w:r w:rsidR="00E31DC7" w:rsidRPr="00331EA6">
        <w:rPr>
          <w:color w:val="FF0000"/>
          <w:lang w:eastAsia="zh-CN"/>
        </w:rPr>
        <w:t>.</w:t>
      </w:r>
      <w:r w:rsidR="00331EA6" w:rsidRPr="00331EA6">
        <w:rPr>
          <w:color w:val="FF0000"/>
          <w:lang w:eastAsia="zh-CN"/>
        </w:rPr>
        <w:t xml:space="preserve"> </w:t>
      </w:r>
      <w:r w:rsidR="00331EA6" w:rsidRPr="00DE0E05">
        <w:rPr>
          <w:lang w:eastAsia="zh-CN"/>
        </w:rPr>
        <w:t>If the arrival point is not available, the value of arrival point will be invalid</w:t>
      </w:r>
      <w:r w:rsidR="00094DA5">
        <w:rPr>
          <w:lang w:eastAsia="zh-CN"/>
        </w:rPr>
        <w:t xml:space="preserve"> value</w:t>
      </w:r>
      <w:r w:rsidR="00331EA6" w:rsidRPr="00DE0E05">
        <w:rPr>
          <w:lang w:eastAsia="zh-CN"/>
        </w:rPr>
        <w:t xml:space="preserve"> lat/lon </w:t>
      </w:r>
      <w:r w:rsidR="00331EA6" w:rsidRPr="00DE0E05">
        <w:rPr>
          <w:b/>
          <w:lang w:eastAsia="zh-CN"/>
        </w:rPr>
        <w:t>(90,180)</w:t>
      </w:r>
      <w:r w:rsidR="00331EA6" w:rsidRPr="00331EA6">
        <w:rPr>
          <w:b/>
          <w:lang w:eastAsia="zh-CN"/>
        </w:rPr>
        <w:t>.</w:t>
      </w:r>
    </w:p>
    <w:p w:rsidR="00652E04" w:rsidRDefault="00031423" w:rsidP="00652E04">
      <w:pPr>
        <w:pStyle w:val="Heading3"/>
        <w:rPr>
          <w:lang w:eastAsia="zh-CN"/>
        </w:rPr>
      </w:pPr>
      <w:r>
        <w:rPr>
          <w:lang w:eastAsia="zh-CN"/>
        </w:rPr>
        <w:t>Display Point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737AFB" w:rsidRPr="0084175A" w:rsidTr="00C82C26">
        <w:trPr>
          <w:trHeight w:val="330"/>
        </w:trPr>
        <w:tc>
          <w:tcPr>
            <w:tcW w:w="1043" w:type="pct"/>
            <w:shd w:val="clear" w:color="auto" w:fill="auto"/>
            <w:noWrap/>
            <w:vAlign w:val="center"/>
            <w:hideMark/>
          </w:tcPr>
          <w:p w:rsidR="00737AFB" w:rsidRDefault="00737AFB" w:rsidP="00E107CB">
            <w:pPr>
              <w:jc w:val="center"/>
              <w:rPr>
                <w:rFonts w:cs="SimSun"/>
                <w:b/>
                <w:bCs/>
                <w:lang w:eastAsia="zh-CN"/>
              </w:rPr>
            </w:pPr>
            <w:bookmarkStart w:id="29" w:name="OLE_LINK28"/>
            <w:bookmarkStart w:id="30" w:name="OLE_LINK29"/>
            <w:r>
              <w:rPr>
                <w:rFonts w:hint="eastAsia"/>
                <w:b/>
                <w:bCs/>
                <w:lang w:eastAsia="zh-CN"/>
              </w:rPr>
              <w:t>Key</w:t>
            </w:r>
          </w:p>
        </w:tc>
        <w:tc>
          <w:tcPr>
            <w:tcW w:w="504" w:type="pct"/>
            <w:shd w:val="clear" w:color="auto" w:fill="auto"/>
            <w:noWrap/>
            <w:vAlign w:val="center"/>
            <w:hideMark/>
          </w:tcPr>
          <w:p w:rsidR="00737AFB" w:rsidRDefault="00517B01" w:rsidP="00E107CB">
            <w:pPr>
              <w:jc w:val="center"/>
              <w:rPr>
                <w:rFonts w:cs="SimSun"/>
                <w:b/>
                <w:bCs/>
                <w:lang w:eastAsia="zh-CN"/>
              </w:rPr>
            </w:pPr>
            <w:r w:rsidRPr="00330ED0">
              <w:rPr>
                <w:rFonts w:cs="SimSun"/>
                <w:b/>
                <w:bCs/>
              </w:rPr>
              <w:t>Mandatory</w:t>
            </w:r>
          </w:p>
        </w:tc>
        <w:tc>
          <w:tcPr>
            <w:tcW w:w="856" w:type="pct"/>
            <w:vAlign w:val="center"/>
          </w:tcPr>
          <w:p w:rsidR="00737AFB" w:rsidRDefault="00517B01" w:rsidP="00E107CB">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737AFB" w:rsidRDefault="00737AFB" w:rsidP="00E107CB">
            <w:pPr>
              <w:jc w:val="center"/>
              <w:rPr>
                <w:rFonts w:cs="SimSun"/>
                <w:b/>
                <w:bCs/>
              </w:rPr>
            </w:pPr>
            <w:r>
              <w:rPr>
                <w:rFonts w:cs="SimSun"/>
                <w:b/>
                <w:bCs/>
              </w:rPr>
              <w:t>Description</w:t>
            </w:r>
          </w:p>
        </w:tc>
      </w:tr>
      <w:tr w:rsidR="00737AFB" w:rsidRPr="0084175A" w:rsidTr="00C82C26">
        <w:trPr>
          <w:trHeight w:val="345"/>
        </w:trPr>
        <w:tc>
          <w:tcPr>
            <w:tcW w:w="1043" w:type="pct"/>
            <w:shd w:val="clear" w:color="auto" w:fill="auto"/>
            <w:noWrap/>
            <w:vAlign w:val="center"/>
            <w:hideMark/>
          </w:tcPr>
          <w:p w:rsidR="00737AFB" w:rsidRPr="00B86AA2" w:rsidRDefault="00594630" w:rsidP="00E107CB">
            <w:pPr>
              <w:pStyle w:val="a"/>
              <w:jc w:val="center"/>
              <w:rPr>
                <w:b/>
                <w:i/>
              </w:rPr>
            </w:pPr>
            <w:r>
              <w:rPr>
                <w:b/>
                <w:i/>
              </w:rPr>
              <w:t>addr:display_lat</w:t>
            </w:r>
          </w:p>
        </w:tc>
        <w:tc>
          <w:tcPr>
            <w:tcW w:w="504" w:type="pct"/>
            <w:shd w:val="clear" w:color="auto" w:fill="auto"/>
            <w:noWrap/>
            <w:vAlign w:val="center"/>
            <w:hideMark/>
          </w:tcPr>
          <w:p w:rsidR="00737AFB" w:rsidRDefault="00154416" w:rsidP="00E107CB">
            <w:pPr>
              <w:pStyle w:val="a"/>
              <w:jc w:val="center"/>
            </w:pPr>
            <w:r>
              <w:t>N</w:t>
            </w:r>
          </w:p>
        </w:tc>
        <w:tc>
          <w:tcPr>
            <w:tcW w:w="856" w:type="pct"/>
            <w:vAlign w:val="center"/>
          </w:tcPr>
          <w:p w:rsidR="00737AFB" w:rsidRDefault="00154416" w:rsidP="00E107CB">
            <w:pPr>
              <w:pStyle w:val="a"/>
              <w:jc w:val="center"/>
            </w:pPr>
            <w:r>
              <w:t xml:space="preserve"> [</w:t>
            </w:r>
            <w:r w:rsidRPr="00333182">
              <w:rPr>
                <w:b/>
                <w:i/>
              </w:rPr>
              <w:t>-90,90</w:t>
            </w:r>
            <w:r>
              <w:t>]</w:t>
            </w:r>
          </w:p>
        </w:tc>
        <w:tc>
          <w:tcPr>
            <w:tcW w:w="2597" w:type="pct"/>
            <w:shd w:val="clear" w:color="auto" w:fill="auto"/>
            <w:vAlign w:val="center"/>
            <w:hideMark/>
          </w:tcPr>
          <w:p w:rsidR="00737AFB" w:rsidRDefault="00867E11" w:rsidP="00E107CB">
            <w:pPr>
              <w:pStyle w:val="a"/>
            </w:pPr>
            <w:r>
              <w:t xml:space="preserve">The </w:t>
            </w:r>
            <w:r w:rsidR="00CB4512">
              <w:t xml:space="preserve">latitude of display location </w:t>
            </w:r>
          </w:p>
        </w:tc>
      </w:tr>
      <w:tr w:rsidR="00594630" w:rsidRPr="0084175A" w:rsidTr="00C82C26">
        <w:trPr>
          <w:trHeight w:val="345"/>
        </w:trPr>
        <w:tc>
          <w:tcPr>
            <w:tcW w:w="1043" w:type="pct"/>
            <w:shd w:val="clear" w:color="auto" w:fill="auto"/>
            <w:noWrap/>
            <w:vAlign w:val="center"/>
          </w:tcPr>
          <w:p w:rsidR="00594630" w:rsidRDefault="00594630" w:rsidP="00E107CB">
            <w:pPr>
              <w:pStyle w:val="a"/>
              <w:jc w:val="center"/>
              <w:rPr>
                <w:b/>
                <w:i/>
              </w:rPr>
            </w:pPr>
            <w:r>
              <w:rPr>
                <w:b/>
                <w:i/>
              </w:rPr>
              <w:t>addr:display_lon</w:t>
            </w:r>
          </w:p>
        </w:tc>
        <w:tc>
          <w:tcPr>
            <w:tcW w:w="504" w:type="pct"/>
            <w:shd w:val="clear" w:color="auto" w:fill="auto"/>
            <w:noWrap/>
            <w:vAlign w:val="center"/>
          </w:tcPr>
          <w:p w:rsidR="00594630" w:rsidRDefault="00154416" w:rsidP="00154416">
            <w:pPr>
              <w:pStyle w:val="a"/>
              <w:jc w:val="center"/>
            </w:pPr>
            <w:r>
              <w:t xml:space="preserve">N </w:t>
            </w:r>
          </w:p>
        </w:tc>
        <w:tc>
          <w:tcPr>
            <w:tcW w:w="856" w:type="pct"/>
            <w:vAlign w:val="center"/>
          </w:tcPr>
          <w:p w:rsidR="00594630" w:rsidRDefault="00154416" w:rsidP="00E107CB">
            <w:pPr>
              <w:pStyle w:val="a"/>
              <w:jc w:val="center"/>
            </w:pPr>
            <w:r>
              <w:t>[</w:t>
            </w:r>
            <w:r w:rsidRPr="00333182">
              <w:rPr>
                <w:b/>
                <w:i/>
              </w:rPr>
              <w:t>-180,180</w:t>
            </w:r>
            <w:r>
              <w:t>]</w:t>
            </w:r>
          </w:p>
        </w:tc>
        <w:tc>
          <w:tcPr>
            <w:tcW w:w="2597" w:type="pct"/>
            <w:shd w:val="clear" w:color="auto" w:fill="auto"/>
            <w:vAlign w:val="center"/>
          </w:tcPr>
          <w:p w:rsidR="00594630" w:rsidRPr="00AD7536" w:rsidRDefault="00CB4512" w:rsidP="00E107CB">
            <w:pPr>
              <w:pStyle w:val="a"/>
            </w:pPr>
            <w:r>
              <w:t>The longitude of display location</w:t>
            </w:r>
          </w:p>
        </w:tc>
      </w:tr>
    </w:tbl>
    <w:bookmarkEnd w:id="29"/>
    <w:bookmarkEnd w:id="30"/>
    <w:p w:rsidR="00031423" w:rsidRDefault="00602683" w:rsidP="004A2F7F">
      <w:pPr>
        <w:pStyle w:val="Heading3"/>
        <w:rPr>
          <w:lang w:eastAsia="zh-CN"/>
        </w:rPr>
      </w:pPr>
      <w:r>
        <w:rPr>
          <w:lang w:eastAsia="zh-CN"/>
        </w:rPr>
        <w:t>Arrival</w:t>
      </w:r>
      <w:r w:rsidR="00031423">
        <w:rPr>
          <w:lang w:eastAsia="zh-CN"/>
        </w:rPr>
        <w:t xml:space="preserve"> Link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56670A" w:rsidRPr="0084175A" w:rsidTr="00C82C26">
        <w:trPr>
          <w:trHeight w:val="330"/>
        </w:trPr>
        <w:tc>
          <w:tcPr>
            <w:tcW w:w="1043" w:type="pct"/>
            <w:shd w:val="clear" w:color="auto" w:fill="auto"/>
            <w:noWrap/>
            <w:vAlign w:val="center"/>
            <w:hideMark/>
          </w:tcPr>
          <w:p w:rsidR="0056670A" w:rsidRDefault="0056670A" w:rsidP="00E107CB">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56670A" w:rsidRDefault="0007581D" w:rsidP="0007581D">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56670A" w:rsidRDefault="0007581D" w:rsidP="0007581D">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56670A" w:rsidRDefault="0056670A" w:rsidP="00E107CB">
            <w:pPr>
              <w:jc w:val="center"/>
              <w:rPr>
                <w:rFonts w:cs="SimSun"/>
                <w:b/>
                <w:bCs/>
              </w:rPr>
            </w:pPr>
            <w:r>
              <w:rPr>
                <w:rFonts w:cs="SimSun"/>
                <w:b/>
                <w:bCs/>
              </w:rPr>
              <w:t>Description</w:t>
            </w:r>
          </w:p>
        </w:tc>
      </w:tr>
      <w:tr w:rsidR="0056670A" w:rsidRPr="0084175A" w:rsidTr="00C82C26">
        <w:trPr>
          <w:trHeight w:val="441"/>
        </w:trPr>
        <w:tc>
          <w:tcPr>
            <w:tcW w:w="1043" w:type="pct"/>
            <w:shd w:val="clear" w:color="auto" w:fill="auto"/>
            <w:noWrap/>
            <w:vAlign w:val="center"/>
            <w:hideMark/>
          </w:tcPr>
          <w:p w:rsidR="0056670A" w:rsidRPr="00B86AA2" w:rsidRDefault="00080AEC" w:rsidP="00E107CB">
            <w:pPr>
              <w:pStyle w:val="a"/>
              <w:jc w:val="center"/>
              <w:rPr>
                <w:b/>
                <w:i/>
              </w:rPr>
            </w:pPr>
            <w:r w:rsidRPr="00080AEC">
              <w:rPr>
                <w:b/>
                <w:i/>
              </w:rPr>
              <w:t>addr:arrival_link_id</w:t>
            </w:r>
          </w:p>
        </w:tc>
        <w:tc>
          <w:tcPr>
            <w:tcW w:w="504" w:type="pct"/>
            <w:shd w:val="clear" w:color="auto" w:fill="auto"/>
            <w:noWrap/>
            <w:vAlign w:val="center"/>
            <w:hideMark/>
          </w:tcPr>
          <w:p w:rsidR="0056670A" w:rsidRDefault="0007581D" w:rsidP="00E107CB">
            <w:pPr>
              <w:pStyle w:val="a"/>
              <w:jc w:val="center"/>
            </w:pPr>
            <w:r>
              <w:t>N</w:t>
            </w:r>
          </w:p>
        </w:tc>
        <w:tc>
          <w:tcPr>
            <w:tcW w:w="856" w:type="pct"/>
            <w:vAlign w:val="center"/>
          </w:tcPr>
          <w:p w:rsidR="0056670A" w:rsidRDefault="0056670A" w:rsidP="00E107CB">
            <w:pPr>
              <w:pStyle w:val="a"/>
              <w:jc w:val="center"/>
            </w:pPr>
          </w:p>
        </w:tc>
        <w:tc>
          <w:tcPr>
            <w:tcW w:w="2597" w:type="pct"/>
            <w:shd w:val="clear" w:color="auto" w:fill="auto"/>
            <w:vAlign w:val="center"/>
            <w:hideMark/>
          </w:tcPr>
          <w:p w:rsidR="0056670A" w:rsidRDefault="00036EE3" w:rsidP="006C0AE1">
            <w:pPr>
              <w:pStyle w:val="a"/>
            </w:pPr>
            <w:r>
              <w:t>T</w:t>
            </w:r>
            <w:r w:rsidR="0037242E" w:rsidRPr="0037242E">
              <w:t xml:space="preserve">he </w:t>
            </w:r>
            <w:r>
              <w:t xml:space="preserve">id of </w:t>
            </w:r>
            <w:r w:rsidR="001448E4">
              <w:t>drive-to link for the point a</w:t>
            </w:r>
            <w:r w:rsidR="0037242E" w:rsidRPr="0037242E">
              <w:t>ddress</w:t>
            </w:r>
            <w:r w:rsidR="00E6075F">
              <w:t>.</w:t>
            </w:r>
          </w:p>
        </w:tc>
      </w:tr>
      <w:tr w:rsidR="0056670A" w:rsidRPr="0084175A" w:rsidTr="00C82C26">
        <w:trPr>
          <w:trHeight w:val="345"/>
        </w:trPr>
        <w:tc>
          <w:tcPr>
            <w:tcW w:w="1043" w:type="pct"/>
            <w:shd w:val="clear" w:color="auto" w:fill="auto"/>
            <w:noWrap/>
            <w:vAlign w:val="center"/>
          </w:tcPr>
          <w:p w:rsidR="0056670A" w:rsidRDefault="00C00A87" w:rsidP="00E107CB">
            <w:pPr>
              <w:pStyle w:val="a"/>
              <w:jc w:val="center"/>
              <w:rPr>
                <w:b/>
                <w:i/>
              </w:rPr>
            </w:pPr>
            <w:r w:rsidRPr="00C00A87">
              <w:rPr>
                <w:b/>
                <w:i/>
              </w:rPr>
              <w:t>addr:</w:t>
            </w:r>
            <w:r w:rsidR="00080AEC">
              <w:rPr>
                <w:b/>
                <w:i/>
              </w:rPr>
              <w:t>arrival_</w:t>
            </w:r>
            <w:r w:rsidRPr="00C00A87">
              <w:rPr>
                <w:b/>
                <w:i/>
              </w:rPr>
              <w:t>side</w:t>
            </w:r>
          </w:p>
        </w:tc>
        <w:tc>
          <w:tcPr>
            <w:tcW w:w="504" w:type="pct"/>
            <w:shd w:val="clear" w:color="auto" w:fill="auto"/>
            <w:noWrap/>
            <w:vAlign w:val="center"/>
          </w:tcPr>
          <w:p w:rsidR="0056670A" w:rsidRDefault="00936359" w:rsidP="00936359">
            <w:pPr>
              <w:pStyle w:val="a"/>
              <w:jc w:val="center"/>
            </w:pPr>
            <w:r>
              <w:t>N</w:t>
            </w:r>
          </w:p>
        </w:tc>
        <w:tc>
          <w:tcPr>
            <w:tcW w:w="856" w:type="pct"/>
            <w:vAlign w:val="center"/>
          </w:tcPr>
          <w:p w:rsidR="0056670A" w:rsidRPr="00333182" w:rsidRDefault="002C02A2" w:rsidP="00E107CB">
            <w:pPr>
              <w:pStyle w:val="a"/>
              <w:jc w:val="center"/>
              <w:rPr>
                <w:b/>
                <w:i/>
              </w:rPr>
            </w:pPr>
            <w:r w:rsidRPr="00333182">
              <w:rPr>
                <w:b/>
                <w:i/>
              </w:rPr>
              <w:t>L/</w:t>
            </w:r>
            <w:r w:rsidR="00936359" w:rsidRPr="00333182">
              <w:rPr>
                <w:b/>
                <w:i/>
              </w:rPr>
              <w:t>R</w:t>
            </w:r>
          </w:p>
        </w:tc>
        <w:tc>
          <w:tcPr>
            <w:tcW w:w="2597" w:type="pct"/>
            <w:shd w:val="clear" w:color="auto" w:fill="auto"/>
            <w:vAlign w:val="center"/>
          </w:tcPr>
          <w:p w:rsidR="0056670A" w:rsidRDefault="00E31AC7" w:rsidP="00E107CB">
            <w:pPr>
              <w:pStyle w:val="a"/>
            </w:pPr>
            <w:r>
              <w:t>Arrival s</w:t>
            </w:r>
            <w:r w:rsidR="00FC7159" w:rsidRPr="00FC7159">
              <w:t>ide indicates on whic</w:t>
            </w:r>
            <w:r w:rsidR="00FC7159">
              <w:t>h side of the arrival link the point a</w:t>
            </w:r>
            <w:r w:rsidR="00FC7159" w:rsidRPr="00FC7159">
              <w:t>ddress is located</w:t>
            </w:r>
            <w:r w:rsidR="00015F90" w:rsidRPr="00015F90">
              <w:t>.</w:t>
            </w:r>
            <w:r w:rsidR="00BE39E4">
              <w:t xml:space="preserve"> It’s always associated with address link id</w:t>
            </w:r>
          </w:p>
          <w:p w:rsidR="00362A7F" w:rsidRDefault="00362A7F" w:rsidP="00E107CB">
            <w:pPr>
              <w:pStyle w:val="a"/>
            </w:pPr>
          </w:p>
          <w:p w:rsidR="00362A7F" w:rsidRDefault="00362A7F" w:rsidP="00E107CB">
            <w:pPr>
              <w:pStyle w:val="a"/>
            </w:pPr>
            <w:r w:rsidRPr="00362A7F">
              <w:rPr>
                <w:b/>
                <w:i/>
              </w:rPr>
              <w:t>L</w:t>
            </w:r>
            <w:r>
              <w:t xml:space="preserve">: left side of the </w:t>
            </w:r>
            <w:r w:rsidR="00243266">
              <w:t xml:space="preserve">arrival </w:t>
            </w:r>
            <w:r>
              <w:t>link</w:t>
            </w:r>
          </w:p>
          <w:p w:rsidR="00362A7F" w:rsidRPr="00AD7536" w:rsidRDefault="00362A7F" w:rsidP="00E107CB">
            <w:pPr>
              <w:pStyle w:val="a"/>
            </w:pPr>
            <w:r w:rsidRPr="00362A7F">
              <w:rPr>
                <w:b/>
                <w:i/>
              </w:rPr>
              <w:t>R</w:t>
            </w:r>
            <w:r>
              <w:t xml:space="preserve">: </w:t>
            </w:r>
            <w:r w:rsidR="00243266">
              <w:t>right side of the arrival</w:t>
            </w:r>
            <w:r>
              <w:t xml:space="preserve"> link</w:t>
            </w:r>
          </w:p>
        </w:tc>
      </w:tr>
    </w:tbl>
    <w:p w:rsidR="00031423" w:rsidRDefault="00602683" w:rsidP="004A2F7F">
      <w:pPr>
        <w:pStyle w:val="Heading3"/>
        <w:rPr>
          <w:lang w:eastAsia="zh-CN"/>
        </w:rPr>
      </w:pPr>
      <w:r>
        <w:rPr>
          <w:lang w:eastAsia="zh-CN"/>
        </w:rPr>
        <w:t>Address</w:t>
      </w:r>
      <w:r w:rsidR="00031423">
        <w:rPr>
          <w:lang w:eastAsia="zh-CN"/>
        </w:rPr>
        <w:t xml:space="preserve"> Link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2745FE" w:rsidRPr="0084175A" w:rsidTr="00C82C26">
        <w:trPr>
          <w:trHeight w:val="330"/>
        </w:trPr>
        <w:tc>
          <w:tcPr>
            <w:tcW w:w="1043" w:type="pct"/>
            <w:shd w:val="clear" w:color="auto" w:fill="auto"/>
            <w:noWrap/>
            <w:vAlign w:val="center"/>
            <w:hideMark/>
          </w:tcPr>
          <w:p w:rsidR="002745FE" w:rsidRDefault="002745FE" w:rsidP="00E107CB">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2745FE" w:rsidRDefault="00577204" w:rsidP="00577204">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2745FE" w:rsidRDefault="00577204" w:rsidP="00E107CB">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2745FE" w:rsidRDefault="002745FE" w:rsidP="00E107CB">
            <w:pPr>
              <w:jc w:val="center"/>
              <w:rPr>
                <w:rFonts w:cs="SimSun"/>
                <w:b/>
                <w:bCs/>
              </w:rPr>
            </w:pPr>
            <w:r>
              <w:rPr>
                <w:rFonts w:cs="SimSun"/>
                <w:b/>
                <w:bCs/>
              </w:rPr>
              <w:t>Description</w:t>
            </w:r>
          </w:p>
        </w:tc>
      </w:tr>
      <w:tr w:rsidR="002745FE" w:rsidRPr="0084175A" w:rsidTr="00C82C26">
        <w:trPr>
          <w:trHeight w:val="345"/>
        </w:trPr>
        <w:tc>
          <w:tcPr>
            <w:tcW w:w="1043" w:type="pct"/>
            <w:shd w:val="clear" w:color="auto" w:fill="auto"/>
            <w:noWrap/>
            <w:vAlign w:val="center"/>
            <w:hideMark/>
          </w:tcPr>
          <w:p w:rsidR="002745FE" w:rsidRPr="00B86AA2" w:rsidRDefault="002745FE" w:rsidP="00E107CB">
            <w:pPr>
              <w:pStyle w:val="a"/>
              <w:jc w:val="center"/>
              <w:rPr>
                <w:b/>
                <w:i/>
              </w:rPr>
            </w:pPr>
            <w:r>
              <w:rPr>
                <w:b/>
                <w:i/>
              </w:rPr>
              <w:t>link_id</w:t>
            </w:r>
          </w:p>
        </w:tc>
        <w:tc>
          <w:tcPr>
            <w:tcW w:w="504" w:type="pct"/>
            <w:shd w:val="clear" w:color="auto" w:fill="auto"/>
            <w:noWrap/>
            <w:vAlign w:val="center"/>
            <w:hideMark/>
          </w:tcPr>
          <w:p w:rsidR="002745FE" w:rsidRDefault="00577204" w:rsidP="00E107CB">
            <w:pPr>
              <w:pStyle w:val="a"/>
              <w:jc w:val="center"/>
            </w:pPr>
            <w:r>
              <w:t>N</w:t>
            </w:r>
          </w:p>
        </w:tc>
        <w:tc>
          <w:tcPr>
            <w:tcW w:w="856" w:type="pct"/>
            <w:vAlign w:val="center"/>
          </w:tcPr>
          <w:p w:rsidR="002745FE" w:rsidRDefault="002745FE" w:rsidP="00E107CB">
            <w:pPr>
              <w:pStyle w:val="a"/>
              <w:jc w:val="center"/>
            </w:pPr>
          </w:p>
        </w:tc>
        <w:tc>
          <w:tcPr>
            <w:tcW w:w="2597" w:type="pct"/>
            <w:shd w:val="clear" w:color="auto" w:fill="auto"/>
            <w:vAlign w:val="center"/>
            <w:hideMark/>
          </w:tcPr>
          <w:p w:rsidR="00752F4A" w:rsidRDefault="002745FE" w:rsidP="00E107CB">
            <w:pPr>
              <w:pStyle w:val="a"/>
            </w:pPr>
            <w:r>
              <w:t>T</w:t>
            </w:r>
            <w:r w:rsidRPr="004F129F">
              <w:t xml:space="preserve">he </w:t>
            </w:r>
            <w:r>
              <w:t xml:space="preserve">id of </w:t>
            </w:r>
            <w:r w:rsidR="00A54247">
              <w:t>addressable link for the point a</w:t>
            </w:r>
            <w:r w:rsidRPr="004F129F">
              <w:t>ddress</w:t>
            </w:r>
            <w:r>
              <w:t xml:space="preserve">. </w:t>
            </w:r>
          </w:p>
          <w:p w:rsidR="00752F4A" w:rsidRDefault="00752F4A" w:rsidP="00E107CB">
            <w:pPr>
              <w:pStyle w:val="a"/>
            </w:pPr>
          </w:p>
          <w:p w:rsidR="002745FE" w:rsidRDefault="002745FE" w:rsidP="00E107CB">
            <w:pPr>
              <w:pStyle w:val="a"/>
            </w:pPr>
            <w:r>
              <w:t>It allows retrieval of destination input related information; it enables the retrieval of Street Name, Administrative coding, Postal Code, and Zone applicable to the Point Address.</w:t>
            </w:r>
          </w:p>
        </w:tc>
      </w:tr>
      <w:tr w:rsidR="002745FE" w:rsidRPr="0084175A" w:rsidTr="00C82C26">
        <w:trPr>
          <w:trHeight w:val="345"/>
        </w:trPr>
        <w:tc>
          <w:tcPr>
            <w:tcW w:w="1043" w:type="pct"/>
            <w:shd w:val="clear" w:color="auto" w:fill="auto"/>
            <w:noWrap/>
            <w:vAlign w:val="center"/>
          </w:tcPr>
          <w:p w:rsidR="002745FE" w:rsidRDefault="002745FE" w:rsidP="00E107CB">
            <w:pPr>
              <w:pStyle w:val="a"/>
              <w:jc w:val="center"/>
              <w:rPr>
                <w:b/>
                <w:i/>
              </w:rPr>
            </w:pPr>
            <w:r w:rsidRPr="00C00A87">
              <w:rPr>
                <w:b/>
                <w:i/>
              </w:rPr>
              <w:t>addr:side</w:t>
            </w:r>
          </w:p>
        </w:tc>
        <w:tc>
          <w:tcPr>
            <w:tcW w:w="504" w:type="pct"/>
            <w:shd w:val="clear" w:color="auto" w:fill="auto"/>
            <w:noWrap/>
            <w:vAlign w:val="center"/>
          </w:tcPr>
          <w:p w:rsidR="002745FE" w:rsidRDefault="007B5785" w:rsidP="00E107CB">
            <w:pPr>
              <w:pStyle w:val="a"/>
              <w:jc w:val="center"/>
            </w:pPr>
            <w:r>
              <w:t>N</w:t>
            </w:r>
          </w:p>
        </w:tc>
        <w:tc>
          <w:tcPr>
            <w:tcW w:w="856" w:type="pct"/>
            <w:vAlign w:val="center"/>
          </w:tcPr>
          <w:p w:rsidR="002745FE" w:rsidRPr="00AA2EA4" w:rsidRDefault="007B5785" w:rsidP="00E107CB">
            <w:pPr>
              <w:pStyle w:val="a"/>
              <w:jc w:val="center"/>
              <w:rPr>
                <w:b/>
                <w:i/>
              </w:rPr>
            </w:pPr>
            <w:r w:rsidRPr="00AA2EA4">
              <w:rPr>
                <w:b/>
                <w:i/>
              </w:rPr>
              <w:t>L/R</w:t>
            </w:r>
          </w:p>
        </w:tc>
        <w:tc>
          <w:tcPr>
            <w:tcW w:w="2597" w:type="pct"/>
            <w:shd w:val="clear" w:color="auto" w:fill="auto"/>
            <w:vAlign w:val="center"/>
          </w:tcPr>
          <w:p w:rsidR="002745FE" w:rsidRDefault="002745FE" w:rsidP="00E107CB">
            <w:pPr>
              <w:pStyle w:val="a"/>
            </w:pPr>
            <w:r w:rsidRPr="00015F90">
              <w:t>Si</w:t>
            </w:r>
            <w:r>
              <w:t>de indicates which side of the address l</w:t>
            </w:r>
            <w:r w:rsidRPr="00015F90">
              <w:t>ink is associated with the Point Address.</w:t>
            </w:r>
            <w:r w:rsidR="00F3457D">
              <w:t xml:space="preserve"> </w:t>
            </w:r>
            <w:bookmarkStart w:id="31" w:name="OLE_LINK3"/>
            <w:bookmarkStart w:id="32" w:name="OLE_LINK4"/>
            <w:r w:rsidR="00F3457D">
              <w:t>It’s always associated with address link id</w:t>
            </w:r>
            <w:bookmarkEnd w:id="31"/>
            <w:bookmarkEnd w:id="32"/>
            <w:r w:rsidR="005A7C98">
              <w:t>.</w:t>
            </w:r>
          </w:p>
          <w:p w:rsidR="002745FE" w:rsidRDefault="002745FE" w:rsidP="00E107CB">
            <w:pPr>
              <w:pStyle w:val="a"/>
            </w:pPr>
          </w:p>
          <w:p w:rsidR="002745FE" w:rsidRDefault="002745FE" w:rsidP="00E107CB">
            <w:pPr>
              <w:pStyle w:val="a"/>
            </w:pPr>
            <w:r w:rsidRPr="00362A7F">
              <w:rPr>
                <w:b/>
                <w:i/>
              </w:rPr>
              <w:t>L</w:t>
            </w:r>
            <w:r>
              <w:t>: left side of the address link</w:t>
            </w:r>
          </w:p>
          <w:p w:rsidR="002745FE" w:rsidRPr="00AD7536" w:rsidRDefault="002745FE" w:rsidP="00E107CB">
            <w:pPr>
              <w:pStyle w:val="a"/>
            </w:pPr>
            <w:r w:rsidRPr="00362A7F">
              <w:rPr>
                <w:b/>
                <w:i/>
              </w:rPr>
              <w:t>R</w:t>
            </w:r>
            <w:r>
              <w:t>: right side of the address link</w:t>
            </w:r>
          </w:p>
        </w:tc>
      </w:tr>
    </w:tbl>
    <w:p w:rsidR="002745FE" w:rsidRPr="002745FE" w:rsidRDefault="002745FE" w:rsidP="002745FE">
      <w:pPr>
        <w:rPr>
          <w:lang w:eastAsia="zh-CN"/>
        </w:rPr>
      </w:pPr>
    </w:p>
    <w:p w:rsidR="0061686A" w:rsidRDefault="0061686A" w:rsidP="004A2F7F">
      <w:pPr>
        <w:pStyle w:val="Heading3"/>
        <w:rPr>
          <w:lang w:eastAsia="zh-CN"/>
        </w:rPr>
      </w:pPr>
      <w:r>
        <w:rPr>
          <w:lang w:eastAsia="zh-CN"/>
        </w:rPr>
        <w:t>House Number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6"/>
        <w:gridCol w:w="1239"/>
        <w:gridCol w:w="1215"/>
        <w:gridCol w:w="6286"/>
      </w:tblGrid>
      <w:tr w:rsidR="00AD3C94" w:rsidRPr="0084175A" w:rsidTr="00C82C26">
        <w:trPr>
          <w:trHeight w:val="330"/>
        </w:trPr>
        <w:tc>
          <w:tcPr>
            <w:tcW w:w="1063" w:type="pct"/>
            <w:shd w:val="clear" w:color="auto" w:fill="auto"/>
            <w:noWrap/>
            <w:vAlign w:val="center"/>
            <w:hideMark/>
          </w:tcPr>
          <w:p w:rsidR="00E726AF" w:rsidRDefault="00E726AF" w:rsidP="00E107CB">
            <w:pPr>
              <w:jc w:val="center"/>
              <w:rPr>
                <w:rFonts w:cs="SimSun"/>
                <w:b/>
                <w:bCs/>
                <w:lang w:eastAsia="zh-CN"/>
              </w:rPr>
            </w:pPr>
            <w:r>
              <w:rPr>
                <w:rFonts w:hint="eastAsia"/>
                <w:b/>
                <w:bCs/>
                <w:lang w:eastAsia="zh-CN"/>
              </w:rPr>
              <w:t>Key</w:t>
            </w:r>
          </w:p>
        </w:tc>
        <w:tc>
          <w:tcPr>
            <w:tcW w:w="484" w:type="pct"/>
            <w:shd w:val="clear" w:color="auto" w:fill="auto"/>
            <w:noWrap/>
            <w:vAlign w:val="center"/>
            <w:hideMark/>
          </w:tcPr>
          <w:p w:rsidR="00E726AF" w:rsidRDefault="00C71110" w:rsidP="00E107CB">
            <w:pPr>
              <w:jc w:val="center"/>
              <w:rPr>
                <w:rFonts w:cs="SimSun"/>
                <w:b/>
                <w:bCs/>
                <w:lang w:eastAsia="zh-CN"/>
              </w:rPr>
            </w:pPr>
            <w:r w:rsidRPr="00330ED0">
              <w:rPr>
                <w:rFonts w:cs="SimSun"/>
                <w:b/>
                <w:bCs/>
              </w:rPr>
              <w:t>Mandatory</w:t>
            </w:r>
          </w:p>
        </w:tc>
        <w:tc>
          <w:tcPr>
            <w:tcW w:w="861" w:type="pct"/>
            <w:vAlign w:val="center"/>
          </w:tcPr>
          <w:p w:rsidR="00E726AF" w:rsidRDefault="00C71110" w:rsidP="00E107CB">
            <w:pPr>
              <w:jc w:val="center"/>
              <w:rPr>
                <w:rFonts w:cs="SimSun"/>
                <w:b/>
                <w:bCs/>
                <w:lang w:eastAsia="zh-CN"/>
              </w:rPr>
            </w:pPr>
            <w:r>
              <w:rPr>
                <w:rFonts w:cs="SimSun" w:hint="eastAsia"/>
                <w:b/>
                <w:bCs/>
                <w:lang w:eastAsia="zh-CN"/>
              </w:rPr>
              <w:t>Value</w:t>
            </w:r>
          </w:p>
        </w:tc>
        <w:tc>
          <w:tcPr>
            <w:tcW w:w="2592" w:type="pct"/>
            <w:shd w:val="clear" w:color="auto" w:fill="auto"/>
            <w:noWrap/>
            <w:vAlign w:val="center"/>
            <w:hideMark/>
          </w:tcPr>
          <w:p w:rsidR="00E726AF" w:rsidRDefault="00E726AF" w:rsidP="00E107CB">
            <w:pPr>
              <w:jc w:val="center"/>
              <w:rPr>
                <w:rFonts w:cs="SimSun"/>
                <w:b/>
                <w:bCs/>
              </w:rPr>
            </w:pPr>
            <w:r>
              <w:rPr>
                <w:rFonts w:cs="SimSun"/>
                <w:b/>
                <w:bCs/>
              </w:rPr>
              <w:t>Description</w:t>
            </w:r>
          </w:p>
        </w:tc>
      </w:tr>
      <w:tr w:rsidR="00AD3C94" w:rsidRPr="0084175A" w:rsidTr="00C82C26">
        <w:trPr>
          <w:trHeight w:val="345"/>
        </w:trPr>
        <w:tc>
          <w:tcPr>
            <w:tcW w:w="1063" w:type="pct"/>
            <w:shd w:val="clear" w:color="auto" w:fill="auto"/>
            <w:noWrap/>
            <w:vAlign w:val="center"/>
            <w:hideMark/>
          </w:tcPr>
          <w:p w:rsidR="00E726AF" w:rsidRPr="00B86AA2" w:rsidRDefault="00AD3C94" w:rsidP="00E107CB">
            <w:pPr>
              <w:pStyle w:val="a"/>
              <w:jc w:val="center"/>
              <w:rPr>
                <w:b/>
                <w:i/>
              </w:rPr>
            </w:pPr>
            <w:r>
              <w:rPr>
                <w:b/>
                <w:i/>
              </w:rPr>
              <w:t>addr:housenumber:&lt;lang&gt;</w:t>
            </w:r>
          </w:p>
        </w:tc>
        <w:tc>
          <w:tcPr>
            <w:tcW w:w="484" w:type="pct"/>
            <w:shd w:val="clear" w:color="auto" w:fill="auto"/>
            <w:noWrap/>
            <w:vAlign w:val="center"/>
            <w:hideMark/>
          </w:tcPr>
          <w:p w:rsidR="00E726AF" w:rsidRDefault="00C71110" w:rsidP="00E107CB">
            <w:pPr>
              <w:pStyle w:val="a"/>
              <w:jc w:val="center"/>
            </w:pPr>
            <w:r>
              <w:t>Y</w:t>
            </w:r>
          </w:p>
        </w:tc>
        <w:tc>
          <w:tcPr>
            <w:tcW w:w="861" w:type="pct"/>
            <w:vAlign w:val="center"/>
          </w:tcPr>
          <w:p w:rsidR="00E726AF" w:rsidRDefault="00E726AF" w:rsidP="00E107CB">
            <w:pPr>
              <w:pStyle w:val="a"/>
              <w:jc w:val="center"/>
            </w:pPr>
          </w:p>
        </w:tc>
        <w:tc>
          <w:tcPr>
            <w:tcW w:w="2592" w:type="pct"/>
            <w:shd w:val="clear" w:color="auto" w:fill="auto"/>
            <w:vAlign w:val="center"/>
            <w:hideMark/>
          </w:tcPr>
          <w:p w:rsidR="00B35187" w:rsidRDefault="00152D4B" w:rsidP="00EA760E">
            <w:pPr>
              <w:pStyle w:val="a"/>
            </w:pPr>
            <w:r>
              <w:t>The house number of the address point</w:t>
            </w:r>
            <w:r w:rsidR="00EA760E">
              <w:t xml:space="preserve">. </w:t>
            </w:r>
          </w:p>
          <w:p w:rsidR="00B35187" w:rsidRDefault="00B35187" w:rsidP="00EA760E">
            <w:pPr>
              <w:pStyle w:val="a"/>
            </w:pPr>
          </w:p>
          <w:p w:rsidR="00E726AF" w:rsidRDefault="00EA760E" w:rsidP="00EA760E">
            <w:pPr>
              <w:pStyle w:val="a"/>
            </w:pPr>
            <w:r>
              <w:t>The house number</w:t>
            </w:r>
            <w:r w:rsidR="00BF6C24">
              <w:t>s</w:t>
            </w:r>
            <w:r>
              <w:t xml:space="preserve"> for different language might be different. </w:t>
            </w:r>
            <w:r w:rsidR="00B35187">
              <w:t xml:space="preserve">For example, </w:t>
            </w:r>
            <w:r w:rsidR="001B1620">
              <w:rPr>
                <w:rFonts w:hint="eastAsia"/>
              </w:rPr>
              <w:t>No. 60 (English) vs 6</w:t>
            </w:r>
            <w:r w:rsidR="00B35187">
              <w:rPr>
                <w:rFonts w:hint="eastAsia"/>
              </w:rPr>
              <w:t>号</w:t>
            </w:r>
            <w:r w:rsidR="00B35187">
              <w:rPr>
                <w:rFonts w:hint="eastAsia"/>
              </w:rPr>
              <w:t>(Chinese).</w:t>
            </w:r>
          </w:p>
          <w:p w:rsidR="00B35187" w:rsidRDefault="00B35187" w:rsidP="00EA760E">
            <w:pPr>
              <w:pStyle w:val="a"/>
            </w:pPr>
          </w:p>
        </w:tc>
      </w:tr>
      <w:tr w:rsidR="00D912C1" w:rsidRPr="0084175A" w:rsidTr="00C82C26">
        <w:trPr>
          <w:trHeight w:val="345"/>
        </w:trPr>
        <w:tc>
          <w:tcPr>
            <w:tcW w:w="1063" w:type="pct"/>
            <w:shd w:val="clear" w:color="auto" w:fill="auto"/>
            <w:noWrap/>
            <w:vAlign w:val="center"/>
          </w:tcPr>
          <w:p w:rsidR="00D912C1" w:rsidRDefault="00D912C1" w:rsidP="00E107CB">
            <w:pPr>
              <w:pStyle w:val="a"/>
              <w:jc w:val="center"/>
              <w:rPr>
                <w:b/>
                <w:i/>
              </w:rPr>
            </w:pPr>
            <w:r>
              <w:rPr>
                <w:b/>
                <w:i/>
              </w:rPr>
              <w:t>addr:housenumber:&lt;lang&gt;:trans:&lt;trans_lang&gt;</w:t>
            </w:r>
          </w:p>
        </w:tc>
        <w:tc>
          <w:tcPr>
            <w:tcW w:w="484" w:type="pct"/>
            <w:shd w:val="clear" w:color="auto" w:fill="auto"/>
            <w:noWrap/>
            <w:vAlign w:val="center"/>
          </w:tcPr>
          <w:p w:rsidR="00D912C1" w:rsidRDefault="00D912C1" w:rsidP="00E107CB">
            <w:pPr>
              <w:pStyle w:val="a"/>
              <w:jc w:val="center"/>
            </w:pPr>
            <w:r>
              <w:t>N</w:t>
            </w:r>
          </w:p>
        </w:tc>
        <w:tc>
          <w:tcPr>
            <w:tcW w:w="861" w:type="pct"/>
            <w:vAlign w:val="center"/>
          </w:tcPr>
          <w:p w:rsidR="00D912C1" w:rsidRDefault="00D912C1" w:rsidP="00E107CB">
            <w:pPr>
              <w:pStyle w:val="a"/>
              <w:jc w:val="center"/>
            </w:pPr>
          </w:p>
        </w:tc>
        <w:tc>
          <w:tcPr>
            <w:tcW w:w="2592" w:type="pct"/>
            <w:shd w:val="clear" w:color="auto" w:fill="auto"/>
            <w:vAlign w:val="center"/>
          </w:tcPr>
          <w:p w:rsidR="008410CF" w:rsidRDefault="00D912C1" w:rsidP="00EA760E">
            <w:pPr>
              <w:pStyle w:val="a"/>
            </w:pPr>
            <w:r>
              <w:t xml:space="preserve">The house number </w:t>
            </w:r>
            <w:bookmarkStart w:id="33" w:name="OLE_LINK24"/>
            <w:bookmarkStart w:id="34" w:name="OLE_LINK25"/>
            <w:r>
              <w:t xml:space="preserve">translation </w:t>
            </w:r>
            <w:bookmarkEnd w:id="33"/>
            <w:bookmarkEnd w:id="34"/>
            <w:r>
              <w:t>for specified language &lt;</w:t>
            </w:r>
            <w:r w:rsidRPr="00D912C1">
              <w:rPr>
                <w:b/>
                <w:i/>
              </w:rPr>
              <w:t>lang</w:t>
            </w:r>
            <w:r>
              <w:t xml:space="preserve">&gt; . </w:t>
            </w:r>
          </w:p>
          <w:p w:rsidR="00D912C1" w:rsidRDefault="00D912C1" w:rsidP="00EA760E">
            <w:pPr>
              <w:pStyle w:val="a"/>
            </w:pPr>
            <w:r>
              <w:t>The language of the translation is &lt;</w:t>
            </w:r>
            <w:r w:rsidRPr="00D912C1">
              <w:rPr>
                <w:b/>
                <w:i/>
              </w:rPr>
              <w:t>trans_lang</w:t>
            </w:r>
            <w:r>
              <w:t>&gt;.</w:t>
            </w:r>
            <w:r w:rsidR="004820B9">
              <w:t xml:space="preserve">  </w:t>
            </w:r>
          </w:p>
          <w:p w:rsidR="004820B9" w:rsidRDefault="004820B9" w:rsidP="00EA760E">
            <w:pPr>
              <w:pStyle w:val="a"/>
            </w:pPr>
          </w:p>
          <w:p w:rsidR="004820B9" w:rsidRPr="004820B9" w:rsidRDefault="00DC1976" w:rsidP="00EA760E">
            <w:pPr>
              <w:pStyle w:val="a"/>
            </w:pPr>
            <w:r>
              <w:rPr>
                <w:rFonts w:hint="eastAsia"/>
              </w:rPr>
              <w:t>F</w:t>
            </w:r>
            <w:r w:rsidR="004820B9">
              <w:t xml:space="preserve">or example, the translation of </w:t>
            </w:r>
            <w:r w:rsidR="004820B9">
              <w:rPr>
                <w:rFonts w:hint="eastAsia"/>
              </w:rPr>
              <w:t xml:space="preserve">Chinese </w:t>
            </w:r>
            <w:r w:rsidR="004820B9">
              <w:t xml:space="preserve">house number </w:t>
            </w:r>
            <w:r w:rsidR="004820B9" w:rsidRPr="00AC6CB1">
              <w:rPr>
                <w:i/>
              </w:rPr>
              <w:t>6</w:t>
            </w:r>
            <w:r w:rsidR="004820B9" w:rsidRPr="00AC6CB1">
              <w:rPr>
                <w:rFonts w:hint="eastAsia"/>
                <w:i/>
              </w:rPr>
              <w:t xml:space="preserve"> </w:t>
            </w:r>
            <w:r w:rsidR="004820B9" w:rsidRPr="00AC6CB1">
              <w:rPr>
                <w:rFonts w:hint="eastAsia"/>
                <w:i/>
              </w:rPr>
              <w:t>号</w:t>
            </w:r>
            <w:r w:rsidR="004820B9">
              <w:rPr>
                <w:rFonts w:hint="eastAsia"/>
              </w:rPr>
              <w:t xml:space="preserve"> is 6 Hao.</w:t>
            </w:r>
          </w:p>
        </w:tc>
      </w:tr>
    </w:tbl>
    <w:p w:rsidR="00283B2B" w:rsidRPr="00283B2B" w:rsidRDefault="00283B2B" w:rsidP="00283B2B">
      <w:pPr>
        <w:rPr>
          <w:lang w:eastAsia="zh-CN"/>
        </w:rPr>
      </w:pPr>
    </w:p>
    <w:p w:rsidR="00AA5E63" w:rsidRDefault="00AA5E63" w:rsidP="00AA5E63">
      <w:pPr>
        <w:pStyle w:val="Heading3"/>
        <w:rPr>
          <w:lang w:eastAsia="zh-CN"/>
        </w:rPr>
      </w:pPr>
      <w:r>
        <w:rPr>
          <w:lang w:eastAsia="zh-CN"/>
        </w:rPr>
        <w:lastRenderedPageBreak/>
        <w:t>Building Name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2"/>
        <w:gridCol w:w="1239"/>
        <w:gridCol w:w="1345"/>
        <w:gridCol w:w="6350"/>
      </w:tblGrid>
      <w:tr w:rsidR="00E83FBE" w:rsidRPr="0084175A" w:rsidTr="00477035">
        <w:trPr>
          <w:trHeight w:val="330"/>
        </w:trPr>
        <w:tc>
          <w:tcPr>
            <w:tcW w:w="1063" w:type="pct"/>
            <w:shd w:val="clear" w:color="auto" w:fill="auto"/>
            <w:noWrap/>
            <w:vAlign w:val="center"/>
            <w:hideMark/>
          </w:tcPr>
          <w:p w:rsidR="00AA5E63" w:rsidRDefault="00AA5E63" w:rsidP="00477035">
            <w:pPr>
              <w:jc w:val="center"/>
              <w:rPr>
                <w:rFonts w:cs="SimSun"/>
                <w:b/>
                <w:bCs/>
                <w:lang w:eastAsia="zh-CN"/>
              </w:rPr>
            </w:pPr>
            <w:r>
              <w:rPr>
                <w:rFonts w:hint="eastAsia"/>
                <w:b/>
                <w:bCs/>
                <w:lang w:eastAsia="zh-CN"/>
              </w:rPr>
              <w:t>Key</w:t>
            </w:r>
          </w:p>
        </w:tc>
        <w:tc>
          <w:tcPr>
            <w:tcW w:w="484" w:type="pct"/>
            <w:shd w:val="clear" w:color="auto" w:fill="auto"/>
            <w:noWrap/>
            <w:vAlign w:val="center"/>
            <w:hideMark/>
          </w:tcPr>
          <w:p w:rsidR="00AA5E63" w:rsidRDefault="00AA5E63" w:rsidP="00477035">
            <w:pPr>
              <w:jc w:val="center"/>
              <w:rPr>
                <w:rFonts w:cs="SimSun"/>
                <w:b/>
                <w:bCs/>
                <w:lang w:eastAsia="zh-CN"/>
              </w:rPr>
            </w:pPr>
            <w:r w:rsidRPr="00330ED0">
              <w:rPr>
                <w:rFonts w:cs="SimSun"/>
                <w:b/>
                <w:bCs/>
              </w:rPr>
              <w:t>Mandatory</w:t>
            </w:r>
          </w:p>
        </w:tc>
        <w:tc>
          <w:tcPr>
            <w:tcW w:w="861" w:type="pct"/>
            <w:vAlign w:val="center"/>
          </w:tcPr>
          <w:p w:rsidR="00AA5E63" w:rsidRDefault="00AA5E63" w:rsidP="00477035">
            <w:pPr>
              <w:jc w:val="center"/>
              <w:rPr>
                <w:rFonts w:cs="SimSun"/>
                <w:b/>
                <w:bCs/>
                <w:lang w:eastAsia="zh-CN"/>
              </w:rPr>
            </w:pPr>
            <w:r>
              <w:rPr>
                <w:rFonts w:cs="SimSun" w:hint="eastAsia"/>
                <w:b/>
                <w:bCs/>
                <w:lang w:eastAsia="zh-CN"/>
              </w:rPr>
              <w:t>Value</w:t>
            </w:r>
          </w:p>
        </w:tc>
        <w:tc>
          <w:tcPr>
            <w:tcW w:w="2592" w:type="pct"/>
            <w:shd w:val="clear" w:color="auto" w:fill="auto"/>
            <w:noWrap/>
            <w:vAlign w:val="center"/>
            <w:hideMark/>
          </w:tcPr>
          <w:p w:rsidR="00AA5E63" w:rsidRDefault="00AA5E63" w:rsidP="00477035">
            <w:pPr>
              <w:jc w:val="center"/>
              <w:rPr>
                <w:rFonts w:cs="SimSun"/>
                <w:b/>
                <w:bCs/>
              </w:rPr>
            </w:pPr>
            <w:r>
              <w:rPr>
                <w:rFonts w:cs="SimSun"/>
                <w:b/>
                <w:bCs/>
              </w:rPr>
              <w:t>Description</w:t>
            </w:r>
          </w:p>
        </w:tc>
      </w:tr>
      <w:tr w:rsidR="00E83FBE" w:rsidRPr="0084175A" w:rsidTr="00477035">
        <w:trPr>
          <w:trHeight w:val="345"/>
        </w:trPr>
        <w:tc>
          <w:tcPr>
            <w:tcW w:w="1063" w:type="pct"/>
            <w:shd w:val="clear" w:color="auto" w:fill="auto"/>
            <w:noWrap/>
            <w:vAlign w:val="center"/>
            <w:hideMark/>
          </w:tcPr>
          <w:p w:rsidR="00AA5E63" w:rsidRPr="00B86AA2" w:rsidRDefault="00AA5E63" w:rsidP="00395D9E">
            <w:pPr>
              <w:pStyle w:val="a"/>
              <w:jc w:val="center"/>
              <w:rPr>
                <w:b/>
                <w:i/>
              </w:rPr>
            </w:pPr>
            <w:r>
              <w:rPr>
                <w:b/>
                <w:i/>
              </w:rPr>
              <w:t>addr:house</w:t>
            </w:r>
            <w:r w:rsidR="00395D9E">
              <w:rPr>
                <w:rFonts w:hint="eastAsia"/>
                <w:b/>
                <w:i/>
              </w:rPr>
              <w:t>name</w:t>
            </w:r>
            <w:r>
              <w:rPr>
                <w:b/>
                <w:i/>
              </w:rPr>
              <w:t>:&lt;lang&gt;</w:t>
            </w:r>
          </w:p>
        </w:tc>
        <w:tc>
          <w:tcPr>
            <w:tcW w:w="484" w:type="pct"/>
            <w:shd w:val="clear" w:color="auto" w:fill="auto"/>
            <w:noWrap/>
            <w:vAlign w:val="center"/>
            <w:hideMark/>
          </w:tcPr>
          <w:p w:rsidR="00AA5E63" w:rsidRDefault="00584E93" w:rsidP="00477035">
            <w:pPr>
              <w:pStyle w:val="a"/>
              <w:jc w:val="center"/>
            </w:pPr>
            <w:r>
              <w:rPr>
                <w:rFonts w:hint="eastAsia"/>
              </w:rPr>
              <w:t>N</w:t>
            </w:r>
          </w:p>
        </w:tc>
        <w:tc>
          <w:tcPr>
            <w:tcW w:w="861" w:type="pct"/>
            <w:vAlign w:val="center"/>
          </w:tcPr>
          <w:p w:rsidR="00AA5E63" w:rsidRDefault="00AA5E63" w:rsidP="00477035">
            <w:pPr>
              <w:pStyle w:val="a"/>
              <w:jc w:val="center"/>
            </w:pPr>
          </w:p>
        </w:tc>
        <w:tc>
          <w:tcPr>
            <w:tcW w:w="2592" w:type="pct"/>
            <w:shd w:val="clear" w:color="auto" w:fill="auto"/>
            <w:vAlign w:val="center"/>
            <w:hideMark/>
          </w:tcPr>
          <w:p w:rsidR="00AA5E63" w:rsidRDefault="00AA5E63" w:rsidP="00477035">
            <w:pPr>
              <w:pStyle w:val="a"/>
            </w:pPr>
            <w:r>
              <w:t xml:space="preserve">The </w:t>
            </w:r>
            <w:bookmarkStart w:id="35" w:name="OLE_LINK26"/>
            <w:bookmarkStart w:id="36" w:name="OLE_LINK27"/>
            <w:r w:rsidR="00B6164D">
              <w:rPr>
                <w:rFonts w:hint="eastAsia"/>
              </w:rPr>
              <w:t>building name</w:t>
            </w:r>
            <w:bookmarkEnd w:id="35"/>
            <w:bookmarkEnd w:id="36"/>
            <w:r w:rsidR="00B6164D">
              <w:rPr>
                <w:rFonts w:hint="eastAsia"/>
              </w:rPr>
              <w:t xml:space="preserve"> </w:t>
            </w:r>
            <w:r>
              <w:t xml:space="preserve">of the address point. </w:t>
            </w:r>
          </w:p>
          <w:p w:rsidR="00AA5E63" w:rsidRDefault="00AA5E63" w:rsidP="00ED1688">
            <w:pPr>
              <w:pStyle w:val="a"/>
            </w:pPr>
          </w:p>
        </w:tc>
      </w:tr>
      <w:tr w:rsidR="00E83FBE" w:rsidRPr="0084175A" w:rsidTr="00477035">
        <w:trPr>
          <w:trHeight w:val="345"/>
        </w:trPr>
        <w:tc>
          <w:tcPr>
            <w:tcW w:w="1063" w:type="pct"/>
            <w:shd w:val="clear" w:color="auto" w:fill="auto"/>
            <w:noWrap/>
            <w:vAlign w:val="center"/>
          </w:tcPr>
          <w:p w:rsidR="00AA5E63" w:rsidRDefault="00AA5E63" w:rsidP="00477035">
            <w:pPr>
              <w:pStyle w:val="a"/>
              <w:jc w:val="center"/>
              <w:rPr>
                <w:b/>
                <w:i/>
              </w:rPr>
            </w:pPr>
            <w:r>
              <w:rPr>
                <w:b/>
                <w:i/>
              </w:rPr>
              <w:t>a</w:t>
            </w:r>
            <w:r w:rsidR="00E83FBE">
              <w:rPr>
                <w:b/>
                <w:i/>
              </w:rPr>
              <w:t>ddr:housen</w:t>
            </w:r>
            <w:r w:rsidR="00E83FBE">
              <w:rPr>
                <w:rFonts w:hint="eastAsia"/>
                <w:b/>
                <w:i/>
              </w:rPr>
              <w:t>ame</w:t>
            </w:r>
            <w:r>
              <w:rPr>
                <w:b/>
                <w:i/>
              </w:rPr>
              <w:t>:&lt;lang&gt;:trans:&lt;trans_lang&gt;</w:t>
            </w:r>
          </w:p>
        </w:tc>
        <w:tc>
          <w:tcPr>
            <w:tcW w:w="484" w:type="pct"/>
            <w:shd w:val="clear" w:color="auto" w:fill="auto"/>
            <w:noWrap/>
            <w:vAlign w:val="center"/>
          </w:tcPr>
          <w:p w:rsidR="00AA5E63" w:rsidRDefault="00AA5E63" w:rsidP="00477035">
            <w:pPr>
              <w:pStyle w:val="a"/>
              <w:jc w:val="center"/>
            </w:pPr>
            <w:r>
              <w:t>N</w:t>
            </w:r>
          </w:p>
        </w:tc>
        <w:tc>
          <w:tcPr>
            <w:tcW w:w="861" w:type="pct"/>
            <w:vAlign w:val="center"/>
          </w:tcPr>
          <w:p w:rsidR="00AA5E63" w:rsidRDefault="00AA5E63" w:rsidP="00477035">
            <w:pPr>
              <w:pStyle w:val="a"/>
              <w:jc w:val="center"/>
            </w:pPr>
          </w:p>
        </w:tc>
        <w:tc>
          <w:tcPr>
            <w:tcW w:w="2592" w:type="pct"/>
            <w:shd w:val="clear" w:color="auto" w:fill="auto"/>
            <w:vAlign w:val="center"/>
          </w:tcPr>
          <w:p w:rsidR="00AA5E63" w:rsidRDefault="00AA5E63" w:rsidP="00477035">
            <w:pPr>
              <w:pStyle w:val="a"/>
            </w:pPr>
            <w:r>
              <w:t xml:space="preserve">The </w:t>
            </w:r>
            <w:r w:rsidR="00ED1688">
              <w:rPr>
                <w:rFonts w:hint="eastAsia"/>
              </w:rPr>
              <w:t>building name</w:t>
            </w:r>
            <w:r w:rsidR="00ED1688">
              <w:t xml:space="preserve"> </w:t>
            </w:r>
            <w:r>
              <w:t>translation for specified language &lt;</w:t>
            </w:r>
            <w:r w:rsidRPr="00D912C1">
              <w:rPr>
                <w:b/>
                <w:i/>
              </w:rPr>
              <w:t>lang</w:t>
            </w:r>
            <w:r>
              <w:t xml:space="preserve">&gt; . </w:t>
            </w:r>
          </w:p>
          <w:p w:rsidR="00AA5E63" w:rsidRDefault="00AA5E63" w:rsidP="00477035">
            <w:pPr>
              <w:pStyle w:val="a"/>
            </w:pPr>
            <w:r>
              <w:t>The language of the translation is &lt;</w:t>
            </w:r>
            <w:r w:rsidRPr="00D912C1">
              <w:rPr>
                <w:b/>
                <w:i/>
              </w:rPr>
              <w:t>trans_lang</w:t>
            </w:r>
            <w:r>
              <w:t xml:space="preserve">&gt;.  </w:t>
            </w:r>
          </w:p>
          <w:p w:rsidR="00AA5E63" w:rsidRDefault="00AA5E63" w:rsidP="00477035">
            <w:pPr>
              <w:pStyle w:val="a"/>
            </w:pPr>
          </w:p>
          <w:p w:rsidR="00AA5E63" w:rsidRPr="004820B9" w:rsidRDefault="00AA5E63" w:rsidP="00ED1688">
            <w:pPr>
              <w:pStyle w:val="a"/>
            </w:pPr>
            <w:r>
              <w:rPr>
                <w:rFonts w:hint="eastAsia"/>
              </w:rPr>
              <w:t>F</w:t>
            </w:r>
            <w:r>
              <w:t xml:space="preserve">or example, the translation of </w:t>
            </w:r>
            <w:r>
              <w:rPr>
                <w:rFonts w:hint="eastAsia"/>
              </w:rPr>
              <w:t xml:space="preserve">Chinese </w:t>
            </w:r>
            <w:r w:rsidR="00ED1688">
              <w:rPr>
                <w:rFonts w:hint="eastAsia"/>
              </w:rPr>
              <w:t xml:space="preserve">building name </w:t>
            </w:r>
            <w:r w:rsidR="00ED1688">
              <w:rPr>
                <w:rFonts w:hint="eastAsia"/>
                <w:i/>
              </w:rPr>
              <w:t>家属院</w:t>
            </w:r>
            <w:r>
              <w:rPr>
                <w:rFonts w:hint="eastAsia"/>
              </w:rPr>
              <w:t>is</w:t>
            </w:r>
            <w:r w:rsidR="00ED1688">
              <w:rPr>
                <w:rFonts w:hint="eastAsia"/>
              </w:rPr>
              <w:t xml:space="preserve">  Jia Shu Yuan</w:t>
            </w:r>
            <w:r>
              <w:rPr>
                <w:rFonts w:hint="eastAsia"/>
              </w:rPr>
              <w:t>.</w:t>
            </w:r>
          </w:p>
        </w:tc>
      </w:tr>
    </w:tbl>
    <w:p w:rsidR="0061686A" w:rsidRDefault="0061686A" w:rsidP="004A2F7F">
      <w:pPr>
        <w:pStyle w:val="Heading3"/>
        <w:rPr>
          <w:lang w:eastAsia="zh-CN"/>
        </w:rPr>
      </w:pPr>
      <w:r>
        <w:rPr>
          <w:lang w:eastAsia="zh-CN"/>
        </w:rPr>
        <w:t>Street Names</w:t>
      </w:r>
    </w:p>
    <w:p w:rsidR="002F6FD9" w:rsidRPr="002F6FD9" w:rsidRDefault="0001294B" w:rsidP="002F6FD9">
      <w:pPr>
        <w:rPr>
          <w:lang w:eastAsia="zh-CN"/>
        </w:rPr>
      </w:pPr>
      <w:r>
        <w:rPr>
          <w:rFonts w:hint="eastAsia"/>
          <w:lang w:eastAsia="zh-CN"/>
        </w:rPr>
        <w:t>The street names of address link</w:t>
      </w:r>
      <w:r w:rsidR="00195740">
        <w:rPr>
          <w:rFonts w:hint="eastAsia"/>
          <w:lang w:eastAsia="zh-CN"/>
        </w:rPr>
        <w:t>, refer to</w:t>
      </w:r>
      <w:r w:rsidR="00AC28F7">
        <w:rPr>
          <w:rFonts w:hint="eastAsia"/>
          <w:lang w:eastAsia="zh-CN"/>
        </w:rPr>
        <w:t xml:space="preserve"> names of road and ferry in </w:t>
      </w:r>
      <w:r w:rsidR="00AC28F7">
        <w:rPr>
          <w:lang w:eastAsia="zh-CN"/>
        </w:rPr>
        <w:fldChar w:fldCharType="begin"/>
      </w:r>
      <w:r w:rsidR="00AC28F7">
        <w:rPr>
          <w:lang w:eastAsia="zh-CN"/>
        </w:rPr>
        <w:instrText xml:space="preserve"> </w:instrText>
      </w:r>
      <w:r w:rsidR="00AC28F7">
        <w:rPr>
          <w:rFonts w:hint="eastAsia"/>
          <w:lang w:eastAsia="zh-CN"/>
        </w:rPr>
        <w:instrText>REF _Ref468803145 \w \h</w:instrText>
      </w:r>
      <w:r w:rsidR="00AC28F7">
        <w:rPr>
          <w:lang w:eastAsia="zh-CN"/>
        </w:rPr>
        <w:instrText xml:space="preserve"> </w:instrText>
      </w:r>
      <w:r w:rsidR="00AC28F7">
        <w:rPr>
          <w:lang w:eastAsia="zh-CN"/>
        </w:rPr>
      </w:r>
      <w:r w:rsidR="00AC28F7">
        <w:rPr>
          <w:lang w:eastAsia="zh-CN"/>
        </w:rPr>
        <w:fldChar w:fldCharType="separate"/>
      </w:r>
      <w:r w:rsidR="00673987">
        <w:rPr>
          <w:lang w:eastAsia="zh-CN"/>
        </w:rPr>
        <w:t>7.1.8</w:t>
      </w:r>
      <w:r w:rsidR="00AC28F7">
        <w:rPr>
          <w:lang w:eastAsia="zh-CN"/>
        </w:rPr>
        <w:fldChar w:fldCharType="end"/>
      </w:r>
      <w:r w:rsidR="00AC28F7">
        <w:rPr>
          <w:rFonts w:hint="eastAsia"/>
          <w:lang w:eastAsia="zh-CN"/>
        </w:rPr>
        <w:t xml:space="preserve"> </w:t>
      </w:r>
      <w:r w:rsidR="00AC28F7">
        <w:rPr>
          <w:lang w:eastAsia="zh-CN"/>
        </w:rPr>
        <w:fldChar w:fldCharType="begin"/>
      </w:r>
      <w:r w:rsidR="00AC28F7">
        <w:rPr>
          <w:lang w:eastAsia="zh-CN"/>
        </w:rPr>
        <w:instrText xml:space="preserve"> REF _Ref468803145 \h </w:instrText>
      </w:r>
      <w:r w:rsidR="00AC28F7">
        <w:rPr>
          <w:lang w:eastAsia="zh-CN"/>
        </w:rPr>
      </w:r>
      <w:r w:rsidR="00AC28F7">
        <w:rPr>
          <w:lang w:eastAsia="zh-CN"/>
        </w:rPr>
        <w:fldChar w:fldCharType="separate"/>
      </w:r>
      <w:r w:rsidR="00C3489F">
        <w:rPr>
          <w:lang w:eastAsia="zh-CN"/>
        </w:rPr>
        <w:t>Names</w:t>
      </w:r>
      <w:r w:rsidR="00AC28F7">
        <w:rPr>
          <w:lang w:eastAsia="zh-CN"/>
        </w:rPr>
        <w:fldChar w:fldCharType="end"/>
      </w:r>
      <w:r w:rsidR="00AC28F7">
        <w:rPr>
          <w:rFonts w:hint="eastAsia"/>
          <w:lang w:eastAsia="zh-CN"/>
        </w:rPr>
        <w:t>.</w:t>
      </w:r>
    </w:p>
    <w:p w:rsidR="0061686A" w:rsidRDefault="006C669E" w:rsidP="004A2F7F">
      <w:pPr>
        <w:pStyle w:val="Heading3"/>
        <w:rPr>
          <w:lang w:eastAsia="zh-CN"/>
        </w:rPr>
      </w:pPr>
      <w:r>
        <w:rPr>
          <w:lang w:eastAsia="zh-CN"/>
        </w:rPr>
        <w:t>Admins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1389"/>
        <w:gridCol w:w="2314"/>
        <w:gridCol w:w="6786"/>
      </w:tblGrid>
      <w:tr w:rsidR="0037617D" w:rsidRPr="0084175A" w:rsidTr="00C82C26">
        <w:trPr>
          <w:trHeight w:val="330"/>
        </w:trPr>
        <w:tc>
          <w:tcPr>
            <w:tcW w:w="1020" w:type="pct"/>
            <w:shd w:val="clear" w:color="auto" w:fill="auto"/>
            <w:noWrap/>
            <w:vAlign w:val="center"/>
            <w:hideMark/>
          </w:tcPr>
          <w:p w:rsidR="0044202A" w:rsidRDefault="0044202A" w:rsidP="00E107CB">
            <w:pPr>
              <w:jc w:val="center"/>
              <w:rPr>
                <w:rFonts w:cs="SimSun"/>
                <w:b/>
                <w:bCs/>
                <w:lang w:eastAsia="zh-CN"/>
              </w:rPr>
            </w:pPr>
            <w:r>
              <w:rPr>
                <w:rFonts w:hint="eastAsia"/>
                <w:b/>
                <w:bCs/>
                <w:lang w:eastAsia="zh-CN"/>
              </w:rPr>
              <w:t>Key</w:t>
            </w:r>
          </w:p>
        </w:tc>
        <w:tc>
          <w:tcPr>
            <w:tcW w:w="527" w:type="pct"/>
            <w:shd w:val="clear" w:color="auto" w:fill="auto"/>
            <w:noWrap/>
            <w:vAlign w:val="center"/>
            <w:hideMark/>
          </w:tcPr>
          <w:p w:rsidR="0044202A" w:rsidRDefault="007727D9" w:rsidP="007727D9">
            <w:pPr>
              <w:jc w:val="center"/>
              <w:rPr>
                <w:rFonts w:cs="SimSun"/>
                <w:b/>
                <w:bCs/>
                <w:lang w:eastAsia="zh-CN"/>
              </w:rPr>
            </w:pPr>
            <w:r w:rsidRPr="00330ED0">
              <w:rPr>
                <w:rFonts w:cs="SimSun"/>
                <w:b/>
                <w:bCs/>
              </w:rPr>
              <w:t>Mandatory</w:t>
            </w:r>
            <w:r>
              <w:rPr>
                <w:rFonts w:cs="SimSun" w:hint="eastAsia"/>
                <w:b/>
                <w:bCs/>
                <w:lang w:eastAsia="zh-CN"/>
              </w:rPr>
              <w:t xml:space="preserve"> </w:t>
            </w:r>
          </w:p>
        </w:tc>
        <w:tc>
          <w:tcPr>
            <w:tcW w:w="878" w:type="pct"/>
            <w:vAlign w:val="center"/>
          </w:tcPr>
          <w:p w:rsidR="0044202A" w:rsidRDefault="007727D9" w:rsidP="00E107CB">
            <w:pPr>
              <w:jc w:val="center"/>
              <w:rPr>
                <w:rFonts w:cs="SimSun"/>
                <w:b/>
                <w:bCs/>
                <w:lang w:eastAsia="zh-CN"/>
              </w:rPr>
            </w:pPr>
            <w:r>
              <w:rPr>
                <w:rFonts w:cs="SimSun" w:hint="eastAsia"/>
                <w:b/>
                <w:bCs/>
                <w:lang w:eastAsia="zh-CN"/>
              </w:rPr>
              <w:t>Value</w:t>
            </w:r>
          </w:p>
        </w:tc>
        <w:tc>
          <w:tcPr>
            <w:tcW w:w="2575" w:type="pct"/>
            <w:shd w:val="clear" w:color="auto" w:fill="auto"/>
            <w:noWrap/>
            <w:vAlign w:val="center"/>
            <w:hideMark/>
          </w:tcPr>
          <w:p w:rsidR="0044202A" w:rsidRDefault="0044202A" w:rsidP="00E107CB">
            <w:pPr>
              <w:jc w:val="center"/>
              <w:rPr>
                <w:rFonts w:cs="SimSun"/>
                <w:b/>
                <w:bCs/>
              </w:rPr>
            </w:pPr>
            <w:r>
              <w:rPr>
                <w:rFonts w:cs="SimSun"/>
                <w:b/>
                <w:bCs/>
              </w:rPr>
              <w:t>Description</w:t>
            </w:r>
          </w:p>
        </w:tc>
      </w:tr>
      <w:tr w:rsidR="0037617D" w:rsidRPr="0084175A" w:rsidTr="00C82C26">
        <w:trPr>
          <w:trHeight w:val="345"/>
        </w:trPr>
        <w:tc>
          <w:tcPr>
            <w:tcW w:w="1020" w:type="pct"/>
            <w:shd w:val="clear" w:color="auto" w:fill="auto"/>
            <w:noWrap/>
            <w:vAlign w:val="center"/>
            <w:hideMark/>
          </w:tcPr>
          <w:p w:rsidR="0044202A" w:rsidRPr="00B86AA2" w:rsidRDefault="0044202A" w:rsidP="0044202A">
            <w:pPr>
              <w:pStyle w:val="a"/>
              <w:jc w:val="center"/>
              <w:rPr>
                <w:b/>
                <w:i/>
              </w:rPr>
            </w:pPr>
            <w:r>
              <w:rPr>
                <w:rFonts w:hint="eastAsia"/>
                <w:b/>
                <w:i/>
              </w:rPr>
              <w:t>&lt;lx&gt;</w:t>
            </w:r>
            <w:r>
              <w:rPr>
                <w:b/>
                <w:i/>
              </w:rPr>
              <w:t>:</w:t>
            </w:r>
            <w:r>
              <w:rPr>
                <w:rFonts w:hint="eastAsia"/>
                <w:b/>
                <w:i/>
              </w:rPr>
              <w:t>name</w:t>
            </w:r>
            <w:r>
              <w:rPr>
                <w:b/>
                <w:i/>
              </w:rPr>
              <w:t>:&lt;lang&gt;</w:t>
            </w:r>
          </w:p>
        </w:tc>
        <w:tc>
          <w:tcPr>
            <w:tcW w:w="527" w:type="pct"/>
            <w:shd w:val="clear" w:color="auto" w:fill="auto"/>
            <w:noWrap/>
            <w:vAlign w:val="center"/>
            <w:hideMark/>
          </w:tcPr>
          <w:p w:rsidR="0044202A" w:rsidRDefault="009D0C89" w:rsidP="00E107CB">
            <w:pPr>
              <w:pStyle w:val="a"/>
              <w:jc w:val="center"/>
            </w:pPr>
            <w:r>
              <w:t>N</w:t>
            </w:r>
          </w:p>
        </w:tc>
        <w:tc>
          <w:tcPr>
            <w:tcW w:w="878" w:type="pct"/>
            <w:vAlign w:val="center"/>
          </w:tcPr>
          <w:p w:rsidR="0044202A" w:rsidRDefault="007727D9" w:rsidP="00E107CB">
            <w:pPr>
              <w:pStyle w:val="a"/>
              <w:jc w:val="center"/>
            </w:pPr>
            <w:r>
              <w:rPr>
                <w:rFonts w:hint="eastAsia"/>
              </w:rPr>
              <w:t>User defined</w:t>
            </w:r>
          </w:p>
        </w:tc>
        <w:tc>
          <w:tcPr>
            <w:tcW w:w="2575" w:type="pct"/>
            <w:shd w:val="clear" w:color="auto" w:fill="auto"/>
            <w:vAlign w:val="center"/>
            <w:hideMark/>
          </w:tcPr>
          <w:p w:rsidR="00AC032F" w:rsidRPr="00AC032F" w:rsidRDefault="00AC032F" w:rsidP="0044202A">
            <w:pPr>
              <w:pStyle w:val="a"/>
            </w:pPr>
            <w:r w:rsidRPr="00AC032F">
              <w:rPr>
                <w:rFonts w:hint="eastAsia"/>
              </w:rPr>
              <w:t>The admin name of certain level</w:t>
            </w:r>
            <w:r>
              <w:rPr>
                <w:rFonts w:hint="eastAsia"/>
              </w:rPr>
              <w:t xml:space="preserve"> (</w:t>
            </w:r>
            <w:r w:rsidRPr="00AC032F">
              <w:rPr>
                <w:rFonts w:hint="eastAsia"/>
                <w:b/>
                <w:i/>
              </w:rPr>
              <w:t>lx</w:t>
            </w:r>
            <w:r>
              <w:rPr>
                <w:rFonts w:hint="eastAsia"/>
              </w:rPr>
              <w:t>)</w:t>
            </w:r>
            <w:r w:rsidRPr="00AC032F">
              <w:rPr>
                <w:rFonts w:hint="eastAsia"/>
              </w:rPr>
              <w:t xml:space="preserve"> in specified language of the address point.</w:t>
            </w:r>
          </w:p>
          <w:p w:rsidR="0044202A" w:rsidRDefault="00A77C15" w:rsidP="0044202A">
            <w:pPr>
              <w:pStyle w:val="a"/>
            </w:pPr>
            <w:r w:rsidRPr="00A77C15">
              <w:rPr>
                <w:rFonts w:hint="eastAsia"/>
                <w:b/>
                <w:i/>
              </w:rPr>
              <w:t>lx</w:t>
            </w:r>
            <w:r>
              <w:rPr>
                <w:rFonts w:hint="eastAsia"/>
                <w:b/>
                <w:i/>
              </w:rPr>
              <w:t xml:space="preserve"> </w:t>
            </w:r>
            <w:r w:rsidR="00694856">
              <w:rPr>
                <w:rFonts w:hint="eastAsia"/>
              </w:rPr>
              <w:t xml:space="preserve">is the </w:t>
            </w:r>
            <w:r w:rsidR="00A2741C">
              <w:rPr>
                <w:rFonts w:hint="eastAsia"/>
              </w:rPr>
              <w:t xml:space="preserve">level of the admin, refer to </w:t>
            </w:r>
            <w:r w:rsidR="007B703D">
              <w:fldChar w:fldCharType="begin"/>
            </w:r>
            <w:r w:rsidR="007B703D">
              <w:instrText xml:space="preserve"> </w:instrText>
            </w:r>
            <w:r w:rsidR="007B703D">
              <w:rPr>
                <w:rFonts w:hint="eastAsia"/>
              </w:rPr>
              <w:instrText>REF _Ref468804437 \w \h</w:instrText>
            </w:r>
            <w:r w:rsidR="007B703D">
              <w:instrText xml:space="preserve"> </w:instrText>
            </w:r>
            <w:r w:rsidR="007B703D">
              <w:fldChar w:fldCharType="separate"/>
            </w:r>
            <w:r w:rsidR="007B703D">
              <w:t>9.1</w:t>
            </w:r>
            <w:r w:rsidR="007B703D">
              <w:fldChar w:fldCharType="end"/>
            </w:r>
            <w:r w:rsidR="007B703D">
              <w:rPr>
                <w:rFonts w:hint="eastAsia"/>
              </w:rPr>
              <w:t xml:space="preserve"> </w:t>
            </w:r>
            <w:r w:rsidR="007B703D">
              <w:fldChar w:fldCharType="begin"/>
            </w:r>
            <w:r w:rsidR="007B703D">
              <w:instrText xml:space="preserve"> REF _Ref468804437 \h </w:instrText>
            </w:r>
            <w:r w:rsidR="007B703D">
              <w:fldChar w:fldCharType="separate"/>
            </w:r>
            <w:r w:rsidR="007B703D">
              <w:rPr>
                <w:rFonts w:hint="eastAsia"/>
              </w:rPr>
              <w:t>Admin Level</w:t>
            </w:r>
            <w:r w:rsidR="007B703D">
              <w:fldChar w:fldCharType="end"/>
            </w:r>
            <w:r w:rsidR="007B703D">
              <w:rPr>
                <w:rFonts w:hint="eastAsia"/>
              </w:rPr>
              <w:t>.</w:t>
            </w:r>
          </w:p>
          <w:p w:rsidR="00E52056" w:rsidRDefault="00E52056" w:rsidP="0044202A">
            <w:pPr>
              <w:pStyle w:val="a"/>
            </w:pPr>
          </w:p>
          <w:p w:rsidR="00E52056" w:rsidRPr="00A77C15" w:rsidRDefault="00E52056" w:rsidP="0044202A">
            <w:pPr>
              <w:pStyle w:val="a"/>
              <w:rPr>
                <w:b/>
                <w:i/>
              </w:rPr>
            </w:pPr>
            <w:r w:rsidRPr="00C96FFC">
              <w:rPr>
                <w:rFonts w:hint="eastAsia"/>
                <w:b/>
              </w:rPr>
              <w:t>At present, it</w:t>
            </w:r>
            <w:r w:rsidRPr="00C96FFC">
              <w:rPr>
                <w:b/>
              </w:rPr>
              <w:t>’</w:t>
            </w:r>
            <w:r w:rsidRPr="00C96FFC">
              <w:rPr>
                <w:rFonts w:hint="eastAsia"/>
                <w:b/>
              </w:rPr>
              <w:t xml:space="preserve">s Korea </w:t>
            </w:r>
            <w:r w:rsidR="00820D99" w:rsidRPr="00C96FFC">
              <w:rPr>
                <w:rFonts w:hint="eastAsia"/>
                <w:b/>
              </w:rPr>
              <w:t xml:space="preserve">new address point </w:t>
            </w:r>
            <w:r w:rsidRPr="00C96FFC">
              <w:rPr>
                <w:rFonts w:hint="eastAsia"/>
                <w:b/>
              </w:rPr>
              <w:t>only attribute</w:t>
            </w:r>
            <w:r>
              <w:rPr>
                <w:rFonts w:hint="eastAsia"/>
              </w:rPr>
              <w:t>.</w:t>
            </w:r>
          </w:p>
        </w:tc>
      </w:tr>
    </w:tbl>
    <w:p w:rsidR="006375B4" w:rsidRPr="006375B4" w:rsidRDefault="006375B4" w:rsidP="006375B4">
      <w:pPr>
        <w:rPr>
          <w:lang w:eastAsia="zh-CN"/>
        </w:rPr>
      </w:pPr>
    </w:p>
    <w:p w:rsidR="00F0031A" w:rsidRDefault="00F0031A" w:rsidP="00F0031A">
      <w:pPr>
        <w:pStyle w:val="Heading3"/>
        <w:rPr>
          <w:lang w:eastAsia="zh-CN"/>
        </w:rPr>
      </w:pPr>
      <w:r>
        <w:rPr>
          <w:lang w:eastAsia="zh-CN"/>
        </w:rPr>
        <w:t>Country Code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F0031A" w:rsidRPr="0084175A" w:rsidTr="00477035">
        <w:trPr>
          <w:trHeight w:val="330"/>
        </w:trPr>
        <w:tc>
          <w:tcPr>
            <w:tcW w:w="1043" w:type="pct"/>
            <w:shd w:val="clear" w:color="auto" w:fill="auto"/>
            <w:noWrap/>
            <w:vAlign w:val="center"/>
            <w:hideMark/>
          </w:tcPr>
          <w:p w:rsidR="00F0031A" w:rsidRDefault="00F0031A" w:rsidP="00477035">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F0031A" w:rsidRDefault="00F0031A" w:rsidP="00477035">
            <w:pPr>
              <w:jc w:val="center"/>
              <w:rPr>
                <w:rFonts w:cs="SimSun"/>
                <w:b/>
                <w:bCs/>
                <w:lang w:eastAsia="zh-CN"/>
              </w:rPr>
            </w:pPr>
            <w:r w:rsidRPr="00330ED0">
              <w:rPr>
                <w:rFonts w:cs="SimSun"/>
                <w:b/>
                <w:bCs/>
              </w:rPr>
              <w:t>Mandatory</w:t>
            </w:r>
          </w:p>
        </w:tc>
        <w:tc>
          <w:tcPr>
            <w:tcW w:w="856" w:type="pct"/>
            <w:vAlign w:val="center"/>
          </w:tcPr>
          <w:p w:rsidR="00F0031A" w:rsidRDefault="00F0031A" w:rsidP="00477035">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F0031A" w:rsidRDefault="00F0031A" w:rsidP="00477035">
            <w:pPr>
              <w:jc w:val="center"/>
              <w:rPr>
                <w:rFonts w:cs="SimSun"/>
                <w:b/>
                <w:bCs/>
              </w:rPr>
            </w:pPr>
            <w:r>
              <w:rPr>
                <w:rFonts w:cs="SimSun"/>
                <w:b/>
                <w:bCs/>
              </w:rPr>
              <w:t>Description</w:t>
            </w:r>
          </w:p>
        </w:tc>
      </w:tr>
      <w:tr w:rsidR="00F0031A" w:rsidRPr="0084175A" w:rsidTr="00477035">
        <w:trPr>
          <w:trHeight w:val="345"/>
        </w:trPr>
        <w:tc>
          <w:tcPr>
            <w:tcW w:w="1043" w:type="pct"/>
            <w:shd w:val="clear" w:color="auto" w:fill="auto"/>
            <w:noWrap/>
            <w:vAlign w:val="center"/>
            <w:hideMark/>
          </w:tcPr>
          <w:p w:rsidR="00F0031A" w:rsidRPr="00B86AA2" w:rsidRDefault="00F0031A" w:rsidP="00477035">
            <w:pPr>
              <w:pStyle w:val="a"/>
              <w:jc w:val="center"/>
              <w:rPr>
                <w:b/>
                <w:i/>
              </w:rPr>
            </w:pPr>
            <w:r>
              <w:rPr>
                <w:b/>
                <w:i/>
              </w:rPr>
              <w:t>iso</w:t>
            </w:r>
          </w:p>
        </w:tc>
        <w:tc>
          <w:tcPr>
            <w:tcW w:w="504" w:type="pct"/>
            <w:shd w:val="clear" w:color="auto" w:fill="auto"/>
            <w:noWrap/>
            <w:vAlign w:val="center"/>
            <w:hideMark/>
          </w:tcPr>
          <w:p w:rsidR="00F0031A" w:rsidRDefault="00F0031A" w:rsidP="00477035">
            <w:pPr>
              <w:pStyle w:val="a"/>
              <w:jc w:val="center"/>
            </w:pPr>
            <w:r>
              <w:t>Y</w:t>
            </w:r>
          </w:p>
        </w:tc>
        <w:tc>
          <w:tcPr>
            <w:tcW w:w="856" w:type="pct"/>
            <w:vAlign w:val="center"/>
          </w:tcPr>
          <w:p w:rsidR="00F0031A" w:rsidRDefault="00F0031A" w:rsidP="00477035">
            <w:pPr>
              <w:pStyle w:val="a"/>
              <w:jc w:val="center"/>
            </w:pPr>
          </w:p>
        </w:tc>
        <w:tc>
          <w:tcPr>
            <w:tcW w:w="2597" w:type="pct"/>
            <w:shd w:val="clear" w:color="auto" w:fill="auto"/>
            <w:vAlign w:val="center"/>
            <w:hideMark/>
          </w:tcPr>
          <w:p w:rsidR="00F0031A" w:rsidRDefault="00F0031A" w:rsidP="00477035">
            <w:pPr>
              <w:pStyle w:val="a"/>
            </w:pPr>
            <w:r w:rsidRPr="00AD7536">
              <w:t>ISO 3166-1 alpha-3</w:t>
            </w:r>
            <w:r>
              <w:t xml:space="preserve"> country code, refer to </w:t>
            </w:r>
            <w:hyperlink r:id="rId12" w:history="1">
              <w:r w:rsidRPr="00CF5F6E">
                <w:rPr>
                  <w:rStyle w:val="Hyperlink"/>
                </w:rPr>
                <w:t>ISO_3166-1_alpha-3</w:t>
              </w:r>
            </w:hyperlink>
            <w:r>
              <w:t xml:space="preserve"> </w:t>
            </w:r>
          </w:p>
        </w:tc>
      </w:tr>
    </w:tbl>
    <w:p w:rsidR="00F0031A" w:rsidRDefault="00F0031A" w:rsidP="00B27BD4">
      <w:pPr>
        <w:rPr>
          <w:lang w:eastAsia="zh-CN"/>
        </w:rPr>
      </w:pPr>
    </w:p>
    <w:p w:rsidR="004A2F7F" w:rsidRDefault="00B27BD4" w:rsidP="004A2F7F">
      <w:pPr>
        <w:pStyle w:val="Heading3"/>
        <w:rPr>
          <w:lang w:eastAsia="zh-CN"/>
        </w:rPr>
      </w:pPr>
      <w:r>
        <w:rPr>
          <w:rFonts w:hint="eastAsia"/>
          <w:lang w:eastAsia="zh-CN"/>
        </w:rPr>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116F5" w:rsidRPr="0084175A" w:rsidTr="00C82C26">
        <w:trPr>
          <w:trHeight w:val="330"/>
        </w:trPr>
        <w:tc>
          <w:tcPr>
            <w:tcW w:w="1043" w:type="pct"/>
            <w:shd w:val="clear" w:color="auto" w:fill="auto"/>
            <w:noWrap/>
            <w:vAlign w:val="center"/>
            <w:hideMark/>
          </w:tcPr>
          <w:p w:rsidR="001116F5" w:rsidRDefault="001116F5" w:rsidP="00B96E2D">
            <w:pPr>
              <w:jc w:val="center"/>
              <w:rPr>
                <w:rFonts w:cs="SimSun"/>
                <w:b/>
                <w:bCs/>
                <w:lang w:eastAsia="zh-CN"/>
              </w:rPr>
            </w:pPr>
            <w:bookmarkStart w:id="37" w:name="OLE_LINK5"/>
            <w:bookmarkStart w:id="38" w:name="OLE_LINK6"/>
            <w:bookmarkStart w:id="39" w:name="OLE_LINK19"/>
            <w:r>
              <w:rPr>
                <w:rFonts w:hint="eastAsia"/>
                <w:b/>
                <w:bCs/>
                <w:lang w:eastAsia="zh-CN"/>
              </w:rPr>
              <w:t>Key</w:t>
            </w:r>
          </w:p>
        </w:tc>
        <w:tc>
          <w:tcPr>
            <w:tcW w:w="504" w:type="pct"/>
            <w:shd w:val="clear" w:color="auto" w:fill="auto"/>
            <w:noWrap/>
            <w:vAlign w:val="center"/>
            <w:hideMark/>
          </w:tcPr>
          <w:p w:rsidR="001116F5" w:rsidRDefault="00833764" w:rsidP="00B96E2D">
            <w:pPr>
              <w:jc w:val="center"/>
              <w:rPr>
                <w:rFonts w:cs="SimSun"/>
                <w:b/>
                <w:bCs/>
                <w:lang w:eastAsia="zh-CN"/>
              </w:rPr>
            </w:pPr>
            <w:r w:rsidRPr="00330ED0">
              <w:rPr>
                <w:rFonts w:cs="SimSun"/>
                <w:b/>
                <w:bCs/>
              </w:rPr>
              <w:t>Mandatory</w:t>
            </w:r>
          </w:p>
        </w:tc>
        <w:tc>
          <w:tcPr>
            <w:tcW w:w="856" w:type="pct"/>
            <w:vAlign w:val="center"/>
          </w:tcPr>
          <w:p w:rsidR="001116F5" w:rsidRDefault="00833764" w:rsidP="00B96E2D">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1116F5" w:rsidRDefault="001116F5" w:rsidP="00E107CB">
            <w:pPr>
              <w:jc w:val="center"/>
              <w:rPr>
                <w:rFonts w:cs="SimSun"/>
                <w:b/>
                <w:bCs/>
              </w:rPr>
            </w:pPr>
            <w:r>
              <w:rPr>
                <w:rFonts w:cs="SimSun"/>
                <w:b/>
                <w:bCs/>
              </w:rPr>
              <w:t>Description</w:t>
            </w:r>
          </w:p>
        </w:tc>
      </w:tr>
      <w:tr w:rsidR="001116F5" w:rsidRPr="0084175A" w:rsidTr="00C82C26">
        <w:trPr>
          <w:trHeight w:val="345"/>
        </w:trPr>
        <w:tc>
          <w:tcPr>
            <w:tcW w:w="1043" w:type="pct"/>
            <w:shd w:val="clear" w:color="auto" w:fill="auto"/>
            <w:noWrap/>
            <w:vAlign w:val="center"/>
            <w:hideMark/>
          </w:tcPr>
          <w:p w:rsidR="001116F5" w:rsidRPr="00B86AA2" w:rsidRDefault="00F807A2" w:rsidP="00B96E2D">
            <w:pPr>
              <w:pStyle w:val="a"/>
              <w:jc w:val="center"/>
              <w:rPr>
                <w:b/>
                <w:i/>
              </w:rPr>
            </w:pPr>
            <w:r>
              <w:rPr>
                <w:rFonts w:hint="eastAsia"/>
                <w:b/>
                <w:i/>
              </w:rPr>
              <w:t>addr:enhanced</w:t>
            </w:r>
          </w:p>
        </w:tc>
        <w:tc>
          <w:tcPr>
            <w:tcW w:w="504" w:type="pct"/>
            <w:shd w:val="clear" w:color="auto" w:fill="auto"/>
            <w:noWrap/>
            <w:vAlign w:val="center"/>
            <w:hideMark/>
          </w:tcPr>
          <w:p w:rsidR="001116F5" w:rsidRDefault="00F807A2" w:rsidP="00F17DFC">
            <w:pPr>
              <w:pStyle w:val="a"/>
              <w:jc w:val="center"/>
            </w:pPr>
            <w:r>
              <w:rPr>
                <w:rFonts w:hint="eastAsia"/>
              </w:rPr>
              <w:t>N</w:t>
            </w:r>
          </w:p>
        </w:tc>
        <w:tc>
          <w:tcPr>
            <w:tcW w:w="856" w:type="pct"/>
            <w:vAlign w:val="center"/>
          </w:tcPr>
          <w:p w:rsidR="001116F5" w:rsidRPr="008F7EF4" w:rsidRDefault="00264092" w:rsidP="00B96E2D">
            <w:pPr>
              <w:pStyle w:val="a"/>
              <w:jc w:val="center"/>
              <w:rPr>
                <w:b/>
                <w:i/>
              </w:rPr>
            </w:pPr>
            <w:r w:rsidRPr="008F7EF4">
              <w:rPr>
                <w:rFonts w:hint="eastAsia"/>
                <w:b/>
                <w:i/>
              </w:rPr>
              <w:t>yes/no</w:t>
            </w:r>
          </w:p>
        </w:tc>
        <w:tc>
          <w:tcPr>
            <w:tcW w:w="2597" w:type="pct"/>
            <w:shd w:val="clear" w:color="auto" w:fill="auto"/>
            <w:vAlign w:val="center"/>
            <w:hideMark/>
          </w:tcPr>
          <w:p w:rsidR="001116F5" w:rsidRDefault="00E35AB3" w:rsidP="00E35AB3">
            <w:pPr>
              <w:pStyle w:val="a"/>
            </w:pPr>
            <w:r>
              <w:rPr>
                <w:rFonts w:hint="eastAsia"/>
                <w:b/>
                <w:i/>
              </w:rPr>
              <w:t>addr:enhanced</w:t>
            </w:r>
            <w:r>
              <w:t xml:space="preserve"> identifies if the Point Address has been verified or if the Point Address has</w:t>
            </w:r>
            <w:r>
              <w:rPr>
                <w:rFonts w:hint="eastAsia"/>
              </w:rPr>
              <w:t xml:space="preserve"> </w:t>
            </w:r>
            <w:r>
              <w:t>been generated automatically</w:t>
            </w:r>
            <w:r>
              <w:rPr>
                <w:rFonts w:hint="eastAsia"/>
              </w:rPr>
              <w:t>.</w:t>
            </w:r>
          </w:p>
          <w:p w:rsidR="00E35AB3" w:rsidRDefault="00E35AB3" w:rsidP="00E35AB3">
            <w:pPr>
              <w:pStyle w:val="a"/>
            </w:pPr>
          </w:p>
          <w:p w:rsidR="00E35AB3" w:rsidRDefault="00022FE3" w:rsidP="00BC5DD8">
            <w:pPr>
              <w:pStyle w:val="a"/>
            </w:pPr>
            <w:r w:rsidRPr="005F284E">
              <w:rPr>
                <w:rFonts w:hint="eastAsia"/>
                <w:b/>
                <w:i/>
              </w:rPr>
              <w:t>addr:e</w:t>
            </w:r>
            <w:r w:rsidRPr="005F284E">
              <w:rPr>
                <w:b/>
                <w:i/>
              </w:rPr>
              <w:t xml:space="preserve">nhanced </w:t>
            </w:r>
            <w:r w:rsidR="005F284E" w:rsidRPr="005F284E">
              <w:rPr>
                <w:b/>
                <w:i/>
              </w:rPr>
              <w:t xml:space="preserve">= </w:t>
            </w:r>
            <w:r w:rsidR="005F284E" w:rsidRPr="005F284E">
              <w:rPr>
                <w:rFonts w:hint="eastAsia"/>
                <w:b/>
                <w:i/>
              </w:rPr>
              <w:t>yes</w:t>
            </w:r>
            <w:r w:rsidRPr="00BC5DD8">
              <w:t xml:space="preserve"> is published for </w:t>
            </w:r>
            <w:r w:rsidRPr="005F284E">
              <w:t xml:space="preserve">Point Addresses </w:t>
            </w:r>
            <w:r w:rsidRPr="00BC5DD8">
              <w:t>from a trusted source and/or has</w:t>
            </w:r>
            <w:r w:rsidR="00BC5DD8">
              <w:rPr>
                <w:rFonts w:hint="eastAsia"/>
              </w:rPr>
              <w:t xml:space="preserve"> </w:t>
            </w:r>
            <w:r w:rsidR="00BC5DD8">
              <w:t xml:space="preserve">been field verified. </w:t>
            </w:r>
            <w:r w:rsidRPr="00BC5DD8">
              <w:br/>
            </w:r>
            <w:r w:rsidRPr="005F284E">
              <w:rPr>
                <w:rFonts w:hint="eastAsia"/>
                <w:b/>
                <w:i/>
              </w:rPr>
              <w:t>addr:e</w:t>
            </w:r>
            <w:r w:rsidRPr="005F284E">
              <w:rPr>
                <w:b/>
                <w:i/>
              </w:rPr>
              <w:t xml:space="preserve">nhanced </w:t>
            </w:r>
            <w:r w:rsidR="005F284E">
              <w:rPr>
                <w:b/>
                <w:i/>
              </w:rPr>
              <w:t xml:space="preserve">= </w:t>
            </w:r>
            <w:r w:rsidR="005F284E">
              <w:rPr>
                <w:rFonts w:hint="eastAsia"/>
                <w:b/>
                <w:i/>
              </w:rPr>
              <w:t>no</w:t>
            </w:r>
            <w:r w:rsidRPr="00BC5DD8">
              <w:t xml:space="preserve"> is published only for Point Addresses generated from POI data. This is</w:t>
            </w:r>
            <w:r w:rsidR="00EC2365">
              <w:rPr>
                <w:rFonts w:hint="eastAsia"/>
              </w:rPr>
              <w:t xml:space="preserve"> </w:t>
            </w:r>
            <w:r w:rsidRPr="00BC5DD8">
              <w:t>a future enhancement for which details will be provided at a later stage.</w:t>
            </w:r>
          </w:p>
          <w:p w:rsidR="008F7EF4" w:rsidRDefault="008F7EF4" w:rsidP="00BC5DD8">
            <w:pPr>
              <w:pStyle w:val="a"/>
            </w:pPr>
          </w:p>
          <w:p w:rsidR="008F7EF4" w:rsidRDefault="00AB7320" w:rsidP="00BC5DD8">
            <w:pPr>
              <w:pStyle w:val="a"/>
            </w:pPr>
            <w:r>
              <w:rPr>
                <w:rFonts w:hint="eastAsia"/>
              </w:rPr>
              <w:t xml:space="preserve">As default, </w:t>
            </w:r>
            <w:r w:rsidR="00793D19">
              <w:rPr>
                <w:rFonts w:hint="eastAsia"/>
              </w:rPr>
              <w:t>If the v</w:t>
            </w:r>
            <w:r w:rsidR="000C49E5">
              <w:rPr>
                <w:rFonts w:hint="eastAsia"/>
              </w:rPr>
              <w:t xml:space="preserve">erification status is unknown, </w:t>
            </w:r>
            <w:r w:rsidR="00793D19">
              <w:rPr>
                <w:rFonts w:hint="eastAsia"/>
              </w:rPr>
              <w:t>the key is</w:t>
            </w:r>
            <w:r w:rsidR="00D00676">
              <w:rPr>
                <w:rFonts w:hint="eastAsia"/>
              </w:rPr>
              <w:t xml:space="preserve"> </w:t>
            </w:r>
            <w:r w:rsidR="00C35597">
              <w:t>unavailable</w:t>
            </w:r>
            <w:r w:rsidR="006D5167">
              <w:rPr>
                <w:rFonts w:hint="eastAsia"/>
              </w:rPr>
              <w:t>.</w:t>
            </w:r>
            <w:r w:rsidR="00C35597">
              <w:rPr>
                <w:rFonts w:hint="eastAsia"/>
              </w:rPr>
              <w:t xml:space="preserve"> </w:t>
            </w:r>
            <w:r w:rsidR="00793D19">
              <w:rPr>
                <w:rFonts w:hint="eastAsia"/>
              </w:rPr>
              <w:t xml:space="preserve"> </w:t>
            </w:r>
          </w:p>
        </w:tc>
      </w:tr>
      <w:tr w:rsidR="00006D20" w:rsidRPr="0084175A" w:rsidTr="00C82C26">
        <w:trPr>
          <w:trHeight w:val="345"/>
        </w:trPr>
        <w:tc>
          <w:tcPr>
            <w:tcW w:w="1043" w:type="pct"/>
            <w:shd w:val="clear" w:color="auto" w:fill="auto"/>
            <w:noWrap/>
            <w:vAlign w:val="center"/>
          </w:tcPr>
          <w:p w:rsidR="00006D20" w:rsidRDefault="00006D20" w:rsidP="00B96E2D">
            <w:pPr>
              <w:pStyle w:val="a"/>
              <w:jc w:val="center"/>
              <w:rPr>
                <w:b/>
                <w:i/>
              </w:rPr>
            </w:pPr>
            <w:r w:rsidRPr="00006D20">
              <w:rPr>
                <w:b/>
                <w:i/>
              </w:rPr>
              <w:t>addr:type</w:t>
            </w:r>
          </w:p>
        </w:tc>
        <w:tc>
          <w:tcPr>
            <w:tcW w:w="504" w:type="pct"/>
            <w:shd w:val="clear" w:color="auto" w:fill="auto"/>
            <w:noWrap/>
            <w:vAlign w:val="center"/>
          </w:tcPr>
          <w:p w:rsidR="00006D20" w:rsidRDefault="00006D20" w:rsidP="00F17DFC">
            <w:pPr>
              <w:pStyle w:val="a"/>
              <w:jc w:val="center"/>
            </w:pPr>
            <w:r>
              <w:rPr>
                <w:rFonts w:hint="eastAsia"/>
              </w:rPr>
              <w:t>N</w:t>
            </w:r>
          </w:p>
        </w:tc>
        <w:tc>
          <w:tcPr>
            <w:tcW w:w="856" w:type="pct"/>
            <w:vAlign w:val="center"/>
          </w:tcPr>
          <w:p w:rsidR="00006D20" w:rsidRPr="008F7EF4" w:rsidRDefault="0007217B" w:rsidP="00B96E2D">
            <w:pPr>
              <w:pStyle w:val="a"/>
              <w:jc w:val="center"/>
              <w:rPr>
                <w:b/>
                <w:i/>
              </w:rPr>
            </w:pPr>
            <w:r>
              <w:rPr>
                <w:rFonts w:hint="eastAsia"/>
                <w:b/>
                <w:i/>
              </w:rPr>
              <w:t>[1~9]</w:t>
            </w:r>
          </w:p>
        </w:tc>
        <w:tc>
          <w:tcPr>
            <w:tcW w:w="2597" w:type="pct"/>
            <w:shd w:val="clear" w:color="auto" w:fill="auto"/>
            <w:vAlign w:val="center"/>
          </w:tcPr>
          <w:p w:rsidR="004D2BE1" w:rsidRPr="006F3C22" w:rsidRDefault="00A11351" w:rsidP="00A11351">
            <w:pPr>
              <w:pStyle w:val="a"/>
            </w:pPr>
            <w:r w:rsidRPr="00006D20">
              <w:rPr>
                <w:b/>
                <w:i/>
              </w:rPr>
              <w:t>addr:type</w:t>
            </w:r>
            <w:r w:rsidRPr="00A11351">
              <w:t xml:space="preserve"> </w:t>
            </w:r>
            <w:r>
              <w:rPr>
                <w:rFonts w:hint="eastAsia"/>
              </w:rPr>
              <w:t xml:space="preserve"> the address type, it </w:t>
            </w:r>
            <w:r w:rsidRPr="00A11351">
              <w:t>identifies the type of the house num</w:t>
            </w:r>
            <w:r>
              <w:t>ber range assigned to the Point</w:t>
            </w:r>
            <w:r>
              <w:rPr>
                <w:rFonts w:hint="eastAsia"/>
              </w:rPr>
              <w:t xml:space="preserve"> </w:t>
            </w:r>
            <w:r w:rsidRPr="00A11351">
              <w:t>Address. Address Type is used in conjunction with Street Name and Address</w:t>
            </w:r>
            <w:r w:rsidR="006F3C22">
              <w:rPr>
                <w:rFonts w:hint="eastAsia"/>
              </w:rPr>
              <w:t xml:space="preserve"> range </w:t>
            </w:r>
            <w:r w:rsidRPr="00A11351">
              <w:t>for destination selection. Addres</w:t>
            </w:r>
            <w:r w:rsidR="006F3C22">
              <w:t>s Type has a similar meaning as</w:t>
            </w:r>
            <w:r w:rsidR="006F3C22">
              <w:rPr>
                <w:rFonts w:hint="eastAsia"/>
              </w:rPr>
              <w:t xml:space="preserve"> </w:t>
            </w:r>
            <w:r w:rsidRPr="00A11351">
              <w:t>the Address Type coded at Road Link level for an address range.</w:t>
            </w:r>
          </w:p>
        </w:tc>
      </w:tr>
      <w:tr w:rsidR="00033EA8" w:rsidRPr="0084175A" w:rsidTr="00C82C26">
        <w:trPr>
          <w:trHeight w:val="345"/>
        </w:trPr>
        <w:tc>
          <w:tcPr>
            <w:tcW w:w="1043" w:type="pct"/>
            <w:shd w:val="clear" w:color="auto" w:fill="auto"/>
            <w:noWrap/>
            <w:vAlign w:val="center"/>
          </w:tcPr>
          <w:p w:rsidR="00033EA8" w:rsidRPr="00006D20" w:rsidRDefault="00033EA8" w:rsidP="00B96E2D">
            <w:pPr>
              <w:pStyle w:val="a"/>
              <w:jc w:val="center"/>
              <w:rPr>
                <w:b/>
                <w:i/>
              </w:rPr>
            </w:pPr>
          </w:p>
        </w:tc>
        <w:tc>
          <w:tcPr>
            <w:tcW w:w="504" w:type="pct"/>
            <w:shd w:val="clear" w:color="auto" w:fill="auto"/>
            <w:noWrap/>
            <w:vAlign w:val="center"/>
          </w:tcPr>
          <w:p w:rsidR="00033EA8" w:rsidRDefault="00033EA8" w:rsidP="00F17DFC">
            <w:pPr>
              <w:pStyle w:val="a"/>
              <w:jc w:val="center"/>
            </w:pPr>
          </w:p>
        </w:tc>
        <w:tc>
          <w:tcPr>
            <w:tcW w:w="856" w:type="pct"/>
            <w:vAlign w:val="center"/>
          </w:tcPr>
          <w:p w:rsidR="00033EA8" w:rsidRDefault="00033EA8" w:rsidP="00B96E2D">
            <w:pPr>
              <w:pStyle w:val="a"/>
              <w:jc w:val="center"/>
              <w:rPr>
                <w:b/>
                <w:i/>
              </w:rPr>
            </w:pPr>
            <w:r>
              <w:rPr>
                <w:rFonts w:hint="eastAsia"/>
                <w:b/>
                <w:i/>
              </w:rPr>
              <w:t>1</w:t>
            </w:r>
            <w:r w:rsidR="00C23532">
              <w:rPr>
                <w:rFonts w:hint="eastAsia"/>
                <w:b/>
                <w:i/>
              </w:rPr>
              <w:t xml:space="preserve"> </w:t>
            </w:r>
            <w:r w:rsidR="001D72EB">
              <w:rPr>
                <w:rFonts w:hint="eastAsia"/>
                <w:b/>
                <w:i/>
              </w:rPr>
              <w:t>(D</w:t>
            </w:r>
            <w:r w:rsidR="00C23532">
              <w:rPr>
                <w:rFonts w:hint="eastAsia"/>
                <w:b/>
                <w:i/>
              </w:rPr>
              <w:t>efault)</w:t>
            </w:r>
          </w:p>
        </w:tc>
        <w:tc>
          <w:tcPr>
            <w:tcW w:w="2597" w:type="pct"/>
            <w:shd w:val="clear" w:color="auto" w:fill="auto"/>
            <w:vAlign w:val="center"/>
          </w:tcPr>
          <w:p w:rsidR="00033EA8" w:rsidRPr="00033EA8" w:rsidRDefault="00033EA8" w:rsidP="00033EA8">
            <w:pPr>
              <w:pStyle w:val="a"/>
            </w:pPr>
            <w:r w:rsidRPr="00033EA8">
              <w:t xml:space="preserve">Address Type = 1 (Base) is assigned to an Address </w:t>
            </w:r>
            <w:r>
              <w:t>structure that is most commonly</w:t>
            </w:r>
            <w:r w:rsidR="00C23532">
              <w:rPr>
                <w:rFonts w:hint="eastAsia"/>
              </w:rPr>
              <w:t xml:space="preserve"> </w:t>
            </w:r>
            <w:r w:rsidRPr="00033EA8">
              <w:t>used.</w:t>
            </w:r>
          </w:p>
          <w:p w:rsidR="00033EA8" w:rsidRPr="00006D20" w:rsidRDefault="00033EA8" w:rsidP="00033EA8">
            <w:pPr>
              <w:pStyle w:val="a"/>
              <w:rPr>
                <w:b/>
                <w:i/>
              </w:rPr>
            </w:pPr>
          </w:p>
        </w:tc>
      </w:tr>
      <w:tr w:rsidR="00033EA8" w:rsidRPr="0084175A" w:rsidTr="00C82C26">
        <w:trPr>
          <w:trHeight w:val="345"/>
        </w:trPr>
        <w:tc>
          <w:tcPr>
            <w:tcW w:w="1043" w:type="pct"/>
            <w:shd w:val="clear" w:color="auto" w:fill="auto"/>
            <w:noWrap/>
            <w:vAlign w:val="center"/>
          </w:tcPr>
          <w:p w:rsidR="00033EA8" w:rsidRPr="00006D20" w:rsidRDefault="00033EA8" w:rsidP="00B96E2D">
            <w:pPr>
              <w:pStyle w:val="a"/>
              <w:jc w:val="center"/>
              <w:rPr>
                <w:b/>
                <w:i/>
              </w:rPr>
            </w:pPr>
          </w:p>
        </w:tc>
        <w:tc>
          <w:tcPr>
            <w:tcW w:w="504" w:type="pct"/>
            <w:shd w:val="clear" w:color="auto" w:fill="auto"/>
            <w:noWrap/>
            <w:vAlign w:val="center"/>
          </w:tcPr>
          <w:p w:rsidR="00033EA8" w:rsidRDefault="00033EA8" w:rsidP="00F17DFC">
            <w:pPr>
              <w:pStyle w:val="a"/>
              <w:jc w:val="center"/>
            </w:pPr>
          </w:p>
        </w:tc>
        <w:tc>
          <w:tcPr>
            <w:tcW w:w="856" w:type="pct"/>
            <w:vAlign w:val="center"/>
          </w:tcPr>
          <w:p w:rsidR="00033EA8" w:rsidRDefault="00033EA8" w:rsidP="00B96E2D">
            <w:pPr>
              <w:pStyle w:val="a"/>
              <w:jc w:val="center"/>
              <w:rPr>
                <w:b/>
                <w:i/>
              </w:rPr>
            </w:pPr>
            <w:r>
              <w:rPr>
                <w:rFonts w:hint="eastAsia"/>
                <w:b/>
                <w:i/>
              </w:rPr>
              <w:t>2</w:t>
            </w:r>
          </w:p>
        </w:tc>
        <w:tc>
          <w:tcPr>
            <w:tcW w:w="2597" w:type="pct"/>
            <w:shd w:val="clear" w:color="auto" w:fill="auto"/>
            <w:vAlign w:val="center"/>
          </w:tcPr>
          <w:p w:rsidR="00033EA8" w:rsidRPr="00033EA8" w:rsidRDefault="00033EA8" w:rsidP="00033EA8">
            <w:pPr>
              <w:pStyle w:val="a"/>
            </w:pPr>
            <w:r w:rsidRPr="00033EA8">
              <w:t xml:space="preserve"> Address Type = 2 (City) is assigned to an Address a</w:t>
            </w:r>
            <w:r>
              <w:t>ssigned by the city government.</w:t>
            </w:r>
          </w:p>
        </w:tc>
      </w:tr>
      <w:tr w:rsidR="00033EA8" w:rsidRPr="0084175A" w:rsidTr="00C82C26">
        <w:trPr>
          <w:trHeight w:val="345"/>
        </w:trPr>
        <w:tc>
          <w:tcPr>
            <w:tcW w:w="1043" w:type="pct"/>
            <w:shd w:val="clear" w:color="auto" w:fill="auto"/>
            <w:noWrap/>
            <w:vAlign w:val="center"/>
          </w:tcPr>
          <w:p w:rsidR="00033EA8" w:rsidRPr="00006D20" w:rsidRDefault="00033EA8" w:rsidP="00B96E2D">
            <w:pPr>
              <w:pStyle w:val="a"/>
              <w:jc w:val="center"/>
              <w:rPr>
                <w:b/>
                <w:i/>
              </w:rPr>
            </w:pPr>
          </w:p>
        </w:tc>
        <w:tc>
          <w:tcPr>
            <w:tcW w:w="504" w:type="pct"/>
            <w:shd w:val="clear" w:color="auto" w:fill="auto"/>
            <w:noWrap/>
            <w:vAlign w:val="center"/>
          </w:tcPr>
          <w:p w:rsidR="00033EA8" w:rsidRDefault="00033EA8" w:rsidP="00F17DFC">
            <w:pPr>
              <w:pStyle w:val="a"/>
              <w:jc w:val="center"/>
            </w:pPr>
          </w:p>
        </w:tc>
        <w:tc>
          <w:tcPr>
            <w:tcW w:w="856" w:type="pct"/>
            <w:vAlign w:val="center"/>
          </w:tcPr>
          <w:p w:rsidR="00033EA8" w:rsidRDefault="00033EA8" w:rsidP="00B96E2D">
            <w:pPr>
              <w:pStyle w:val="a"/>
              <w:jc w:val="center"/>
              <w:rPr>
                <w:b/>
                <w:i/>
              </w:rPr>
            </w:pPr>
            <w:r>
              <w:rPr>
                <w:rFonts w:hint="eastAsia"/>
                <w:b/>
                <w:i/>
              </w:rPr>
              <w:t>3</w:t>
            </w:r>
          </w:p>
        </w:tc>
        <w:tc>
          <w:tcPr>
            <w:tcW w:w="2597" w:type="pct"/>
            <w:shd w:val="clear" w:color="auto" w:fill="auto"/>
            <w:vAlign w:val="center"/>
          </w:tcPr>
          <w:p w:rsidR="00033EA8" w:rsidRPr="00033EA8" w:rsidRDefault="00033EA8" w:rsidP="00033EA8">
            <w:pPr>
              <w:pStyle w:val="a"/>
            </w:pPr>
            <w:r w:rsidRPr="00033EA8">
              <w:t>Address Type = 3 (Commercial) is assigned to an Address applicable to a commercial</w:t>
            </w:r>
            <w:r>
              <w:rPr>
                <w:rFonts w:hint="eastAsia"/>
              </w:rPr>
              <w:t xml:space="preserve"> </w:t>
            </w:r>
            <w:r w:rsidRPr="00033EA8">
              <w:t>establishment</w:t>
            </w:r>
            <w:r>
              <w:rPr>
                <w:rFonts w:hint="eastAsia"/>
              </w:rPr>
              <w:t>.</w:t>
            </w:r>
          </w:p>
        </w:tc>
      </w:tr>
      <w:tr w:rsidR="00033EA8" w:rsidRPr="0084175A" w:rsidTr="00C82C26">
        <w:trPr>
          <w:trHeight w:val="345"/>
        </w:trPr>
        <w:tc>
          <w:tcPr>
            <w:tcW w:w="1043" w:type="pct"/>
            <w:shd w:val="clear" w:color="auto" w:fill="auto"/>
            <w:noWrap/>
            <w:vAlign w:val="center"/>
          </w:tcPr>
          <w:p w:rsidR="00033EA8" w:rsidRPr="00006D20" w:rsidRDefault="00033EA8" w:rsidP="00B96E2D">
            <w:pPr>
              <w:pStyle w:val="a"/>
              <w:jc w:val="center"/>
              <w:rPr>
                <w:b/>
                <w:i/>
              </w:rPr>
            </w:pPr>
          </w:p>
        </w:tc>
        <w:tc>
          <w:tcPr>
            <w:tcW w:w="504" w:type="pct"/>
            <w:shd w:val="clear" w:color="auto" w:fill="auto"/>
            <w:noWrap/>
            <w:vAlign w:val="center"/>
          </w:tcPr>
          <w:p w:rsidR="00033EA8" w:rsidRDefault="00033EA8" w:rsidP="00F17DFC">
            <w:pPr>
              <w:pStyle w:val="a"/>
              <w:jc w:val="center"/>
            </w:pPr>
          </w:p>
        </w:tc>
        <w:tc>
          <w:tcPr>
            <w:tcW w:w="856" w:type="pct"/>
            <w:vAlign w:val="center"/>
          </w:tcPr>
          <w:p w:rsidR="00033EA8" w:rsidRDefault="00033EA8" w:rsidP="00B96E2D">
            <w:pPr>
              <w:pStyle w:val="a"/>
              <w:jc w:val="center"/>
              <w:rPr>
                <w:b/>
                <w:i/>
              </w:rPr>
            </w:pPr>
            <w:r>
              <w:rPr>
                <w:rFonts w:hint="eastAsia"/>
                <w:b/>
                <w:i/>
              </w:rPr>
              <w:t>4</w:t>
            </w:r>
          </w:p>
        </w:tc>
        <w:tc>
          <w:tcPr>
            <w:tcW w:w="2597" w:type="pct"/>
            <w:shd w:val="clear" w:color="auto" w:fill="auto"/>
            <w:vAlign w:val="center"/>
          </w:tcPr>
          <w:p w:rsidR="00033EA8" w:rsidRPr="00033EA8" w:rsidRDefault="00033EA8" w:rsidP="00033EA8">
            <w:pPr>
              <w:pStyle w:val="a"/>
            </w:pPr>
            <w:r w:rsidRPr="00033EA8">
              <w:t xml:space="preserve"> Address Type = 4 (County) is assigned to an</w:t>
            </w:r>
            <w:r>
              <w:t xml:space="preserve"> Address assigned by the county</w:t>
            </w:r>
            <w:r>
              <w:rPr>
                <w:rFonts w:hint="eastAsia"/>
              </w:rPr>
              <w:t xml:space="preserve"> </w:t>
            </w:r>
            <w:r>
              <w:t>government.</w:t>
            </w:r>
          </w:p>
        </w:tc>
      </w:tr>
      <w:tr w:rsidR="00033EA8" w:rsidRPr="0084175A" w:rsidTr="00C82C26">
        <w:trPr>
          <w:trHeight w:val="345"/>
        </w:trPr>
        <w:tc>
          <w:tcPr>
            <w:tcW w:w="1043" w:type="pct"/>
            <w:shd w:val="clear" w:color="auto" w:fill="auto"/>
            <w:noWrap/>
            <w:vAlign w:val="center"/>
          </w:tcPr>
          <w:p w:rsidR="00033EA8" w:rsidRPr="00006D20" w:rsidRDefault="00033EA8" w:rsidP="00B96E2D">
            <w:pPr>
              <w:pStyle w:val="a"/>
              <w:jc w:val="center"/>
              <w:rPr>
                <w:b/>
                <w:i/>
              </w:rPr>
            </w:pPr>
          </w:p>
        </w:tc>
        <w:tc>
          <w:tcPr>
            <w:tcW w:w="504" w:type="pct"/>
            <w:shd w:val="clear" w:color="auto" w:fill="auto"/>
            <w:noWrap/>
            <w:vAlign w:val="center"/>
          </w:tcPr>
          <w:p w:rsidR="00033EA8" w:rsidRDefault="00033EA8" w:rsidP="00F17DFC">
            <w:pPr>
              <w:pStyle w:val="a"/>
              <w:jc w:val="center"/>
            </w:pPr>
          </w:p>
        </w:tc>
        <w:tc>
          <w:tcPr>
            <w:tcW w:w="856" w:type="pct"/>
            <w:vAlign w:val="center"/>
          </w:tcPr>
          <w:p w:rsidR="00033EA8" w:rsidRDefault="00033EA8" w:rsidP="00B96E2D">
            <w:pPr>
              <w:pStyle w:val="a"/>
              <w:jc w:val="center"/>
              <w:rPr>
                <w:b/>
                <w:i/>
              </w:rPr>
            </w:pPr>
            <w:r>
              <w:rPr>
                <w:rFonts w:hint="eastAsia"/>
                <w:b/>
                <w:i/>
              </w:rPr>
              <w:t>6</w:t>
            </w:r>
          </w:p>
        </w:tc>
        <w:tc>
          <w:tcPr>
            <w:tcW w:w="2597" w:type="pct"/>
            <w:shd w:val="clear" w:color="auto" w:fill="auto"/>
            <w:vAlign w:val="center"/>
          </w:tcPr>
          <w:p w:rsidR="00033EA8" w:rsidRPr="00033EA8" w:rsidRDefault="00033EA8" w:rsidP="00033EA8">
            <w:pPr>
              <w:pStyle w:val="a"/>
            </w:pPr>
            <w:r w:rsidRPr="00033EA8">
              <w:t>Address Type = 6 (Old) is assigned to an Addr</w:t>
            </w:r>
            <w:r>
              <w:t>ess representing an old address</w:t>
            </w:r>
            <w:r>
              <w:rPr>
                <w:rFonts w:hint="eastAsia"/>
              </w:rPr>
              <w:t xml:space="preserve"> </w:t>
            </w:r>
            <w:r w:rsidRPr="00033EA8">
              <w:t>structure.</w:t>
            </w:r>
          </w:p>
        </w:tc>
      </w:tr>
      <w:tr w:rsidR="00171D8D" w:rsidRPr="0084175A" w:rsidTr="00C82C26">
        <w:trPr>
          <w:trHeight w:val="345"/>
        </w:trPr>
        <w:tc>
          <w:tcPr>
            <w:tcW w:w="1043" w:type="pct"/>
            <w:shd w:val="clear" w:color="auto" w:fill="auto"/>
            <w:noWrap/>
            <w:vAlign w:val="center"/>
          </w:tcPr>
          <w:p w:rsidR="00171D8D" w:rsidRPr="00006D20" w:rsidRDefault="00171D8D" w:rsidP="00B96E2D">
            <w:pPr>
              <w:pStyle w:val="a"/>
              <w:jc w:val="center"/>
              <w:rPr>
                <w:b/>
                <w:i/>
              </w:rPr>
            </w:pPr>
            <w:r>
              <w:rPr>
                <w:rFonts w:hint="eastAsia"/>
                <w:b/>
                <w:i/>
              </w:rPr>
              <w:t>type</w:t>
            </w:r>
          </w:p>
        </w:tc>
        <w:tc>
          <w:tcPr>
            <w:tcW w:w="504" w:type="pct"/>
            <w:shd w:val="clear" w:color="auto" w:fill="auto"/>
            <w:noWrap/>
            <w:vAlign w:val="center"/>
          </w:tcPr>
          <w:p w:rsidR="00171D8D" w:rsidRDefault="00171D8D" w:rsidP="00F17DFC">
            <w:pPr>
              <w:pStyle w:val="a"/>
              <w:jc w:val="center"/>
            </w:pPr>
            <w:r>
              <w:rPr>
                <w:rFonts w:hint="eastAsia"/>
              </w:rPr>
              <w:t>Y</w:t>
            </w:r>
          </w:p>
        </w:tc>
        <w:tc>
          <w:tcPr>
            <w:tcW w:w="856" w:type="pct"/>
            <w:vAlign w:val="center"/>
          </w:tcPr>
          <w:p w:rsidR="00171D8D" w:rsidRDefault="00171D8D" w:rsidP="00B96E2D">
            <w:pPr>
              <w:pStyle w:val="a"/>
              <w:jc w:val="center"/>
              <w:rPr>
                <w:b/>
                <w:i/>
              </w:rPr>
            </w:pPr>
            <w:r>
              <w:rPr>
                <w:rFonts w:hint="eastAsia"/>
                <w:b/>
                <w:i/>
              </w:rPr>
              <w:t>address_point</w:t>
            </w:r>
          </w:p>
        </w:tc>
        <w:tc>
          <w:tcPr>
            <w:tcW w:w="2597" w:type="pct"/>
            <w:shd w:val="clear" w:color="auto" w:fill="auto"/>
            <w:vAlign w:val="center"/>
          </w:tcPr>
          <w:p w:rsidR="00171D8D" w:rsidRPr="00033EA8" w:rsidRDefault="001E69FA" w:rsidP="001E69FA">
            <w:pPr>
              <w:pStyle w:val="a"/>
            </w:pPr>
            <w:bookmarkStart w:id="40" w:name="OLE_LINK30"/>
            <w:bookmarkStart w:id="41" w:name="OLE_LINK31"/>
            <w:r>
              <w:rPr>
                <w:rFonts w:hint="eastAsia"/>
              </w:rPr>
              <w:t xml:space="preserve">TeleNav defined type </w:t>
            </w:r>
            <w:r w:rsidR="001854AA">
              <w:rPr>
                <w:rFonts w:hint="eastAsia"/>
              </w:rPr>
              <w:t xml:space="preserve">for address point, </w:t>
            </w:r>
            <w:r>
              <w:t>identifies</w:t>
            </w:r>
            <w:r>
              <w:rPr>
                <w:rFonts w:hint="eastAsia"/>
              </w:rPr>
              <w:t xml:space="preserve"> it</w:t>
            </w:r>
            <w:r>
              <w:t>’</w:t>
            </w:r>
            <w:r>
              <w:rPr>
                <w:rFonts w:hint="eastAsia"/>
              </w:rPr>
              <w:t xml:space="preserve">s an address point record. </w:t>
            </w:r>
            <w:bookmarkEnd w:id="40"/>
            <w:bookmarkEnd w:id="41"/>
          </w:p>
        </w:tc>
      </w:tr>
    </w:tbl>
    <w:p w:rsidR="008C2617" w:rsidRDefault="008C2617" w:rsidP="008C2617">
      <w:pPr>
        <w:pStyle w:val="Heading2"/>
        <w:rPr>
          <w:lang w:eastAsia="zh-CN"/>
        </w:rPr>
      </w:pPr>
      <w:bookmarkStart w:id="42" w:name="_Ref469479300"/>
      <w:bookmarkStart w:id="43" w:name="_Toc345513651"/>
      <w:bookmarkStart w:id="44" w:name="_Toc345513812"/>
      <w:bookmarkStart w:id="45" w:name="_Toc345514009"/>
      <w:bookmarkEnd w:id="37"/>
      <w:bookmarkEnd w:id="38"/>
      <w:bookmarkEnd w:id="39"/>
      <w:r>
        <w:rPr>
          <w:lang w:eastAsia="zh-CN"/>
        </w:rPr>
        <w:t>Annotation</w:t>
      </w:r>
      <w:bookmarkEnd w:id="42"/>
    </w:p>
    <w:p w:rsidR="00B44ACF" w:rsidRDefault="00B44ACF" w:rsidP="00AD3B3F">
      <w:pPr>
        <w:pStyle w:val="Heading3"/>
        <w:rPr>
          <w:lang w:eastAsia="zh-CN"/>
        </w:rPr>
      </w:pPr>
      <w:r>
        <w:rPr>
          <w:lang w:eastAsia="zh-CN"/>
        </w:rPr>
        <w:t>Feature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D05B59" w:rsidRPr="0084175A" w:rsidTr="007532E0">
        <w:trPr>
          <w:trHeight w:val="330"/>
        </w:trPr>
        <w:tc>
          <w:tcPr>
            <w:tcW w:w="1043" w:type="pct"/>
            <w:tcBorders>
              <w:bottom w:val="single" w:sz="4" w:space="0" w:color="000000"/>
            </w:tcBorders>
            <w:shd w:val="clear" w:color="auto" w:fill="auto"/>
            <w:noWrap/>
            <w:vAlign w:val="center"/>
            <w:hideMark/>
          </w:tcPr>
          <w:p w:rsidR="00D05B59" w:rsidRDefault="00D05B59" w:rsidP="00C11ECD">
            <w:pPr>
              <w:jc w:val="center"/>
              <w:rPr>
                <w:rFonts w:cs="SimSun"/>
                <w:b/>
                <w:bCs/>
                <w:lang w:eastAsia="zh-CN"/>
              </w:rPr>
            </w:pPr>
            <w:r>
              <w:rPr>
                <w:rFonts w:hint="eastAsia"/>
                <w:b/>
                <w:bCs/>
                <w:lang w:eastAsia="zh-CN"/>
              </w:rPr>
              <w:t>Key</w:t>
            </w:r>
          </w:p>
        </w:tc>
        <w:tc>
          <w:tcPr>
            <w:tcW w:w="504" w:type="pct"/>
            <w:tcBorders>
              <w:bottom w:val="single" w:sz="4" w:space="0" w:color="000000"/>
            </w:tcBorders>
            <w:shd w:val="clear" w:color="auto" w:fill="auto"/>
            <w:noWrap/>
            <w:vAlign w:val="center"/>
            <w:hideMark/>
          </w:tcPr>
          <w:p w:rsidR="00D05B59" w:rsidRDefault="00D05B59" w:rsidP="00C11ECD">
            <w:pPr>
              <w:jc w:val="center"/>
              <w:rPr>
                <w:rFonts w:cs="SimSun"/>
                <w:b/>
                <w:bCs/>
                <w:lang w:eastAsia="zh-CN"/>
              </w:rPr>
            </w:pPr>
            <w:r w:rsidRPr="00330ED0">
              <w:rPr>
                <w:rFonts w:cs="SimSun"/>
                <w:b/>
                <w:bCs/>
              </w:rPr>
              <w:t>Mandatory</w:t>
            </w:r>
          </w:p>
        </w:tc>
        <w:tc>
          <w:tcPr>
            <w:tcW w:w="856" w:type="pct"/>
            <w:tcBorders>
              <w:bottom w:val="single" w:sz="4" w:space="0" w:color="000000"/>
            </w:tcBorders>
            <w:vAlign w:val="center"/>
          </w:tcPr>
          <w:p w:rsidR="00D05B59" w:rsidRDefault="00D05B59" w:rsidP="00C11ECD">
            <w:pPr>
              <w:jc w:val="center"/>
              <w:rPr>
                <w:rFonts w:cs="SimSun"/>
                <w:b/>
                <w:bCs/>
                <w:lang w:eastAsia="zh-CN"/>
              </w:rPr>
            </w:pPr>
            <w:r>
              <w:rPr>
                <w:rFonts w:cs="SimSun" w:hint="eastAsia"/>
                <w:b/>
                <w:bCs/>
                <w:lang w:eastAsia="zh-CN"/>
              </w:rPr>
              <w:t>Value</w:t>
            </w:r>
          </w:p>
        </w:tc>
        <w:tc>
          <w:tcPr>
            <w:tcW w:w="2597" w:type="pct"/>
            <w:tcBorders>
              <w:bottom w:val="single" w:sz="4" w:space="0" w:color="000000"/>
            </w:tcBorders>
            <w:shd w:val="clear" w:color="auto" w:fill="auto"/>
            <w:noWrap/>
            <w:vAlign w:val="center"/>
            <w:hideMark/>
          </w:tcPr>
          <w:p w:rsidR="00D05B59" w:rsidRDefault="00D05B59" w:rsidP="00C11ECD">
            <w:pPr>
              <w:jc w:val="center"/>
              <w:rPr>
                <w:rFonts w:cs="SimSun"/>
                <w:b/>
                <w:bCs/>
              </w:rPr>
            </w:pPr>
            <w:r>
              <w:rPr>
                <w:rFonts w:cs="SimSun"/>
                <w:b/>
                <w:bCs/>
              </w:rPr>
              <w:t>Description</w:t>
            </w:r>
          </w:p>
        </w:tc>
      </w:tr>
      <w:tr w:rsidR="007532E0" w:rsidRPr="0084175A" w:rsidTr="007532E0">
        <w:trPr>
          <w:trHeight w:val="345"/>
        </w:trPr>
        <w:tc>
          <w:tcPr>
            <w:tcW w:w="5000" w:type="pct"/>
            <w:gridSpan w:val="4"/>
            <w:shd w:val="clear" w:color="auto" w:fill="F2F2F2" w:themeFill="background1" w:themeFillShade="F2"/>
            <w:noWrap/>
            <w:vAlign w:val="center"/>
          </w:tcPr>
          <w:p w:rsidR="007532E0" w:rsidRDefault="007532E0" w:rsidP="007532E0">
            <w:pPr>
              <w:pStyle w:val="a"/>
              <w:jc w:val="center"/>
            </w:pPr>
            <w:r>
              <w:t>Administrative</w:t>
            </w:r>
            <w:r w:rsidR="006075E4">
              <w:t xml:space="preserve"> </w:t>
            </w:r>
            <w:r>
              <w:t xml:space="preserve"> </w:t>
            </w:r>
            <w:r w:rsidR="006075E4">
              <w:t xml:space="preserve">(refer to </w:t>
            </w:r>
            <w:hyperlink r:id="rId13" w:history="1">
              <w:r w:rsidR="006075E4" w:rsidRPr="00E218D1">
                <w:rPr>
                  <w:rStyle w:val="Hyperlink"/>
                </w:rPr>
                <w:t>http://wiki.openstreetmap.org/wiki/Key:place</w:t>
              </w:r>
            </w:hyperlink>
            <w:r w:rsidR="006075E4">
              <w:t xml:space="preserve"> for more types)</w:t>
            </w:r>
          </w:p>
        </w:tc>
      </w:tr>
      <w:tr w:rsidR="00D05B59" w:rsidRPr="0084175A" w:rsidTr="00D05B59">
        <w:trPr>
          <w:trHeight w:val="345"/>
        </w:trPr>
        <w:tc>
          <w:tcPr>
            <w:tcW w:w="1043" w:type="pct"/>
            <w:shd w:val="clear" w:color="auto" w:fill="auto"/>
            <w:noWrap/>
            <w:vAlign w:val="center"/>
          </w:tcPr>
          <w:p w:rsidR="00D05B59" w:rsidRPr="00B86AA2" w:rsidRDefault="00165C7D" w:rsidP="00C11ECD">
            <w:pPr>
              <w:pStyle w:val="a"/>
              <w:jc w:val="center"/>
              <w:rPr>
                <w:b/>
                <w:i/>
              </w:rPr>
            </w:pPr>
            <w:r>
              <w:rPr>
                <w:b/>
                <w:i/>
              </w:rPr>
              <w:t>place</w:t>
            </w:r>
          </w:p>
        </w:tc>
        <w:tc>
          <w:tcPr>
            <w:tcW w:w="504" w:type="pct"/>
            <w:shd w:val="clear" w:color="auto" w:fill="auto"/>
            <w:noWrap/>
            <w:vAlign w:val="center"/>
          </w:tcPr>
          <w:p w:rsidR="00D05B59" w:rsidRDefault="00871218" w:rsidP="00C11ECD">
            <w:pPr>
              <w:pStyle w:val="a"/>
              <w:jc w:val="center"/>
            </w:pPr>
            <w:r>
              <w:t>N</w:t>
            </w:r>
          </w:p>
        </w:tc>
        <w:tc>
          <w:tcPr>
            <w:tcW w:w="856" w:type="pct"/>
            <w:vAlign w:val="center"/>
          </w:tcPr>
          <w:p w:rsidR="00D05B59" w:rsidRPr="007532E0" w:rsidRDefault="0035016E" w:rsidP="00C11ECD">
            <w:pPr>
              <w:pStyle w:val="a"/>
              <w:jc w:val="center"/>
              <w:rPr>
                <w:b/>
                <w:i/>
              </w:rPr>
            </w:pPr>
            <w:r>
              <w:rPr>
                <w:b/>
                <w:i/>
              </w:rPr>
              <w:t>country</w:t>
            </w:r>
          </w:p>
        </w:tc>
        <w:tc>
          <w:tcPr>
            <w:tcW w:w="2597" w:type="pct"/>
            <w:shd w:val="clear" w:color="auto" w:fill="auto"/>
            <w:vAlign w:val="center"/>
          </w:tcPr>
          <w:p w:rsidR="00D05B59" w:rsidRDefault="007532E0" w:rsidP="00165C7D">
            <w:pPr>
              <w:pStyle w:val="a"/>
            </w:pPr>
            <w:r>
              <w:t>country annotation</w:t>
            </w:r>
          </w:p>
        </w:tc>
      </w:tr>
      <w:tr w:rsidR="000A68AC" w:rsidRPr="0084175A" w:rsidTr="00D05B59">
        <w:trPr>
          <w:trHeight w:val="345"/>
        </w:trPr>
        <w:tc>
          <w:tcPr>
            <w:tcW w:w="1043" w:type="pct"/>
            <w:shd w:val="clear" w:color="auto" w:fill="auto"/>
            <w:noWrap/>
            <w:vAlign w:val="center"/>
          </w:tcPr>
          <w:p w:rsidR="000A68AC" w:rsidRDefault="0035016E" w:rsidP="00C11ECD">
            <w:pPr>
              <w:pStyle w:val="a"/>
              <w:jc w:val="center"/>
              <w:rPr>
                <w:b/>
                <w:i/>
              </w:rPr>
            </w:pPr>
            <w:r>
              <w:rPr>
                <w:b/>
                <w:i/>
              </w:rPr>
              <w:t>place</w:t>
            </w:r>
          </w:p>
        </w:tc>
        <w:tc>
          <w:tcPr>
            <w:tcW w:w="504" w:type="pct"/>
            <w:shd w:val="clear" w:color="auto" w:fill="auto"/>
            <w:noWrap/>
            <w:vAlign w:val="center"/>
          </w:tcPr>
          <w:p w:rsidR="000A68AC" w:rsidRDefault="0035016E" w:rsidP="00C11ECD">
            <w:pPr>
              <w:pStyle w:val="a"/>
              <w:jc w:val="center"/>
            </w:pPr>
            <w:r>
              <w:t>N</w:t>
            </w:r>
          </w:p>
        </w:tc>
        <w:tc>
          <w:tcPr>
            <w:tcW w:w="856" w:type="pct"/>
            <w:vAlign w:val="center"/>
          </w:tcPr>
          <w:p w:rsidR="000A68AC" w:rsidRPr="007532E0" w:rsidRDefault="0035016E" w:rsidP="00D01314">
            <w:pPr>
              <w:pStyle w:val="a"/>
              <w:jc w:val="center"/>
              <w:rPr>
                <w:b/>
                <w:i/>
              </w:rPr>
            </w:pPr>
            <w:r w:rsidRPr="007532E0">
              <w:rPr>
                <w:b/>
                <w:i/>
              </w:rPr>
              <w:t>state</w:t>
            </w:r>
          </w:p>
        </w:tc>
        <w:tc>
          <w:tcPr>
            <w:tcW w:w="2597" w:type="pct"/>
            <w:shd w:val="clear" w:color="auto" w:fill="auto"/>
            <w:vAlign w:val="center"/>
          </w:tcPr>
          <w:p w:rsidR="000A68AC" w:rsidRPr="00AD7536" w:rsidRDefault="007532E0" w:rsidP="000A68AC">
            <w:pPr>
              <w:pStyle w:val="a"/>
            </w:pPr>
            <w:r>
              <w:t>state annotation</w:t>
            </w:r>
          </w:p>
        </w:tc>
      </w:tr>
      <w:tr w:rsidR="0035016E" w:rsidRPr="0084175A" w:rsidTr="00D05B59">
        <w:trPr>
          <w:trHeight w:val="345"/>
        </w:trPr>
        <w:tc>
          <w:tcPr>
            <w:tcW w:w="1043" w:type="pct"/>
            <w:shd w:val="clear" w:color="auto" w:fill="auto"/>
            <w:noWrap/>
            <w:vAlign w:val="center"/>
          </w:tcPr>
          <w:p w:rsidR="0035016E" w:rsidRDefault="0035016E" w:rsidP="00C11ECD">
            <w:pPr>
              <w:pStyle w:val="a"/>
              <w:jc w:val="center"/>
              <w:rPr>
                <w:b/>
                <w:i/>
              </w:rPr>
            </w:pPr>
            <w:r>
              <w:rPr>
                <w:b/>
                <w:i/>
              </w:rPr>
              <w:t>place</w:t>
            </w:r>
          </w:p>
        </w:tc>
        <w:tc>
          <w:tcPr>
            <w:tcW w:w="504" w:type="pct"/>
            <w:shd w:val="clear" w:color="auto" w:fill="auto"/>
            <w:noWrap/>
            <w:vAlign w:val="center"/>
          </w:tcPr>
          <w:p w:rsidR="0035016E" w:rsidRDefault="0035016E" w:rsidP="00C11ECD">
            <w:pPr>
              <w:pStyle w:val="a"/>
              <w:jc w:val="center"/>
            </w:pPr>
            <w:r>
              <w:t>N</w:t>
            </w:r>
          </w:p>
        </w:tc>
        <w:tc>
          <w:tcPr>
            <w:tcW w:w="856" w:type="pct"/>
            <w:vAlign w:val="center"/>
          </w:tcPr>
          <w:p w:rsidR="0035016E" w:rsidRPr="007532E0" w:rsidRDefault="0035016E" w:rsidP="00D01314">
            <w:pPr>
              <w:pStyle w:val="a"/>
              <w:jc w:val="center"/>
              <w:rPr>
                <w:b/>
                <w:i/>
              </w:rPr>
            </w:pPr>
            <w:r w:rsidRPr="007532E0">
              <w:rPr>
                <w:b/>
                <w:i/>
              </w:rPr>
              <w:t>province</w:t>
            </w:r>
          </w:p>
        </w:tc>
        <w:tc>
          <w:tcPr>
            <w:tcW w:w="2597" w:type="pct"/>
            <w:shd w:val="clear" w:color="auto" w:fill="auto"/>
            <w:vAlign w:val="center"/>
          </w:tcPr>
          <w:p w:rsidR="0035016E" w:rsidRPr="00AD7536" w:rsidRDefault="007532E0" w:rsidP="000A68AC">
            <w:pPr>
              <w:pStyle w:val="a"/>
            </w:pPr>
            <w:r>
              <w:t>province annotation</w:t>
            </w:r>
          </w:p>
        </w:tc>
      </w:tr>
      <w:tr w:rsidR="000A68AC" w:rsidRPr="0084175A" w:rsidTr="00D05B59">
        <w:trPr>
          <w:trHeight w:val="345"/>
        </w:trPr>
        <w:tc>
          <w:tcPr>
            <w:tcW w:w="1043" w:type="pct"/>
            <w:shd w:val="clear" w:color="auto" w:fill="auto"/>
            <w:noWrap/>
            <w:vAlign w:val="center"/>
          </w:tcPr>
          <w:p w:rsidR="000A68AC" w:rsidRDefault="0035016E" w:rsidP="00C11ECD">
            <w:pPr>
              <w:pStyle w:val="a"/>
              <w:jc w:val="center"/>
              <w:rPr>
                <w:b/>
                <w:i/>
              </w:rPr>
            </w:pPr>
            <w:r>
              <w:rPr>
                <w:b/>
                <w:i/>
              </w:rPr>
              <w:t>place</w:t>
            </w:r>
          </w:p>
        </w:tc>
        <w:tc>
          <w:tcPr>
            <w:tcW w:w="504" w:type="pct"/>
            <w:shd w:val="clear" w:color="auto" w:fill="auto"/>
            <w:noWrap/>
            <w:vAlign w:val="center"/>
          </w:tcPr>
          <w:p w:rsidR="000A68AC" w:rsidRDefault="0035016E" w:rsidP="00C11ECD">
            <w:pPr>
              <w:pStyle w:val="a"/>
              <w:jc w:val="center"/>
            </w:pPr>
            <w:r>
              <w:t>N</w:t>
            </w:r>
          </w:p>
        </w:tc>
        <w:tc>
          <w:tcPr>
            <w:tcW w:w="856" w:type="pct"/>
            <w:vAlign w:val="center"/>
          </w:tcPr>
          <w:p w:rsidR="000A68AC" w:rsidRPr="00BB4165" w:rsidRDefault="0035016E" w:rsidP="00D01314">
            <w:pPr>
              <w:pStyle w:val="a"/>
              <w:jc w:val="center"/>
              <w:rPr>
                <w:b/>
                <w:i/>
              </w:rPr>
            </w:pPr>
            <w:r>
              <w:rPr>
                <w:b/>
                <w:i/>
              </w:rPr>
              <w:t>city</w:t>
            </w:r>
          </w:p>
        </w:tc>
        <w:tc>
          <w:tcPr>
            <w:tcW w:w="2597" w:type="pct"/>
            <w:shd w:val="clear" w:color="auto" w:fill="auto"/>
            <w:vAlign w:val="center"/>
          </w:tcPr>
          <w:p w:rsidR="000A68AC" w:rsidRPr="00C44E08" w:rsidRDefault="007532E0" w:rsidP="000A68AC">
            <w:pPr>
              <w:pStyle w:val="a"/>
            </w:pPr>
            <w:r>
              <w:t>city annotation</w:t>
            </w:r>
          </w:p>
        </w:tc>
      </w:tr>
      <w:tr w:rsidR="000A68AC" w:rsidRPr="0084175A" w:rsidTr="00D05B59">
        <w:trPr>
          <w:trHeight w:val="345"/>
        </w:trPr>
        <w:tc>
          <w:tcPr>
            <w:tcW w:w="1043" w:type="pct"/>
            <w:shd w:val="clear" w:color="auto" w:fill="auto"/>
            <w:noWrap/>
            <w:vAlign w:val="center"/>
          </w:tcPr>
          <w:p w:rsidR="000A68AC" w:rsidRDefault="0035016E" w:rsidP="00C11ECD">
            <w:pPr>
              <w:pStyle w:val="a"/>
              <w:jc w:val="center"/>
              <w:rPr>
                <w:b/>
                <w:i/>
              </w:rPr>
            </w:pPr>
            <w:r>
              <w:rPr>
                <w:b/>
                <w:i/>
              </w:rPr>
              <w:t>place</w:t>
            </w:r>
          </w:p>
        </w:tc>
        <w:tc>
          <w:tcPr>
            <w:tcW w:w="504" w:type="pct"/>
            <w:shd w:val="clear" w:color="auto" w:fill="auto"/>
            <w:noWrap/>
            <w:vAlign w:val="center"/>
          </w:tcPr>
          <w:p w:rsidR="000A68AC" w:rsidRDefault="0035016E" w:rsidP="00C11ECD">
            <w:pPr>
              <w:pStyle w:val="a"/>
              <w:jc w:val="center"/>
            </w:pPr>
            <w:r>
              <w:t>N</w:t>
            </w:r>
          </w:p>
        </w:tc>
        <w:tc>
          <w:tcPr>
            <w:tcW w:w="856" w:type="pct"/>
            <w:vAlign w:val="center"/>
          </w:tcPr>
          <w:p w:rsidR="000A68AC" w:rsidRDefault="0035016E" w:rsidP="00D01314">
            <w:pPr>
              <w:pStyle w:val="a"/>
              <w:jc w:val="center"/>
              <w:rPr>
                <w:b/>
                <w:i/>
              </w:rPr>
            </w:pPr>
            <w:r>
              <w:rPr>
                <w:b/>
                <w:i/>
              </w:rPr>
              <w:t>county</w:t>
            </w:r>
          </w:p>
        </w:tc>
        <w:tc>
          <w:tcPr>
            <w:tcW w:w="2597" w:type="pct"/>
            <w:shd w:val="clear" w:color="auto" w:fill="auto"/>
            <w:vAlign w:val="center"/>
          </w:tcPr>
          <w:p w:rsidR="000A68AC" w:rsidRPr="00C44E08" w:rsidRDefault="007532E0" w:rsidP="000A68AC">
            <w:pPr>
              <w:pStyle w:val="a"/>
            </w:pPr>
            <w:r>
              <w:t>county annotation</w:t>
            </w:r>
          </w:p>
        </w:tc>
      </w:tr>
      <w:tr w:rsidR="00D05B59" w:rsidRPr="0084175A" w:rsidTr="00C11ECD">
        <w:trPr>
          <w:trHeight w:val="345"/>
        </w:trPr>
        <w:tc>
          <w:tcPr>
            <w:tcW w:w="1043" w:type="pct"/>
            <w:shd w:val="clear" w:color="auto" w:fill="auto"/>
            <w:noWrap/>
            <w:vAlign w:val="center"/>
          </w:tcPr>
          <w:p w:rsidR="00D05B59" w:rsidRDefault="0035016E" w:rsidP="00C11ECD">
            <w:pPr>
              <w:pStyle w:val="a"/>
              <w:jc w:val="center"/>
              <w:rPr>
                <w:b/>
                <w:i/>
              </w:rPr>
            </w:pPr>
            <w:r>
              <w:rPr>
                <w:b/>
                <w:i/>
              </w:rPr>
              <w:t>place</w:t>
            </w:r>
          </w:p>
        </w:tc>
        <w:tc>
          <w:tcPr>
            <w:tcW w:w="504" w:type="pct"/>
            <w:shd w:val="clear" w:color="auto" w:fill="auto"/>
            <w:noWrap/>
            <w:vAlign w:val="center"/>
          </w:tcPr>
          <w:p w:rsidR="00D05B59" w:rsidRDefault="0035016E" w:rsidP="00C11ECD">
            <w:pPr>
              <w:pStyle w:val="a"/>
              <w:jc w:val="center"/>
            </w:pPr>
            <w:r>
              <w:t>N</w:t>
            </w:r>
          </w:p>
        </w:tc>
        <w:tc>
          <w:tcPr>
            <w:tcW w:w="856" w:type="pct"/>
            <w:vAlign w:val="center"/>
          </w:tcPr>
          <w:p w:rsidR="00D05B59" w:rsidRPr="007532E0" w:rsidRDefault="00026198" w:rsidP="00C11ECD">
            <w:pPr>
              <w:pStyle w:val="a"/>
              <w:jc w:val="center"/>
              <w:rPr>
                <w:b/>
                <w:i/>
              </w:rPr>
            </w:pPr>
            <w:r w:rsidRPr="00026198">
              <w:rPr>
                <w:b/>
                <w:i/>
              </w:rPr>
              <w:t>neighbourhood</w:t>
            </w:r>
          </w:p>
        </w:tc>
        <w:tc>
          <w:tcPr>
            <w:tcW w:w="2597" w:type="pct"/>
            <w:shd w:val="clear" w:color="auto" w:fill="auto"/>
            <w:vAlign w:val="center"/>
          </w:tcPr>
          <w:p w:rsidR="00D05B59" w:rsidRPr="00AD7536" w:rsidRDefault="006075E4" w:rsidP="00C11ECD">
            <w:pPr>
              <w:pStyle w:val="a"/>
            </w:pPr>
            <w:r w:rsidRPr="006075E4">
              <w:t>neighbourhood</w:t>
            </w:r>
            <w:r>
              <w:t xml:space="preserve"> </w:t>
            </w:r>
          </w:p>
        </w:tc>
      </w:tr>
      <w:tr w:rsidR="00026198" w:rsidRPr="0084175A" w:rsidTr="00C11ECD">
        <w:trPr>
          <w:trHeight w:val="345"/>
        </w:trPr>
        <w:tc>
          <w:tcPr>
            <w:tcW w:w="1043" w:type="pct"/>
            <w:shd w:val="clear" w:color="auto" w:fill="auto"/>
            <w:noWrap/>
            <w:vAlign w:val="center"/>
          </w:tcPr>
          <w:p w:rsidR="00026198" w:rsidRDefault="00026198" w:rsidP="00C11ECD">
            <w:pPr>
              <w:pStyle w:val="a"/>
              <w:jc w:val="center"/>
              <w:rPr>
                <w:b/>
                <w:i/>
              </w:rPr>
            </w:pPr>
            <w:r>
              <w:rPr>
                <w:b/>
                <w:i/>
              </w:rPr>
              <w:t>place</w:t>
            </w:r>
          </w:p>
        </w:tc>
        <w:tc>
          <w:tcPr>
            <w:tcW w:w="504" w:type="pct"/>
            <w:shd w:val="clear" w:color="auto" w:fill="auto"/>
            <w:noWrap/>
            <w:vAlign w:val="center"/>
          </w:tcPr>
          <w:p w:rsidR="00026198" w:rsidRDefault="00026198" w:rsidP="00C11ECD">
            <w:pPr>
              <w:pStyle w:val="a"/>
              <w:jc w:val="center"/>
            </w:pPr>
            <w:r>
              <w:t>N</w:t>
            </w:r>
          </w:p>
        </w:tc>
        <w:tc>
          <w:tcPr>
            <w:tcW w:w="856" w:type="pct"/>
            <w:vAlign w:val="center"/>
          </w:tcPr>
          <w:p w:rsidR="00026198" w:rsidRPr="00026198" w:rsidRDefault="00026198" w:rsidP="00C11ECD">
            <w:pPr>
              <w:pStyle w:val="a"/>
              <w:jc w:val="center"/>
              <w:rPr>
                <w:b/>
                <w:i/>
              </w:rPr>
            </w:pPr>
            <w:r>
              <w:rPr>
                <w:b/>
                <w:i/>
              </w:rPr>
              <w:t>hamlet</w:t>
            </w:r>
          </w:p>
        </w:tc>
        <w:tc>
          <w:tcPr>
            <w:tcW w:w="2597" w:type="pct"/>
            <w:shd w:val="clear" w:color="auto" w:fill="auto"/>
            <w:vAlign w:val="center"/>
          </w:tcPr>
          <w:p w:rsidR="00026198" w:rsidRDefault="006075E4" w:rsidP="00C11ECD">
            <w:pPr>
              <w:pStyle w:val="a"/>
            </w:pPr>
            <w:r>
              <w:t>hamlet, including town, village</w:t>
            </w:r>
          </w:p>
          <w:p w:rsidR="006075E4" w:rsidRDefault="006075E4" w:rsidP="00C11ECD">
            <w:pPr>
              <w:pStyle w:val="a"/>
            </w:pPr>
          </w:p>
          <w:p w:rsidR="006075E4" w:rsidRDefault="006075E4" w:rsidP="00C11ECD">
            <w:pPr>
              <w:pStyle w:val="a"/>
              <w:rPr>
                <w:b/>
                <w:i/>
              </w:rPr>
            </w:pPr>
            <w:r w:rsidRPr="006075E4">
              <w:rPr>
                <w:b/>
                <w:i/>
              </w:rPr>
              <w:t>place=hamlet, sub_category=town</w:t>
            </w:r>
            <w:r w:rsidRPr="006075E4">
              <w:t>:  town</w:t>
            </w:r>
          </w:p>
          <w:p w:rsidR="006075E4" w:rsidRPr="006075E4" w:rsidRDefault="006075E4" w:rsidP="00C11ECD">
            <w:pPr>
              <w:pStyle w:val="a"/>
              <w:rPr>
                <w:b/>
                <w:i/>
              </w:rPr>
            </w:pPr>
            <w:r>
              <w:rPr>
                <w:b/>
                <w:i/>
              </w:rPr>
              <w:lastRenderedPageBreak/>
              <w:t>place=hamlet, sub_category=village</w:t>
            </w:r>
            <w:r w:rsidRPr="006075E4">
              <w:t>: village</w:t>
            </w:r>
          </w:p>
        </w:tc>
      </w:tr>
      <w:tr w:rsidR="006075E4" w:rsidRPr="0084175A" w:rsidTr="00C11ECD">
        <w:trPr>
          <w:trHeight w:val="345"/>
        </w:trPr>
        <w:tc>
          <w:tcPr>
            <w:tcW w:w="1043" w:type="pct"/>
            <w:shd w:val="clear" w:color="auto" w:fill="auto"/>
            <w:noWrap/>
            <w:vAlign w:val="center"/>
          </w:tcPr>
          <w:p w:rsidR="006075E4" w:rsidRDefault="006075E4" w:rsidP="00C11ECD">
            <w:pPr>
              <w:pStyle w:val="a"/>
              <w:jc w:val="center"/>
              <w:rPr>
                <w:b/>
                <w:i/>
              </w:rPr>
            </w:pPr>
            <w:r>
              <w:rPr>
                <w:b/>
                <w:i/>
              </w:rPr>
              <w:lastRenderedPageBreak/>
              <w:t>place</w:t>
            </w:r>
          </w:p>
        </w:tc>
        <w:tc>
          <w:tcPr>
            <w:tcW w:w="504" w:type="pct"/>
            <w:shd w:val="clear" w:color="auto" w:fill="auto"/>
            <w:noWrap/>
            <w:vAlign w:val="center"/>
          </w:tcPr>
          <w:p w:rsidR="006075E4" w:rsidRDefault="006075E4" w:rsidP="00C11ECD">
            <w:pPr>
              <w:pStyle w:val="a"/>
              <w:jc w:val="center"/>
            </w:pPr>
            <w:r>
              <w:t>N</w:t>
            </w:r>
          </w:p>
        </w:tc>
        <w:tc>
          <w:tcPr>
            <w:tcW w:w="856" w:type="pct"/>
            <w:vAlign w:val="center"/>
          </w:tcPr>
          <w:p w:rsidR="006075E4" w:rsidRDefault="006075E4" w:rsidP="00C11ECD">
            <w:pPr>
              <w:pStyle w:val="a"/>
              <w:jc w:val="center"/>
              <w:rPr>
                <w:b/>
                <w:i/>
              </w:rPr>
            </w:pPr>
            <w:r>
              <w:rPr>
                <w:b/>
                <w:i/>
              </w:rPr>
              <w:t>town</w:t>
            </w:r>
          </w:p>
        </w:tc>
        <w:tc>
          <w:tcPr>
            <w:tcW w:w="2597" w:type="pct"/>
            <w:shd w:val="clear" w:color="auto" w:fill="auto"/>
            <w:vAlign w:val="center"/>
          </w:tcPr>
          <w:p w:rsidR="006075E4" w:rsidRPr="00AD7536" w:rsidRDefault="006075E4" w:rsidP="00C11ECD">
            <w:pPr>
              <w:pStyle w:val="a"/>
            </w:pPr>
            <w:r>
              <w:t xml:space="preserve">town,  see </w:t>
            </w:r>
            <w:r w:rsidRPr="006075E4">
              <w:rPr>
                <w:b/>
                <w:i/>
              </w:rPr>
              <w:t>place=hamlet</w:t>
            </w:r>
          </w:p>
        </w:tc>
      </w:tr>
      <w:tr w:rsidR="006075E4" w:rsidRPr="0084175A" w:rsidTr="00511A04">
        <w:trPr>
          <w:trHeight w:val="345"/>
        </w:trPr>
        <w:tc>
          <w:tcPr>
            <w:tcW w:w="1043" w:type="pct"/>
            <w:tcBorders>
              <w:bottom w:val="single" w:sz="4" w:space="0" w:color="000000"/>
            </w:tcBorders>
            <w:shd w:val="clear" w:color="auto" w:fill="auto"/>
            <w:noWrap/>
            <w:vAlign w:val="center"/>
          </w:tcPr>
          <w:p w:rsidR="006075E4" w:rsidRDefault="006075E4" w:rsidP="00C11ECD">
            <w:pPr>
              <w:pStyle w:val="a"/>
              <w:jc w:val="center"/>
              <w:rPr>
                <w:b/>
                <w:i/>
              </w:rPr>
            </w:pPr>
            <w:r>
              <w:rPr>
                <w:b/>
                <w:i/>
              </w:rPr>
              <w:t>place</w:t>
            </w:r>
          </w:p>
        </w:tc>
        <w:tc>
          <w:tcPr>
            <w:tcW w:w="504" w:type="pct"/>
            <w:tcBorders>
              <w:bottom w:val="single" w:sz="4" w:space="0" w:color="000000"/>
            </w:tcBorders>
            <w:shd w:val="clear" w:color="auto" w:fill="auto"/>
            <w:noWrap/>
            <w:vAlign w:val="center"/>
          </w:tcPr>
          <w:p w:rsidR="006075E4" w:rsidRDefault="006075E4" w:rsidP="00C11ECD">
            <w:pPr>
              <w:pStyle w:val="a"/>
              <w:jc w:val="center"/>
            </w:pPr>
            <w:r>
              <w:t>N</w:t>
            </w:r>
          </w:p>
        </w:tc>
        <w:tc>
          <w:tcPr>
            <w:tcW w:w="856" w:type="pct"/>
            <w:tcBorders>
              <w:bottom w:val="single" w:sz="4" w:space="0" w:color="000000"/>
            </w:tcBorders>
            <w:vAlign w:val="center"/>
          </w:tcPr>
          <w:p w:rsidR="006075E4" w:rsidRDefault="006075E4" w:rsidP="00C11ECD">
            <w:pPr>
              <w:pStyle w:val="a"/>
              <w:jc w:val="center"/>
              <w:rPr>
                <w:b/>
                <w:i/>
              </w:rPr>
            </w:pPr>
            <w:r>
              <w:rPr>
                <w:b/>
                <w:i/>
              </w:rPr>
              <w:t>village</w:t>
            </w:r>
          </w:p>
        </w:tc>
        <w:tc>
          <w:tcPr>
            <w:tcW w:w="2597" w:type="pct"/>
            <w:tcBorders>
              <w:bottom w:val="single" w:sz="4" w:space="0" w:color="000000"/>
            </w:tcBorders>
            <w:shd w:val="clear" w:color="auto" w:fill="auto"/>
            <w:vAlign w:val="center"/>
          </w:tcPr>
          <w:p w:rsidR="006075E4" w:rsidRPr="00AD7536" w:rsidRDefault="006075E4" w:rsidP="00C11ECD">
            <w:pPr>
              <w:pStyle w:val="a"/>
            </w:pPr>
            <w:r>
              <w:t xml:space="preserve">village, see </w:t>
            </w:r>
            <w:r w:rsidRPr="006075E4">
              <w:rPr>
                <w:b/>
                <w:i/>
              </w:rPr>
              <w:t>place=hamlet</w:t>
            </w:r>
          </w:p>
        </w:tc>
      </w:tr>
      <w:tr w:rsidR="00511A04" w:rsidRPr="0084175A" w:rsidTr="00511A04">
        <w:trPr>
          <w:trHeight w:val="345"/>
        </w:trPr>
        <w:tc>
          <w:tcPr>
            <w:tcW w:w="5000" w:type="pct"/>
            <w:gridSpan w:val="4"/>
            <w:shd w:val="clear" w:color="auto" w:fill="F2F2F2" w:themeFill="background1" w:themeFillShade="F2"/>
            <w:noWrap/>
            <w:vAlign w:val="center"/>
          </w:tcPr>
          <w:p w:rsidR="00F0438B" w:rsidRDefault="00511A04" w:rsidP="00511A04">
            <w:pPr>
              <w:pStyle w:val="Heading4"/>
              <w:numPr>
                <w:ilvl w:val="0"/>
                <w:numId w:val="0"/>
              </w:numPr>
              <w:spacing w:before="72"/>
              <w:ind w:left="864"/>
              <w:jc w:val="center"/>
              <w:rPr>
                <w:rFonts w:ascii="Calibri" w:hAnsi="Calibri" w:cs="Calibri"/>
                <w:b w:val="0"/>
                <w:bCs w:val="0"/>
                <w:i w:val="0"/>
                <w:iCs w:val="0"/>
                <w:color w:val="auto"/>
                <w:lang w:eastAsia="zh-CN"/>
              </w:rPr>
            </w:pPr>
            <w:r w:rsidRPr="00FF5CFA">
              <w:rPr>
                <w:rFonts w:ascii="Calibri" w:hAnsi="Calibri" w:cs="Calibri"/>
                <w:b w:val="0"/>
                <w:bCs w:val="0"/>
                <w:i w:val="0"/>
                <w:iCs w:val="0"/>
                <w:color w:val="auto"/>
                <w:lang w:eastAsia="zh-CN"/>
              </w:rPr>
              <w:t>Other places</w:t>
            </w:r>
          </w:p>
          <w:p w:rsidR="00511A04" w:rsidRPr="00511A04" w:rsidRDefault="00511A04" w:rsidP="00F0438B">
            <w:pPr>
              <w:pStyle w:val="Heading4"/>
              <w:numPr>
                <w:ilvl w:val="0"/>
                <w:numId w:val="0"/>
              </w:numPr>
              <w:spacing w:before="72"/>
              <w:ind w:left="864"/>
              <w:jc w:val="center"/>
              <w:rPr>
                <w:rFonts w:ascii="Arial" w:hAnsi="Arial" w:cs="Arial"/>
                <w:b w:val="0"/>
                <w:i w:val="0"/>
                <w:color w:val="000000"/>
                <w:sz w:val="20"/>
                <w:szCs w:val="20"/>
              </w:rPr>
            </w:pPr>
            <w:r w:rsidRPr="00FF5CFA">
              <w:rPr>
                <w:rFonts w:ascii="Calibri" w:hAnsi="Calibri" w:cs="Calibri"/>
                <w:bCs w:val="0"/>
                <w:iCs w:val="0"/>
                <w:color w:val="auto"/>
                <w:lang w:eastAsia="zh-CN"/>
              </w:rPr>
              <w:t xml:space="preserve"> </w:t>
            </w:r>
            <w:r w:rsidR="00FF5CFA" w:rsidRPr="00FF5CFA">
              <w:rPr>
                <w:rFonts w:ascii="Calibri" w:hAnsi="Calibri" w:cs="Calibri"/>
                <w:b w:val="0"/>
                <w:bCs w:val="0"/>
                <w:i w:val="0"/>
                <w:iCs w:val="0"/>
                <w:color w:val="auto"/>
                <w:lang w:eastAsia="zh-CN"/>
              </w:rPr>
              <w:t>(</w:t>
            </w:r>
            <w:r w:rsidR="00F76596" w:rsidRPr="00FF5CFA">
              <w:rPr>
                <w:rFonts w:ascii="Calibri" w:hAnsi="Calibri" w:cs="Calibri"/>
                <w:b w:val="0"/>
                <w:bCs w:val="0"/>
                <w:i w:val="0"/>
                <w:iCs w:val="0"/>
                <w:color w:val="auto"/>
                <w:lang w:eastAsia="zh-CN"/>
              </w:rPr>
              <w:t>Refer</w:t>
            </w:r>
            <w:r w:rsidR="00FF5CFA" w:rsidRPr="00FF5CFA">
              <w:rPr>
                <w:rFonts w:ascii="Calibri" w:hAnsi="Calibri" w:cs="Calibri"/>
                <w:b w:val="0"/>
                <w:bCs w:val="0"/>
                <w:i w:val="0"/>
                <w:iCs w:val="0"/>
                <w:color w:val="auto"/>
                <w:lang w:eastAsia="zh-CN"/>
              </w:rPr>
              <w:t xml:space="preserve"> to</w:t>
            </w:r>
            <w:r w:rsidR="00FF5CFA">
              <w:t xml:space="preserve"> </w:t>
            </w:r>
            <w:hyperlink r:id="rId14" w:history="1">
              <w:r w:rsidR="00FF5CFA" w:rsidRPr="00E218D1">
                <w:rPr>
                  <w:rStyle w:val="Hyperlink"/>
                </w:rPr>
                <w:t>place</w:t>
              </w:r>
            </w:hyperlink>
            <w:r w:rsidR="00F0438B">
              <w:t xml:space="preserve"> &amp; </w:t>
            </w:r>
            <w:hyperlink r:id="rId15" w:history="1">
              <w:r w:rsidR="00F0438B" w:rsidRPr="00E218D1">
                <w:rPr>
                  <w:rStyle w:val="Hyperlink"/>
                </w:rPr>
                <w:t>natural</w:t>
              </w:r>
            </w:hyperlink>
            <w:r w:rsidR="00F0438B">
              <w:t xml:space="preserve"> </w:t>
            </w:r>
            <w:r w:rsidR="00FF5CFA">
              <w:t xml:space="preserve"> </w:t>
            </w:r>
            <w:r w:rsidR="00FF5CFA" w:rsidRPr="00FF5CFA">
              <w:rPr>
                <w:rFonts w:ascii="Calibri" w:hAnsi="Calibri" w:cs="Calibri"/>
                <w:b w:val="0"/>
                <w:bCs w:val="0"/>
                <w:i w:val="0"/>
                <w:iCs w:val="0"/>
                <w:color w:val="auto"/>
                <w:lang w:eastAsia="zh-CN"/>
              </w:rPr>
              <w:t>for more types)</w:t>
            </w:r>
          </w:p>
        </w:tc>
      </w:tr>
      <w:tr w:rsidR="00511A04" w:rsidRPr="0084175A" w:rsidTr="00C11ECD">
        <w:trPr>
          <w:trHeight w:val="345"/>
        </w:trPr>
        <w:tc>
          <w:tcPr>
            <w:tcW w:w="1043" w:type="pct"/>
            <w:shd w:val="clear" w:color="auto" w:fill="auto"/>
            <w:noWrap/>
            <w:vAlign w:val="center"/>
          </w:tcPr>
          <w:p w:rsidR="00511A04" w:rsidRDefault="00DD27AA" w:rsidP="00C11ECD">
            <w:pPr>
              <w:pStyle w:val="a"/>
              <w:jc w:val="center"/>
              <w:rPr>
                <w:b/>
                <w:i/>
              </w:rPr>
            </w:pPr>
            <w:r>
              <w:rPr>
                <w:b/>
                <w:i/>
              </w:rPr>
              <w:t>place</w:t>
            </w:r>
          </w:p>
        </w:tc>
        <w:tc>
          <w:tcPr>
            <w:tcW w:w="504" w:type="pct"/>
            <w:shd w:val="clear" w:color="auto" w:fill="auto"/>
            <w:noWrap/>
            <w:vAlign w:val="center"/>
          </w:tcPr>
          <w:p w:rsidR="00511A04" w:rsidRDefault="00DD27AA" w:rsidP="00C11ECD">
            <w:pPr>
              <w:pStyle w:val="a"/>
              <w:jc w:val="center"/>
            </w:pPr>
            <w:r>
              <w:t>N</w:t>
            </w:r>
          </w:p>
        </w:tc>
        <w:tc>
          <w:tcPr>
            <w:tcW w:w="856" w:type="pct"/>
            <w:vAlign w:val="center"/>
          </w:tcPr>
          <w:p w:rsidR="00511A04" w:rsidRDefault="00DD27AA" w:rsidP="00C11ECD">
            <w:pPr>
              <w:pStyle w:val="a"/>
              <w:jc w:val="center"/>
              <w:rPr>
                <w:b/>
                <w:i/>
              </w:rPr>
            </w:pPr>
            <w:r w:rsidRPr="00DD27AA">
              <w:rPr>
                <w:b/>
                <w:i/>
              </w:rPr>
              <w:t>continent</w:t>
            </w:r>
          </w:p>
        </w:tc>
        <w:tc>
          <w:tcPr>
            <w:tcW w:w="2597" w:type="pct"/>
            <w:shd w:val="clear" w:color="auto" w:fill="auto"/>
            <w:vAlign w:val="center"/>
          </w:tcPr>
          <w:p w:rsidR="00511A04" w:rsidRPr="00AD7536" w:rsidRDefault="00DD27AA" w:rsidP="00C11ECD">
            <w:pPr>
              <w:pStyle w:val="a"/>
            </w:pPr>
            <w:r w:rsidRPr="00DD27AA">
              <w:t>One of the seven continents: Africa, Antarctica, Asia, Australia, Europe, North America, South America</w:t>
            </w:r>
          </w:p>
        </w:tc>
      </w:tr>
      <w:tr w:rsidR="00511A04" w:rsidRPr="0084175A" w:rsidTr="00C11ECD">
        <w:trPr>
          <w:trHeight w:val="345"/>
        </w:trPr>
        <w:tc>
          <w:tcPr>
            <w:tcW w:w="1043" w:type="pct"/>
            <w:shd w:val="clear" w:color="auto" w:fill="auto"/>
            <w:noWrap/>
            <w:vAlign w:val="center"/>
          </w:tcPr>
          <w:p w:rsidR="00511A04" w:rsidRDefault="00D1015D" w:rsidP="00C11ECD">
            <w:pPr>
              <w:pStyle w:val="a"/>
              <w:jc w:val="center"/>
              <w:rPr>
                <w:b/>
                <w:i/>
              </w:rPr>
            </w:pPr>
            <w:r>
              <w:rPr>
                <w:b/>
                <w:i/>
              </w:rPr>
              <w:t>place</w:t>
            </w:r>
          </w:p>
        </w:tc>
        <w:tc>
          <w:tcPr>
            <w:tcW w:w="504" w:type="pct"/>
            <w:shd w:val="clear" w:color="auto" w:fill="auto"/>
            <w:noWrap/>
            <w:vAlign w:val="center"/>
          </w:tcPr>
          <w:p w:rsidR="00511A04" w:rsidRDefault="00D1015D" w:rsidP="00C11ECD">
            <w:pPr>
              <w:pStyle w:val="a"/>
              <w:jc w:val="center"/>
            </w:pPr>
            <w:r>
              <w:t>N</w:t>
            </w:r>
          </w:p>
        </w:tc>
        <w:tc>
          <w:tcPr>
            <w:tcW w:w="856" w:type="pct"/>
            <w:vAlign w:val="center"/>
          </w:tcPr>
          <w:p w:rsidR="00511A04" w:rsidRDefault="00D1015D" w:rsidP="00C11ECD">
            <w:pPr>
              <w:pStyle w:val="a"/>
              <w:jc w:val="center"/>
              <w:rPr>
                <w:b/>
                <w:i/>
              </w:rPr>
            </w:pPr>
            <w:r>
              <w:rPr>
                <w:b/>
                <w:i/>
              </w:rPr>
              <w:t>island</w:t>
            </w:r>
          </w:p>
        </w:tc>
        <w:tc>
          <w:tcPr>
            <w:tcW w:w="2597" w:type="pct"/>
            <w:shd w:val="clear" w:color="auto" w:fill="auto"/>
            <w:vAlign w:val="center"/>
          </w:tcPr>
          <w:p w:rsidR="00247E68" w:rsidRPr="00247E68" w:rsidRDefault="00F76596" w:rsidP="00C11ECD">
            <w:pPr>
              <w:pStyle w:val="a"/>
            </w:pPr>
            <w:r>
              <w:t>Island</w:t>
            </w:r>
            <w:r w:rsidR="00245C33">
              <w:t xml:space="preserve">, </w:t>
            </w:r>
            <w:r w:rsidR="00247E68" w:rsidRPr="00247E68">
              <w:rPr>
                <w:b/>
                <w:i/>
              </w:rPr>
              <w:t xml:space="preserve">sensitive=Y </w:t>
            </w:r>
            <w:r w:rsidR="00247E68" w:rsidRPr="00247E68">
              <w:t>indicates it’s a sensitive island for censorship.</w:t>
            </w:r>
          </w:p>
        </w:tc>
      </w:tr>
      <w:tr w:rsidR="00511A04" w:rsidRPr="0084175A" w:rsidTr="00C11ECD">
        <w:trPr>
          <w:trHeight w:val="345"/>
        </w:trPr>
        <w:tc>
          <w:tcPr>
            <w:tcW w:w="1043" w:type="pct"/>
            <w:shd w:val="clear" w:color="auto" w:fill="auto"/>
            <w:noWrap/>
            <w:vAlign w:val="center"/>
          </w:tcPr>
          <w:p w:rsidR="00511A04" w:rsidRDefault="00E566E9" w:rsidP="00C11ECD">
            <w:pPr>
              <w:pStyle w:val="a"/>
              <w:jc w:val="center"/>
              <w:rPr>
                <w:b/>
                <w:i/>
              </w:rPr>
            </w:pPr>
            <w:r w:rsidRPr="00E566E9">
              <w:rPr>
                <w:b/>
                <w:i/>
              </w:rPr>
              <w:t>natural</w:t>
            </w:r>
          </w:p>
        </w:tc>
        <w:tc>
          <w:tcPr>
            <w:tcW w:w="504" w:type="pct"/>
            <w:shd w:val="clear" w:color="auto" w:fill="auto"/>
            <w:noWrap/>
            <w:vAlign w:val="center"/>
          </w:tcPr>
          <w:p w:rsidR="00511A04" w:rsidRDefault="00E566E9" w:rsidP="00C11ECD">
            <w:pPr>
              <w:pStyle w:val="a"/>
              <w:jc w:val="center"/>
            </w:pPr>
            <w:r>
              <w:t>N</w:t>
            </w:r>
          </w:p>
        </w:tc>
        <w:tc>
          <w:tcPr>
            <w:tcW w:w="856" w:type="pct"/>
            <w:vAlign w:val="center"/>
          </w:tcPr>
          <w:p w:rsidR="00511A04" w:rsidRDefault="00E566E9" w:rsidP="00C11ECD">
            <w:pPr>
              <w:pStyle w:val="a"/>
              <w:jc w:val="center"/>
              <w:rPr>
                <w:b/>
                <w:i/>
              </w:rPr>
            </w:pPr>
            <w:r>
              <w:rPr>
                <w:b/>
                <w:i/>
              </w:rPr>
              <w:t>ocean</w:t>
            </w:r>
          </w:p>
        </w:tc>
        <w:tc>
          <w:tcPr>
            <w:tcW w:w="2597" w:type="pct"/>
            <w:shd w:val="clear" w:color="auto" w:fill="auto"/>
            <w:vAlign w:val="center"/>
          </w:tcPr>
          <w:p w:rsidR="00511A04" w:rsidRPr="00AD7536" w:rsidRDefault="00F76596" w:rsidP="00C11ECD">
            <w:pPr>
              <w:pStyle w:val="a"/>
            </w:pPr>
            <w:r>
              <w:t>O</w:t>
            </w:r>
            <w:r w:rsidR="0098681F">
              <w:t>cean</w:t>
            </w:r>
          </w:p>
        </w:tc>
      </w:tr>
      <w:tr w:rsidR="00511A04" w:rsidRPr="0084175A" w:rsidTr="00C11ECD">
        <w:trPr>
          <w:trHeight w:val="345"/>
        </w:trPr>
        <w:tc>
          <w:tcPr>
            <w:tcW w:w="1043" w:type="pct"/>
            <w:shd w:val="clear" w:color="auto" w:fill="auto"/>
            <w:noWrap/>
            <w:vAlign w:val="center"/>
          </w:tcPr>
          <w:p w:rsidR="00511A04" w:rsidRDefault="00FA343E" w:rsidP="00C11ECD">
            <w:pPr>
              <w:pStyle w:val="a"/>
              <w:jc w:val="center"/>
              <w:rPr>
                <w:b/>
                <w:i/>
              </w:rPr>
            </w:pPr>
            <w:r>
              <w:rPr>
                <w:b/>
                <w:i/>
              </w:rPr>
              <w:t>natural</w:t>
            </w:r>
          </w:p>
        </w:tc>
        <w:tc>
          <w:tcPr>
            <w:tcW w:w="504" w:type="pct"/>
            <w:shd w:val="clear" w:color="auto" w:fill="auto"/>
            <w:noWrap/>
            <w:vAlign w:val="center"/>
          </w:tcPr>
          <w:p w:rsidR="00511A04" w:rsidRDefault="00FA343E" w:rsidP="00C11ECD">
            <w:pPr>
              <w:pStyle w:val="a"/>
              <w:jc w:val="center"/>
            </w:pPr>
            <w:r>
              <w:t>N</w:t>
            </w:r>
          </w:p>
        </w:tc>
        <w:tc>
          <w:tcPr>
            <w:tcW w:w="856" w:type="pct"/>
            <w:vAlign w:val="center"/>
          </w:tcPr>
          <w:p w:rsidR="00511A04" w:rsidRDefault="00FA343E" w:rsidP="00C11ECD">
            <w:pPr>
              <w:pStyle w:val="a"/>
              <w:jc w:val="center"/>
              <w:rPr>
                <w:b/>
                <w:i/>
              </w:rPr>
            </w:pPr>
            <w:r>
              <w:rPr>
                <w:b/>
                <w:i/>
              </w:rPr>
              <w:t>bay</w:t>
            </w:r>
          </w:p>
        </w:tc>
        <w:tc>
          <w:tcPr>
            <w:tcW w:w="2597" w:type="pct"/>
            <w:shd w:val="clear" w:color="auto" w:fill="auto"/>
            <w:vAlign w:val="center"/>
          </w:tcPr>
          <w:p w:rsidR="00511A04" w:rsidRPr="00AD7536" w:rsidRDefault="00F76596" w:rsidP="00C11ECD">
            <w:pPr>
              <w:pStyle w:val="a"/>
            </w:pPr>
            <w:r>
              <w:t>B</w:t>
            </w:r>
            <w:r w:rsidR="009E5D8A">
              <w:t>ay</w:t>
            </w:r>
          </w:p>
        </w:tc>
      </w:tr>
    </w:tbl>
    <w:p w:rsidR="00136D8B" w:rsidRPr="00136D8B" w:rsidRDefault="00136D8B" w:rsidP="00136D8B">
      <w:pPr>
        <w:rPr>
          <w:lang w:eastAsia="zh-CN"/>
        </w:rPr>
      </w:pPr>
    </w:p>
    <w:p w:rsidR="00813563" w:rsidRDefault="00AD3B3F" w:rsidP="00AD3B3F">
      <w:pPr>
        <w:pStyle w:val="Heading3"/>
        <w:rPr>
          <w:lang w:eastAsia="zh-CN"/>
        </w:rPr>
      </w:pPr>
      <w:r>
        <w:rPr>
          <w:lang w:eastAsia="zh-CN"/>
        </w:rPr>
        <w:t>Names</w:t>
      </w:r>
    </w:p>
    <w:p w:rsidR="00D05B59" w:rsidRPr="00D05B59" w:rsidRDefault="00D05B59" w:rsidP="00D05B59">
      <w:pPr>
        <w:rPr>
          <w:lang w:eastAsia="zh-CN"/>
        </w:rPr>
      </w:pPr>
      <w:r>
        <w:rPr>
          <w:lang w:eastAsia="zh-CN"/>
        </w:rPr>
        <w:t xml:space="preserve">Refer to </w:t>
      </w:r>
      <w:r w:rsidRPr="00C24A75">
        <w:rPr>
          <w:u w:val="single"/>
          <w:lang w:eastAsia="zh-CN"/>
        </w:rPr>
        <w:fldChar w:fldCharType="begin"/>
      </w:r>
      <w:r w:rsidRPr="00C24A75">
        <w:rPr>
          <w:u w:val="single"/>
          <w:lang w:eastAsia="zh-CN"/>
        </w:rPr>
        <w:instrText xml:space="preserve"> REF _Ref472927545 \r \h </w:instrText>
      </w:r>
      <w:r w:rsidRPr="00C24A75">
        <w:rPr>
          <w:u w:val="single"/>
          <w:lang w:eastAsia="zh-CN"/>
        </w:rPr>
      </w:r>
      <w:r w:rsidRPr="00C24A75">
        <w:rPr>
          <w:u w:val="single"/>
          <w:lang w:eastAsia="zh-CN"/>
        </w:rPr>
        <w:fldChar w:fldCharType="separate"/>
      </w:r>
      <w:r w:rsidRPr="00C24A75">
        <w:rPr>
          <w:u w:val="single"/>
          <w:lang w:eastAsia="zh-CN"/>
        </w:rPr>
        <w:t>10.5</w:t>
      </w:r>
      <w:r w:rsidRPr="00C24A75">
        <w:rPr>
          <w:u w:val="single"/>
          <w:lang w:eastAsia="zh-CN"/>
        </w:rPr>
        <w:fldChar w:fldCharType="end"/>
      </w:r>
      <w:r w:rsidRPr="00C24A75">
        <w:rPr>
          <w:u w:val="single"/>
          <w:lang w:eastAsia="zh-CN"/>
        </w:rPr>
        <w:t xml:space="preserve"> </w:t>
      </w:r>
      <w:r w:rsidRPr="00C24A75">
        <w:rPr>
          <w:u w:val="single"/>
          <w:lang w:eastAsia="zh-CN"/>
        </w:rPr>
        <w:fldChar w:fldCharType="begin"/>
      </w:r>
      <w:r w:rsidRPr="00C24A75">
        <w:rPr>
          <w:u w:val="single"/>
          <w:lang w:eastAsia="zh-CN"/>
        </w:rPr>
        <w:instrText xml:space="preserve"> REF _Ref472927545 \h </w:instrText>
      </w:r>
      <w:r w:rsidRPr="00C24A75">
        <w:rPr>
          <w:u w:val="single"/>
          <w:lang w:eastAsia="zh-CN"/>
        </w:rPr>
      </w:r>
      <w:r w:rsidRPr="00C24A75">
        <w:rPr>
          <w:u w:val="single"/>
          <w:lang w:eastAsia="zh-CN"/>
        </w:rPr>
        <w:fldChar w:fldCharType="separate"/>
      </w:r>
      <w:r w:rsidRPr="00C24A75">
        <w:rPr>
          <w:u w:val="single"/>
          <w:lang w:eastAsia="zh-CN"/>
        </w:rPr>
        <w:t>Names</w:t>
      </w:r>
      <w:r w:rsidRPr="00C24A75">
        <w:rPr>
          <w:u w:val="single"/>
          <w:lang w:eastAsia="zh-CN"/>
        </w:rPr>
        <w:fldChar w:fldCharType="end"/>
      </w:r>
      <w:r>
        <w:rPr>
          <w:lang w:eastAsia="zh-CN"/>
        </w:rPr>
        <w:t xml:space="preserve"> for details. </w:t>
      </w:r>
    </w:p>
    <w:p w:rsidR="00AD3B3F" w:rsidRDefault="00AD3B3F" w:rsidP="00AD3B3F">
      <w:pPr>
        <w:pStyle w:val="Heading3"/>
        <w:rPr>
          <w:lang w:eastAsia="zh-CN"/>
        </w:rPr>
      </w:pPr>
      <w:r>
        <w:rPr>
          <w:lang w:eastAsia="zh-CN"/>
        </w:rPr>
        <w:t>Admins</w:t>
      </w:r>
    </w:p>
    <w:p w:rsidR="007637F2" w:rsidRPr="007637F2" w:rsidRDefault="007637F2" w:rsidP="007637F2">
      <w:pPr>
        <w:rPr>
          <w:lang w:eastAsia="zh-CN"/>
        </w:rPr>
      </w:pPr>
      <w:r>
        <w:rPr>
          <w:lang w:eastAsia="zh-CN"/>
        </w:rPr>
        <w:t>N/A</w:t>
      </w:r>
    </w:p>
    <w:p w:rsidR="00AD3B3F" w:rsidRDefault="00AD3B3F" w:rsidP="00AD3B3F">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D16AB8" w:rsidRPr="0084175A" w:rsidTr="00D01314">
        <w:trPr>
          <w:trHeight w:val="330"/>
        </w:trPr>
        <w:tc>
          <w:tcPr>
            <w:tcW w:w="1043" w:type="pct"/>
            <w:shd w:val="clear" w:color="auto" w:fill="auto"/>
            <w:noWrap/>
            <w:vAlign w:val="center"/>
            <w:hideMark/>
          </w:tcPr>
          <w:p w:rsidR="00D16AB8" w:rsidRDefault="00D16AB8" w:rsidP="00D01314">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D16AB8" w:rsidRDefault="00D16AB8" w:rsidP="00D01314">
            <w:pPr>
              <w:jc w:val="center"/>
              <w:rPr>
                <w:rFonts w:cs="SimSun"/>
                <w:b/>
                <w:bCs/>
                <w:lang w:eastAsia="zh-CN"/>
              </w:rPr>
            </w:pPr>
            <w:r w:rsidRPr="00330ED0">
              <w:rPr>
                <w:rFonts w:cs="SimSun"/>
                <w:b/>
                <w:bCs/>
              </w:rPr>
              <w:t>Mandatory</w:t>
            </w:r>
          </w:p>
        </w:tc>
        <w:tc>
          <w:tcPr>
            <w:tcW w:w="856" w:type="pct"/>
            <w:vAlign w:val="center"/>
          </w:tcPr>
          <w:p w:rsidR="00D16AB8" w:rsidRDefault="00D16AB8" w:rsidP="00D01314">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D16AB8" w:rsidRDefault="00D16AB8" w:rsidP="00D01314">
            <w:pPr>
              <w:jc w:val="center"/>
              <w:rPr>
                <w:rFonts w:cs="SimSun"/>
                <w:b/>
                <w:bCs/>
              </w:rPr>
            </w:pPr>
            <w:r>
              <w:rPr>
                <w:rFonts w:cs="SimSun"/>
                <w:b/>
                <w:bCs/>
              </w:rPr>
              <w:t>Description</w:t>
            </w:r>
          </w:p>
        </w:tc>
      </w:tr>
      <w:tr w:rsidR="00D16AB8" w:rsidRPr="0084175A" w:rsidTr="00D01314">
        <w:trPr>
          <w:trHeight w:val="345"/>
        </w:trPr>
        <w:tc>
          <w:tcPr>
            <w:tcW w:w="1043" w:type="pct"/>
            <w:shd w:val="clear" w:color="auto" w:fill="auto"/>
            <w:noWrap/>
            <w:vAlign w:val="center"/>
          </w:tcPr>
          <w:p w:rsidR="00D16AB8" w:rsidRDefault="00D16AB8" w:rsidP="00D01314">
            <w:pPr>
              <w:pStyle w:val="a"/>
              <w:jc w:val="center"/>
              <w:rPr>
                <w:b/>
                <w:i/>
              </w:rPr>
            </w:pPr>
            <w:r>
              <w:rPr>
                <w:b/>
                <w:i/>
              </w:rPr>
              <w:t>capital</w:t>
            </w:r>
          </w:p>
        </w:tc>
        <w:tc>
          <w:tcPr>
            <w:tcW w:w="504" w:type="pct"/>
            <w:shd w:val="clear" w:color="auto" w:fill="auto"/>
            <w:noWrap/>
            <w:vAlign w:val="center"/>
          </w:tcPr>
          <w:p w:rsidR="00D16AB8" w:rsidRDefault="00D16AB8" w:rsidP="00D01314">
            <w:pPr>
              <w:pStyle w:val="a"/>
              <w:jc w:val="center"/>
            </w:pPr>
            <w:r>
              <w:t>N</w:t>
            </w:r>
          </w:p>
        </w:tc>
        <w:tc>
          <w:tcPr>
            <w:tcW w:w="856" w:type="pct"/>
            <w:vAlign w:val="center"/>
          </w:tcPr>
          <w:p w:rsidR="00D16AB8" w:rsidRDefault="00D16AB8" w:rsidP="00D01314">
            <w:pPr>
              <w:pStyle w:val="a"/>
              <w:jc w:val="center"/>
            </w:pPr>
            <w:r w:rsidRPr="00BB4165">
              <w:rPr>
                <w:b/>
                <w:i/>
              </w:rPr>
              <w:t>yes/no</w:t>
            </w:r>
          </w:p>
        </w:tc>
        <w:tc>
          <w:tcPr>
            <w:tcW w:w="2597" w:type="pct"/>
            <w:shd w:val="clear" w:color="auto" w:fill="auto"/>
            <w:vAlign w:val="center"/>
          </w:tcPr>
          <w:p w:rsidR="00D16AB8" w:rsidRPr="00AD7536" w:rsidRDefault="00D16AB8" w:rsidP="00D01314">
            <w:pPr>
              <w:pStyle w:val="a"/>
            </w:pPr>
            <w:r>
              <w:rPr>
                <w:b/>
                <w:i/>
              </w:rPr>
              <w:t>capital</w:t>
            </w:r>
            <w:r>
              <w:t xml:space="preserve"> indicates if the city annotation is capital  </w:t>
            </w:r>
          </w:p>
        </w:tc>
      </w:tr>
      <w:tr w:rsidR="00D16AB8" w:rsidRPr="0084175A" w:rsidTr="00D01314">
        <w:trPr>
          <w:trHeight w:val="345"/>
        </w:trPr>
        <w:tc>
          <w:tcPr>
            <w:tcW w:w="1043" w:type="pct"/>
            <w:shd w:val="clear" w:color="auto" w:fill="auto"/>
            <w:noWrap/>
            <w:vAlign w:val="center"/>
          </w:tcPr>
          <w:p w:rsidR="00D16AB8" w:rsidRDefault="00D16AB8" w:rsidP="00D01314">
            <w:pPr>
              <w:pStyle w:val="a"/>
              <w:jc w:val="center"/>
              <w:rPr>
                <w:b/>
                <w:i/>
              </w:rPr>
            </w:pPr>
          </w:p>
        </w:tc>
        <w:tc>
          <w:tcPr>
            <w:tcW w:w="504" w:type="pct"/>
            <w:shd w:val="clear" w:color="auto" w:fill="auto"/>
            <w:noWrap/>
            <w:vAlign w:val="center"/>
          </w:tcPr>
          <w:p w:rsidR="00D16AB8" w:rsidRDefault="00D16AB8" w:rsidP="00D01314">
            <w:pPr>
              <w:pStyle w:val="a"/>
              <w:jc w:val="center"/>
            </w:pPr>
          </w:p>
        </w:tc>
        <w:tc>
          <w:tcPr>
            <w:tcW w:w="856" w:type="pct"/>
            <w:vAlign w:val="center"/>
          </w:tcPr>
          <w:p w:rsidR="00D16AB8" w:rsidRPr="00BB4165" w:rsidRDefault="00D16AB8" w:rsidP="00D01314">
            <w:pPr>
              <w:pStyle w:val="a"/>
              <w:jc w:val="center"/>
              <w:rPr>
                <w:b/>
                <w:i/>
              </w:rPr>
            </w:pPr>
            <w:r>
              <w:rPr>
                <w:b/>
                <w:i/>
              </w:rPr>
              <w:t>yes</w:t>
            </w:r>
          </w:p>
        </w:tc>
        <w:tc>
          <w:tcPr>
            <w:tcW w:w="2597" w:type="pct"/>
            <w:shd w:val="clear" w:color="auto" w:fill="auto"/>
            <w:vAlign w:val="center"/>
          </w:tcPr>
          <w:p w:rsidR="00D16AB8" w:rsidRPr="00C44E08" w:rsidRDefault="00D16AB8" w:rsidP="00D01314">
            <w:pPr>
              <w:pStyle w:val="a"/>
            </w:pPr>
            <w:r w:rsidRPr="00C44E08">
              <w:t>indicates the city annotation is capital</w:t>
            </w:r>
          </w:p>
        </w:tc>
      </w:tr>
      <w:tr w:rsidR="00D16AB8" w:rsidRPr="0084175A" w:rsidTr="00D01314">
        <w:trPr>
          <w:trHeight w:val="345"/>
        </w:trPr>
        <w:tc>
          <w:tcPr>
            <w:tcW w:w="1043" w:type="pct"/>
            <w:shd w:val="clear" w:color="auto" w:fill="auto"/>
            <w:noWrap/>
            <w:vAlign w:val="center"/>
          </w:tcPr>
          <w:p w:rsidR="00D16AB8" w:rsidRDefault="00D16AB8" w:rsidP="00D01314">
            <w:pPr>
              <w:pStyle w:val="a"/>
              <w:jc w:val="center"/>
              <w:rPr>
                <w:b/>
                <w:i/>
              </w:rPr>
            </w:pPr>
          </w:p>
        </w:tc>
        <w:tc>
          <w:tcPr>
            <w:tcW w:w="504" w:type="pct"/>
            <w:shd w:val="clear" w:color="auto" w:fill="auto"/>
            <w:noWrap/>
            <w:vAlign w:val="center"/>
          </w:tcPr>
          <w:p w:rsidR="00D16AB8" w:rsidRDefault="00D16AB8" w:rsidP="00D01314">
            <w:pPr>
              <w:pStyle w:val="a"/>
              <w:jc w:val="center"/>
            </w:pPr>
          </w:p>
        </w:tc>
        <w:tc>
          <w:tcPr>
            <w:tcW w:w="856" w:type="pct"/>
            <w:vAlign w:val="center"/>
          </w:tcPr>
          <w:p w:rsidR="00D16AB8" w:rsidRDefault="00D16AB8" w:rsidP="00D01314">
            <w:pPr>
              <w:pStyle w:val="a"/>
              <w:jc w:val="center"/>
              <w:rPr>
                <w:b/>
                <w:i/>
              </w:rPr>
            </w:pPr>
            <w:r>
              <w:rPr>
                <w:b/>
                <w:i/>
              </w:rPr>
              <w:t>no</w:t>
            </w:r>
            <w:r w:rsidRPr="00C44E08">
              <w:rPr>
                <w:i/>
              </w:rPr>
              <w:t>(Default)</w:t>
            </w:r>
          </w:p>
        </w:tc>
        <w:tc>
          <w:tcPr>
            <w:tcW w:w="2597" w:type="pct"/>
            <w:shd w:val="clear" w:color="auto" w:fill="auto"/>
            <w:vAlign w:val="center"/>
          </w:tcPr>
          <w:p w:rsidR="00D16AB8" w:rsidRPr="00C44E08" w:rsidRDefault="00D16AB8" w:rsidP="00D01314">
            <w:pPr>
              <w:pStyle w:val="a"/>
            </w:pPr>
            <w:r w:rsidRPr="00C44E08">
              <w:t xml:space="preserve">indicates the city annotation is </w:t>
            </w:r>
            <w:r>
              <w:t xml:space="preserve">not </w:t>
            </w:r>
            <w:r w:rsidRPr="00C44E08">
              <w:t>capital</w:t>
            </w:r>
          </w:p>
        </w:tc>
      </w:tr>
      <w:tr w:rsidR="00D16AB8" w:rsidRPr="0084175A" w:rsidTr="00D01314">
        <w:trPr>
          <w:trHeight w:val="345"/>
        </w:trPr>
        <w:tc>
          <w:tcPr>
            <w:tcW w:w="1043" w:type="pct"/>
            <w:shd w:val="clear" w:color="auto" w:fill="auto"/>
            <w:noWrap/>
            <w:vAlign w:val="center"/>
          </w:tcPr>
          <w:p w:rsidR="00D16AB8" w:rsidRDefault="00D16AB8" w:rsidP="00D01314">
            <w:pPr>
              <w:pStyle w:val="a"/>
              <w:jc w:val="center"/>
              <w:rPr>
                <w:b/>
                <w:i/>
              </w:rPr>
            </w:pPr>
            <w:r>
              <w:rPr>
                <w:b/>
                <w:i/>
              </w:rPr>
              <w:t>capital_order1</w:t>
            </w:r>
          </w:p>
        </w:tc>
        <w:tc>
          <w:tcPr>
            <w:tcW w:w="504" w:type="pct"/>
            <w:shd w:val="clear" w:color="auto" w:fill="auto"/>
            <w:noWrap/>
            <w:vAlign w:val="center"/>
          </w:tcPr>
          <w:p w:rsidR="00D16AB8" w:rsidRDefault="00D16AB8" w:rsidP="00D01314">
            <w:pPr>
              <w:pStyle w:val="a"/>
              <w:jc w:val="center"/>
            </w:pPr>
            <w:r>
              <w:t>N</w:t>
            </w:r>
          </w:p>
        </w:tc>
        <w:tc>
          <w:tcPr>
            <w:tcW w:w="856" w:type="pct"/>
            <w:vAlign w:val="center"/>
          </w:tcPr>
          <w:p w:rsidR="00D16AB8" w:rsidRDefault="00D16AB8" w:rsidP="00D01314">
            <w:pPr>
              <w:pStyle w:val="a"/>
              <w:jc w:val="center"/>
            </w:pPr>
            <w:r w:rsidRPr="00BB4165">
              <w:rPr>
                <w:b/>
                <w:i/>
              </w:rPr>
              <w:t>yes/no</w:t>
            </w:r>
          </w:p>
        </w:tc>
        <w:tc>
          <w:tcPr>
            <w:tcW w:w="2597" w:type="pct"/>
            <w:shd w:val="clear" w:color="auto" w:fill="auto"/>
            <w:vAlign w:val="center"/>
          </w:tcPr>
          <w:p w:rsidR="00D16AB8" w:rsidRPr="00AD7536" w:rsidRDefault="00D16AB8" w:rsidP="00D01314">
            <w:pPr>
              <w:pStyle w:val="a"/>
            </w:pPr>
            <w:r w:rsidRPr="00BB4165">
              <w:rPr>
                <w:b/>
                <w:i/>
              </w:rPr>
              <w:t>capital_order1</w:t>
            </w:r>
            <w:r>
              <w:t xml:space="preserve"> indicates if the city annotation is state or province capital  </w:t>
            </w:r>
          </w:p>
        </w:tc>
      </w:tr>
      <w:tr w:rsidR="00D16AB8" w:rsidRPr="0084175A" w:rsidTr="00D01314">
        <w:trPr>
          <w:trHeight w:val="345"/>
        </w:trPr>
        <w:tc>
          <w:tcPr>
            <w:tcW w:w="1043" w:type="pct"/>
            <w:vMerge w:val="restart"/>
            <w:shd w:val="clear" w:color="auto" w:fill="auto"/>
            <w:noWrap/>
            <w:vAlign w:val="center"/>
          </w:tcPr>
          <w:p w:rsidR="00D16AB8" w:rsidRDefault="00D16AB8" w:rsidP="00D01314">
            <w:pPr>
              <w:pStyle w:val="a"/>
              <w:jc w:val="center"/>
              <w:rPr>
                <w:b/>
                <w:i/>
              </w:rPr>
            </w:pPr>
          </w:p>
        </w:tc>
        <w:tc>
          <w:tcPr>
            <w:tcW w:w="504" w:type="pct"/>
            <w:vMerge w:val="restart"/>
            <w:shd w:val="clear" w:color="auto" w:fill="auto"/>
            <w:noWrap/>
            <w:vAlign w:val="center"/>
          </w:tcPr>
          <w:p w:rsidR="00D16AB8" w:rsidRDefault="00D16AB8" w:rsidP="00D01314">
            <w:pPr>
              <w:pStyle w:val="a"/>
              <w:jc w:val="center"/>
            </w:pPr>
          </w:p>
        </w:tc>
        <w:tc>
          <w:tcPr>
            <w:tcW w:w="856" w:type="pct"/>
            <w:vAlign w:val="center"/>
          </w:tcPr>
          <w:p w:rsidR="00D16AB8" w:rsidRPr="00BB4165" w:rsidRDefault="00D16AB8" w:rsidP="00D01314">
            <w:pPr>
              <w:pStyle w:val="a"/>
              <w:jc w:val="center"/>
              <w:rPr>
                <w:b/>
                <w:i/>
              </w:rPr>
            </w:pPr>
            <w:r>
              <w:rPr>
                <w:b/>
                <w:i/>
              </w:rPr>
              <w:t>yes</w:t>
            </w:r>
          </w:p>
        </w:tc>
        <w:tc>
          <w:tcPr>
            <w:tcW w:w="2597" w:type="pct"/>
            <w:shd w:val="clear" w:color="auto" w:fill="auto"/>
            <w:vAlign w:val="center"/>
          </w:tcPr>
          <w:p w:rsidR="00D16AB8" w:rsidRPr="00C44E08" w:rsidRDefault="00D16AB8" w:rsidP="00D01314">
            <w:pPr>
              <w:pStyle w:val="a"/>
            </w:pPr>
            <w:r w:rsidRPr="00C44E08">
              <w:t>indicates the city annotation is state or province capital</w:t>
            </w:r>
          </w:p>
        </w:tc>
      </w:tr>
      <w:tr w:rsidR="00D16AB8" w:rsidRPr="0084175A" w:rsidTr="00D01314">
        <w:trPr>
          <w:trHeight w:val="345"/>
        </w:trPr>
        <w:tc>
          <w:tcPr>
            <w:tcW w:w="1043" w:type="pct"/>
            <w:vMerge/>
            <w:shd w:val="clear" w:color="auto" w:fill="auto"/>
            <w:noWrap/>
            <w:vAlign w:val="center"/>
          </w:tcPr>
          <w:p w:rsidR="00D16AB8" w:rsidRDefault="00D16AB8" w:rsidP="00D01314">
            <w:pPr>
              <w:pStyle w:val="a"/>
              <w:jc w:val="center"/>
              <w:rPr>
                <w:b/>
                <w:i/>
              </w:rPr>
            </w:pPr>
          </w:p>
        </w:tc>
        <w:tc>
          <w:tcPr>
            <w:tcW w:w="504" w:type="pct"/>
            <w:vMerge/>
            <w:shd w:val="clear" w:color="auto" w:fill="auto"/>
            <w:noWrap/>
            <w:vAlign w:val="center"/>
          </w:tcPr>
          <w:p w:rsidR="00D16AB8" w:rsidRDefault="00D16AB8" w:rsidP="00D01314">
            <w:pPr>
              <w:pStyle w:val="a"/>
              <w:jc w:val="center"/>
            </w:pPr>
          </w:p>
        </w:tc>
        <w:tc>
          <w:tcPr>
            <w:tcW w:w="856" w:type="pct"/>
            <w:vAlign w:val="center"/>
          </w:tcPr>
          <w:p w:rsidR="00D16AB8" w:rsidRDefault="00D16AB8" w:rsidP="00D01314">
            <w:pPr>
              <w:pStyle w:val="a"/>
              <w:jc w:val="center"/>
              <w:rPr>
                <w:b/>
                <w:i/>
              </w:rPr>
            </w:pPr>
            <w:r>
              <w:rPr>
                <w:b/>
                <w:i/>
              </w:rPr>
              <w:t>no</w:t>
            </w:r>
            <w:r w:rsidRPr="00C44E08">
              <w:rPr>
                <w:i/>
              </w:rPr>
              <w:t>(Default)</w:t>
            </w:r>
          </w:p>
        </w:tc>
        <w:tc>
          <w:tcPr>
            <w:tcW w:w="2597" w:type="pct"/>
            <w:shd w:val="clear" w:color="auto" w:fill="auto"/>
            <w:vAlign w:val="center"/>
          </w:tcPr>
          <w:p w:rsidR="00D16AB8" w:rsidRPr="00C44E08" w:rsidRDefault="00D16AB8" w:rsidP="00D01314">
            <w:pPr>
              <w:pStyle w:val="a"/>
            </w:pPr>
            <w:r w:rsidRPr="00C44E08">
              <w:t>indicates the city annotation is not state or province capital</w:t>
            </w:r>
          </w:p>
        </w:tc>
      </w:tr>
      <w:tr w:rsidR="00CC7545" w:rsidRPr="0084175A" w:rsidTr="00D01314">
        <w:trPr>
          <w:trHeight w:val="345"/>
        </w:trPr>
        <w:tc>
          <w:tcPr>
            <w:tcW w:w="1043" w:type="pct"/>
            <w:shd w:val="clear" w:color="auto" w:fill="auto"/>
            <w:noWrap/>
            <w:vAlign w:val="center"/>
          </w:tcPr>
          <w:p w:rsidR="00CC7545" w:rsidRDefault="00CC7545" w:rsidP="00D01314">
            <w:pPr>
              <w:pStyle w:val="a"/>
              <w:jc w:val="center"/>
              <w:rPr>
                <w:b/>
                <w:i/>
              </w:rPr>
            </w:pPr>
            <w:r>
              <w:rPr>
                <w:b/>
                <w:i/>
              </w:rPr>
              <w:t>area</w:t>
            </w:r>
          </w:p>
        </w:tc>
        <w:tc>
          <w:tcPr>
            <w:tcW w:w="504" w:type="pct"/>
            <w:shd w:val="clear" w:color="auto" w:fill="auto"/>
            <w:noWrap/>
            <w:vAlign w:val="center"/>
          </w:tcPr>
          <w:p w:rsidR="00CC7545" w:rsidRDefault="00CC7545" w:rsidP="00D01314">
            <w:pPr>
              <w:pStyle w:val="a"/>
              <w:jc w:val="center"/>
            </w:pPr>
            <w:r>
              <w:t>N</w:t>
            </w:r>
          </w:p>
        </w:tc>
        <w:tc>
          <w:tcPr>
            <w:tcW w:w="856" w:type="pct"/>
            <w:vAlign w:val="center"/>
          </w:tcPr>
          <w:p w:rsidR="00CC7545" w:rsidRPr="006119CD" w:rsidRDefault="00CC7545" w:rsidP="00D01314">
            <w:pPr>
              <w:pStyle w:val="a"/>
              <w:jc w:val="center"/>
              <w:rPr>
                <w:i/>
              </w:rPr>
            </w:pPr>
            <w:r w:rsidRPr="006119CD">
              <w:rPr>
                <w:i/>
              </w:rPr>
              <w:t>&lt;user defined&gt;</w:t>
            </w:r>
          </w:p>
        </w:tc>
        <w:tc>
          <w:tcPr>
            <w:tcW w:w="2597" w:type="pct"/>
            <w:shd w:val="clear" w:color="auto" w:fill="auto"/>
            <w:vAlign w:val="center"/>
          </w:tcPr>
          <w:p w:rsidR="00CC7545" w:rsidRPr="00C44E08" w:rsidRDefault="00CC7545" w:rsidP="00D01314">
            <w:pPr>
              <w:pStyle w:val="a"/>
            </w:pPr>
            <w:r>
              <w:t>The area of the place. (Only available for place=country)</w:t>
            </w:r>
            <w:r w:rsidR="008350AB">
              <w:t>, unit is s</w:t>
            </w:r>
            <w:r w:rsidR="0080251C">
              <w:t>quare meter</w:t>
            </w:r>
            <w:r w:rsidR="008350AB">
              <w:t xml:space="preserve">. </w:t>
            </w:r>
          </w:p>
        </w:tc>
      </w:tr>
    </w:tbl>
    <w:p w:rsidR="001553AB" w:rsidRDefault="001553AB" w:rsidP="001553AB">
      <w:pPr>
        <w:pStyle w:val="Heading2"/>
        <w:rPr>
          <w:lang w:eastAsia="zh-CN"/>
        </w:rPr>
      </w:pPr>
      <w:r>
        <w:rPr>
          <w:lang w:eastAsia="zh-CN"/>
        </w:rPr>
        <w:t>City Center</w:t>
      </w:r>
    </w:p>
    <w:p w:rsidR="001553AB" w:rsidRDefault="001553AB" w:rsidP="001553AB">
      <w:pPr>
        <w:pStyle w:val="Heading3"/>
        <w:rPr>
          <w:lang w:eastAsia="zh-CN"/>
        </w:rPr>
      </w:pPr>
      <w:r>
        <w:rPr>
          <w:lang w:eastAsia="zh-CN"/>
        </w:rPr>
        <w:t>Feature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1"/>
        <w:gridCol w:w="1289"/>
        <w:gridCol w:w="2219"/>
        <w:gridCol w:w="6807"/>
      </w:tblGrid>
      <w:tr w:rsidR="001553AB" w:rsidTr="009977D3">
        <w:trPr>
          <w:trHeight w:val="330"/>
        </w:trPr>
        <w:tc>
          <w:tcPr>
            <w:tcW w:w="1086" w:type="pct"/>
            <w:shd w:val="clear" w:color="auto" w:fill="auto"/>
            <w:noWrap/>
            <w:vAlign w:val="center"/>
            <w:hideMark/>
          </w:tcPr>
          <w:p w:rsidR="001553AB" w:rsidRDefault="001553AB"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1553AB" w:rsidRDefault="001553A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1553AB" w:rsidRDefault="001553AB"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1553AB" w:rsidRDefault="001553AB" w:rsidP="009977D3">
            <w:pPr>
              <w:jc w:val="center"/>
              <w:rPr>
                <w:rFonts w:cs="SimSun"/>
                <w:b/>
                <w:bCs/>
              </w:rPr>
            </w:pPr>
            <w:r>
              <w:rPr>
                <w:rFonts w:cs="SimSun"/>
                <w:b/>
                <w:bCs/>
              </w:rPr>
              <w:t>Description</w:t>
            </w:r>
          </w:p>
        </w:tc>
      </w:tr>
      <w:tr w:rsidR="001553AB" w:rsidRPr="001D046E"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place</w:t>
            </w:r>
          </w:p>
        </w:tc>
        <w:tc>
          <w:tcPr>
            <w:tcW w:w="489" w:type="pct"/>
            <w:shd w:val="clear" w:color="auto" w:fill="auto"/>
            <w:noWrap/>
            <w:vAlign w:val="center"/>
            <w:hideMark/>
          </w:tcPr>
          <w:p w:rsidR="001553AB" w:rsidRDefault="001553AB" w:rsidP="009977D3">
            <w:pPr>
              <w:pStyle w:val="a"/>
              <w:jc w:val="center"/>
            </w:pPr>
            <w:r>
              <w:rPr>
                <w:rFonts w:hint="eastAsia"/>
              </w:rPr>
              <w:t>Y</w:t>
            </w:r>
          </w:p>
        </w:tc>
        <w:tc>
          <w:tcPr>
            <w:tcW w:w="842" w:type="pct"/>
            <w:vAlign w:val="center"/>
          </w:tcPr>
          <w:p w:rsidR="001553AB" w:rsidRDefault="001553AB" w:rsidP="009977D3">
            <w:pPr>
              <w:pStyle w:val="a"/>
              <w:jc w:val="center"/>
              <w:rPr>
                <w:b/>
                <w:i/>
              </w:rPr>
            </w:pPr>
            <w:r>
              <w:rPr>
                <w:rFonts w:hint="eastAsia"/>
                <w:b/>
                <w:i/>
              </w:rPr>
              <w:t>city/</w:t>
            </w:r>
          </w:p>
          <w:p w:rsidR="001553AB" w:rsidRDefault="001553AB" w:rsidP="009977D3">
            <w:pPr>
              <w:pStyle w:val="a"/>
              <w:jc w:val="center"/>
              <w:rPr>
                <w:b/>
                <w:i/>
              </w:rPr>
            </w:pPr>
            <w:r>
              <w:rPr>
                <w:b/>
                <w:i/>
              </w:rPr>
              <w:t>neighbourhood</w:t>
            </w:r>
            <w:r>
              <w:rPr>
                <w:rFonts w:hint="eastAsia"/>
                <w:b/>
                <w:i/>
              </w:rPr>
              <w:t>/</w:t>
            </w:r>
          </w:p>
          <w:p w:rsidR="001553AB" w:rsidRPr="005C25B0" w:rsidRDefault="001553AB" w:rsidP="009977D3">
            <w:pPr>
              <w:pStyle w:val="a"/>
              <w:jc w:val="center"/>
              <w:rPr>
                <w:b/>
                <w:i/>
              </w:rPr>
            </w:pPr>
            <w:r>
              <w:rPr>
                <w:b/>
                <w:i/>
              </w:rPr>
              <w:t>hamlet</w:t>
            </w:r>
          </w:p>
        </w:tc>
        <w:tc>
          <w:tcPr>
            <w:tcW w:w="2583" w:type="pct"/>
            <w:shd w:val="clear" w:color="auto" w:fill="auto"/>
            <w:vAlign w:val="center"/>
            <w:hideMark/>
          </w:tcPr>
          <w:p w:rsidR="001553AB" w:rsidRPr="001D046E" w:rsidRDefault="001553AB" w:rsidP="009977D3">
            <w:pPr>
              <w:pStyle w:val="a"/>
            </w:pPr>
            <w:r>
              <w:rPr>
                <w:rFonts w:hint="eastAsia"/>
              </w:rPr>
              <w:t xml:space="preserve">The extent of the city center, in the </w:t>
            </w:r>
            <w:r w:rsidRPr="009D7484">
              <w:t>hierarchy</w:t>
            </w:r>
            <w:r>
              <w:rPr>
                <w:rFonts w:hint="eastAsia"/>
              </w:rPr>
              <w:t xml:space="preserve"> based on area, population, etc.</w:t>
            </w:r>
          </w:p>
        </w:tc>
      </w:tr>
      <w:tr w:rsidR="001553AB" w:rsidRPr="001D046E"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sidRPr="009E37E3">
              <w:rPr>
                <w:b/>
                <w:i/>
              </w:rPr>
              <w:t>sub_category</w:t>
            </w:r>
          </w:p>
        </w:tc>
        <w:tc>
          <w:tcPr>
            <w:tcW w:w="489" w:type="pct"/>
            <w:shd w:val="clear" w:color="auto" w:fill="auto"/>
            <w:noWrap/>
            <w:vAlign w:val="center"/>
            <w:hideMark/>
          </w:tcPr>
          <w:p w:rsidR="001553AB" w:rsidRDefault="001553AB" w:rsidP="009977D3">
            <w:pPr>
              <w:pStyle w:val="a"/>
              <w:jc w:val="center"/>
            </w:pPr>
            <w:r>
              <w:rPr>
                <w:rFonts w:hint="eastAsia"/>
              </w:rPr>
              <w:t>N</w:t>
            </w:r>
          </w:p>
        </w:tc>
        <w:tc>
          <w:tcPr>
            <w:tcW w:w="842" w:type="pct"/>
            <w:vAlign w:val="center"/>
          </w:tcPr>
          <w:p w:rsidR="001553AB" w:rsidRPr="005C25B0" w:rsidRDefault="001553AB" w:rsidP="009977D3">
            <w:pPr>
              <w:pStyle w:val="a"/>
              <w:jc w:val="center"/>
              <w:rPr>
                <w:b/>
                <w:i/>
              </w:rPr>
            </w:pPr>
            <w:r>
              <w:rPr>
                <w:rFonts w:hint="eastAsia"/>
                <w:b/>
                <w:i/>
              </w:rPr>
              <w:t>village/town</w:t>
            </w:r>
          </w:p>
        </w:tc>
        <w:tc>
          <w:tcPr>
            <w:tcW w:w="2583" w:type="pct"/>
            <w:shd w:val="clear" w:color="auto" w:fill="auto"/>
            <w:vAlign w:val="center"/>
            <w:hideMark/>
          </w:tcPr>
          <w:p w:rsidR="001553AB" w:rsidRDefault="001553AB" w:rsidP="009977D3">
            <w:pPr>
              <w:pStyle w:val="a"/>
            </w:pPr>
            <w:r>
              <w:rPr>
                <w:rFonts w:hint="eastAsia"/>
              </w:rPr>
              <w:t xml:space="preserve">Sub category info, aiming to complete city center type info in association with </w:t>
            </w:r>
            <w:r>
              <w:t>‘</w:t>
            </w:r>
            <w:r>
              <w:rPr>
                <w:rFonts w:hint="eastAsia"/>
                <w:b/>
                <w:i/>
              </w:rPr>
              <w:t>place</w:t>
            </w:r>
            <w:r>
              <w:t>’</w:t>
            </w:r>
            <w:r>
              <w:rPr>
                <w:rFonts w:hint="eastAsia"/>
              </w:rPr>
              <w:t>.</w:t>
            </w:r>
          </w:p>
          <w:p w:rsidR="001553AB" w:rsidRPr="001D046E" w:rsidRDefault="001553AB" w:rsidP="009977D3">
            <w:pPr>
              <w:pStyle w:val="a"/>
            </w:pPr>
            <w:r>
              <w:rPr>
                <w:rFonts w:hint="eastAsia"/>
              </w:rPr>
              <w:t xml:space="preserve">This attribute only exists when </w:t>
            </w:r>
            <w:r>
              <w:t>‘</w:t>
            </w:r>
            <w:r>
              <w:rPr>
                <w:rFonts w:hint="eastAsia"/>
                <w:b/>
                <w:i/>
              </w:rPr>
              <w:t>place</w:t>
            </w:r>
            <w:r>
              <w:t>’</w:t>
            </w:r>
            <w:r>
              <w:rPr>
                <w:rFonts w:hint="eastAsia"/>
              </w:rPr>
              <w:t xml:space="preserve"> is </w:t>
            </w:r>
            <w:r>
              <w:t>‘</w:t>
            </w:r>
            <w:r>
              <w:rPr>
                <w:b/>
                <w:i/>
              </w:rPr>
              <w:t>hamlet</w:t>
            </w:r>
            <w:r>
              <w:rPr>
                <w:rFonts w:hint="eastAsia"/>
                <w:b/>
                <w:i/>
              </w:rPr>
              <w:t>.</w:t>
            </w:r>
            <w:r>
              <w:t>’</w:t>
            </w:r>
          </w:p>
        </w:tc>
      </w:tr>
    </w:tbl>
    <w:p w:rsidR="001553AB" w:rsidRPr="00410A43" w:rsidRDefault="001553AB" w:rsidP="001553AB">
      <w:pPr>
        <w:rPr>
          <w:lang w:eastAsia="zh-CN"/>
        </w:rPr>
      </w:pPr>
    </w:p>
    <w:p w:rsidR="001553AB" w:rsidRDefault="001553AB" w:rsidP="001553AB">
      <w:pPr>
        <w:pStyle w:val="Heading3"/>
        <w:rPr>
          <w:lang w:eastAsia="zh-CN"/>
        </w:rPr>
      </w:pPr>
      <w:r>
        <w:rPr>
          <w:lang w:eastAsia="zh-CN"/>
        </w:rPr>
        <w:t>Names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3"/>
        <w:gridCol w:w="1288"/>
        <w:gridCol w:w="2218"/>
        <w:gridCol w:w="6807"/>
      </w:tblGrid>
      <w:tr w:rsidR="001553AB" w:rsidTr="009977D3">
        <w:trPr>
          <w:trHeight w:val="330"/>
        </w:trPr>
        <w:tc>
          <w:tcPr>
            <w:tcW w:w="1086" w:type="pct"/>
            <w:shd w:val="clear" w:color="auto" w:fill="auto"/>
            <w:noWrap/>
            <w:vAlign w:val="center"/>
            <w:hideMark/>
          </w:tcPr>
          <w:p w:rsidR="001553AB" w:rsidRDefault="001553AB"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1553AB" w:rsidRDefault="001553A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1553AB" w:rsidRDefault="001553AB"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1553AB" w:rsidRDefault="001553AB" w:rsidP="009977D3">
            <w:pPr>
              <w:jc w:val="center"/>
              <w:rPr>
                <w:rFonts w:cs="SimSun"/>
                <w:b/>
                <w:bCs/>
              </w:rPr>
            </w:pPr>
            <w:r>
              <w:rPr>
                <w:rFonts w:cs="SimSun"/>
                <w:b/>
                <w:bCs/>
              </w:rPr>
              <w:t>Description</w:t>
            </w:r>
          </w:p>
        </w:tc>
      </w:tr>
      <w:tr w:rsidR="001553AB"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name:&lt;lang&gt;</w:t>
            </w:r>
          </w:p>
        </w:tc>
        <w:tc>
          <w:tcPr>
            <w:tcW w:w="489" w:type="pct"/>
            <w:shd w:val="clear" w:color="auto" w:fill="auto"/>
            <w:noWrap/>
            <w:vAlign w:val="center"/>
            <w:hideMark/>
          </w:tcPr>
          <w:p w:rsidR="001553AB" w:rsidRDefault="001553AB" w:rsidP="009977D3">
            <w:pPr>
              <w:pStyle w:val="a"/>
              <w:jc w:val="center"/>
            </w:pPr>
            <w:r>
              <w:rPr>
                <w:rFonts w:hint="eastAsia"/>
              </w:rPr>
              <w:t>Y</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Pr="001D046E" w:rsidRDefault="001553AB" w:rsidP="009977D3">
            <w:pPr>
              <w:pStyle w:val="a"/>
            </w:pPr>
            <w:r>
              <w:rPr>
                <w:rFonts w:hint="eastAsia"/>
              </w:rPr>
              <w:t>The name of the city center in specified language.</w:t>
            </w:r>
          </w:p>
        </w:tc>
      </w:tr>
      <w:tr w:rsidR="001553AB"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name:&lt;lang&gt;:name_type</w:t>
            </w:r>
          </w:p>
        </w:tc>
        <w:tc>
          <w:tcPr>
            <w:tcW w:w="489" w:type="pct"/>
            <w:shd w:val="clear" w:color="auto" w:fill="auto"/>
            <w:noWrap/>
            <w:vAlign w:val="center"/>
            <w:hideMark/>
          </w:tcPr>
          <w:p w:rsidR="001553AB" w:rsidRDefault="001553AB" w:rsidP="009977D3">
            <w:pPr>
              <w:pStyle w:val="a"/>
              <w:jc w:val="center"/>
            </w:pPr>
            <w:r>
              <w:rPr>
                <w:rFonts w:hint="eastAsia"/>
              </w:rPr>
              <w:t>Y</w:t>
            </w:r>
          </w:p>
        </w:tc>
        <w:tc>
          <w:tcPr>
            <w:tcW w:w="842" w:type="pct"/>
            <w:vAlign w:val="center"/>
          </w:tcPr>
          <w:p w:rsidR="001553AB" w:rsidRPr="005C25B0" w:rsidRDefault="001553AB" w:rsidP="009977D3">
            <w:pPr>
              <w:pStyle w:val="a"/>
              <w:jc w:val="center"/>
              <w:rPr>
                <w:b/>
                <w:i/>
              </w:rPr>
            </w:pPr>
            <w:r>
              <w:rPr>
                <w:rFonts w:hint="eastAsia"/>
                <w:b/>
                <w:i/>
              </w:rPr>
              <w:t>B/E/S</w:t>
            </w:r>
          </w:p>
        </w:tc>
        <w:tc>
          <w:tcPr>
            <w:tcW w:w="2583" w:type="pct"/>
            <w:shd w:val="clear" w:color="auto" w:fill="auto"/>
            <w:vAlign w:val="center"/>
            <w:hideMark/>
          </w:tcPr>
          <w:p w:rsidR="001553AB" w:rsidRDefault="001553AB" w:rsidP="009977D3">
            <w:pPr>
              <w:pStyle w:val="a"/>
            </w:pPr>
            <w:r>
              <w:rPr>
                <w:rFonts w:hint="eastAsia"/>
              </w:rPr>
              <w:t>The name type of the name in specified language of the city center.</w:t>
            </w:r>
          </w:p>
          <w:p w:rsidR="001553AB" w:rsidRPr="009A63F1" w:rsidRDefault="001553AB" w:rsidP="009977D3">
            <w:pPr>
              <w:pStyle w:val="a"/>
            </w:pPr>
            <w:r w:rsidRPr="005749A6">
              <w:rPr>
                <w:rFonts w:hint="eastAsia"/>
                <w:b/>
              </w:rPr>
              <w:t>By far, this attribute only exists in nav2 data.</w:t>
            </w:r>
          </w:p>
        </w:tc>
      </w:tr>
      <w:tr w:rsidR="001553AB" w:rsidTr="009977D3">
        <w:trPr>
          <w:trHeight w:val="345"/>
        </w:trPr>
        <w:tc>
          <w:tcPr>
            <w:tcW w:w="1086" w:type="pct"/>
            <w:vMerge w:val="restart"/>
            <w:shd w:val="clear" w:color="auto" w:fill="auto"/>
            <w:noWrap/>
            <w:vAlign w:val="center"/>
            <w:hideMark/>
          </w:tcPr>
          <w:p w:rsidR="001553AB" w:rsidRPr="00B86AA2" w:rsidRDefault="001553AB" w:rsidP="009977D3">
            <w:pPr>
              <w:pStyle w:val="a"/>
              <w:jc w:val="center"/>
              <w:rPr>
                <w:b/>
                <w:i/>
              </w:rPr>
            </w:pPr>
          </w:p>
        </w:tc>
        <w:tc>
          <w:tcPr>
            <w:tcW w:w="489" w:type="pct"/>
            <w:vMerge w:val="restart"/>
            <w:shd w:val="clear" w:color="auto" w:fill="auto"/>
            <w:noWrap/>
            <w:vAlign w:val="center"/>
            <w:hideMark/>
          </w:tcPr>
          <w:p w:rsidR="001553AB" w:rsidRDefault="001553AB" w:rsidP="009977D3">
            <w:pPr>
              <w:pStyle w:val="a"/>
              <w:jc w:val="center"/>
            </w:pPr>
          </w:p>
        </w:tc>
        <w:tc>
          <w:tcPr>
            <w:tcW w:w="842" w:type="pct"/>
            <w:vAlign w:val="center"/>
          </w:tcPr>
          <w:p w:rsidR="001553AB" w:rsidRPr="005C25B0" w:rsidRDefault="001553AB" w:rsidP="009977D3">
            <w:pPr>
              <w:pStyle w:val="a"/>
              <w:jc w:val="center"/>
              <w:rPr>
                <w:b/>
                <w:i/>
              </w:rPr>
            </w:pPr>
            <w:r>
              <w:rPr>
                <w:rFonts w:hint="eastAsia"/>
                <w:b/>
                <w:i/>
              </w:rPr>
              <w:t>B</w:t>
            </w:r>
          </w:p>
        </w:tc>
        <w:tc>
          <w:tcPr>
            <w:tcW w:w="2583" w:type="pct"/>
            <w:shd w:val="clear" w:color="auto" w:fill="auto"/>
            <w:vAlign w:val="center"/>
            <w:hideMark/>
          </w:tcPr>
          <w:p w:rsidR="001553AB" w:rsidRPr="009A63F1" w:rsidRDefault="001553AB" w:rsidP="009977D3">
            <w:pPr>
              <w:pStyle w:val="a"/>
            </w:pPr>
            <w:r>
              <w:rPr>
                <w:rFonts w:hint="eastAsia"/>
              </w:rPr>
              <w:t>Base name</w:t>
            </w:r>
          </w:p>
        </w:tc>
      </w:tr>
      <w:tr w:rsidR="001553AB" w:rsidTr="009977D3">
        <w:trPr>
          <w:trHeight w:val="345"/>
        </w:trPr>
        <w:tc>
          <w:tcPr>
            <w:tcW w:w="1086" w:type="pct"/>
            <w:vMerge/>
            <w:shd w:val="clear" w:color="auto" w:fill="auto"/>
            <w:noWrap/>
            <w:vAlign w:val="center"/>
            <w:hideMark/>
          </w:tcPr>
          <w:p w:rsidR="001553AB" w:rsidRPr="00B86AA2" w:rsidRDefault="001553AB" w:rsidP="009977D3">
            <w:pPr>
              <w:pStyle w:val="a"/>
              <w:jc w:val="center"/>
              <w:rPr>
                <w:b/>
                <w:i/>
              </w:rPr>
            </w:pPr>
          </w:p>
        </w:tc>
        <w:tc>
          <w:tcPr>
            <w:tcW w:w="489" w:type="pct"/>
            <w:vMerge/>
            <w:shd w:val="clear" w:color="auto" w:fill="auto"/>
            <w:noWrap/>
            <w:vAlign w:val="center"/>
            <w:hideMark/>
          </w:tcPr>
          <w:p w:rsidR="001553AB" w:rsidRDefault="001553AB" w:rsidP="009977D3">
            <w:pPr>
              <w:pStyle w:val="a"/>
              <w:jc w:val="center"/>
            </w:pPr>
          </w:p>
        </w:tc>
        <w:tc>
          <w:tcPr>
            <w:tcW w:w="842" w:type="pct"/>
            <w:vAlign w:val="center"/>
          </w:tcPr>
          <w:p w:rsidR="001553AB" w:rsidRPr="005C25B0" w:rsidRDefault="001553AB" w:rsidP="009977D3">
            <w:pPr>
              <w:pStyle w:val="a"/>
              <w:jc w:val="center"/>
              <w:rPr>
                <w:b/>
                <w:i/>
              </w:rPr>
            </w:pPr>
            <w:r>
              <w:rPr>
                <w:rFonts w:hint="eastAsia"/>
                <w:b/>
                <w:i/>
              </w:rPr>
              <w:t>E</w:t>
            </w:r>
          </w:p>
        </w:tc>
        <w:tc>
          <w:tcPr>
            <w:tcW w:w="2583" w:type="pct"/>
            <w:shd w:val="clear" w:color="auto" w:fill="auto"/>
            <w:vAlign w:val="center"/>
            <w:hideMark/>
          </w:tcPr>
          <w:p w:rsidR="001553AB" w:rsidRPr="008C1738" w:rsidRDefault="001553AB" w:rsidP="009977D3">
            <w:pPr>
              <w:pStyle w:val="a"/>
            </w:pPr>
            <w:r>
              <w:rPr>
                <w:rFonts w:hint="eastAsia"/>
              </w:rPr>
              <w:t>Exonym</w:t>
            </w:r>
          </w:p>
        </w:tc>
      </w:tr>
      <w:tr w:rsidR="001553AB" w:rsidTr="009977D3">
        <w:trPr>
          <w:trHeight w:val="345"/>
        </w:trPr>
        <w:tc>
          <w:tcPr>
            <w:tcW w:w="1086" w:type="pct"/>
            <w:vMerge/>
            <w:shd w:val="clear" w:color="auto" w:fill="auto"/>
            <w:noWrap/>
            <w:vAlign w:val="center"/>
            <w:hideMark/>
          </w:tcPr>
          <w:p w:rsidR="001553AB" w:rsidRPr="00B86AA2" w:rsidRDefault="001553AB" w:rsidP="009977D3">
            <w:pPr>
              <w:pStyle w:val="a"/>
              <w:jc w:val="center"/>
              <w:rPr>
                <w:b/>
                <w:i/>
              </w:rPr>
            </w:pPr>
          </w:p>
        </w:tc>
        <w:tc>
          <w:tcPr>
            <w:tcW w:w="489" w:type="pct"/>
            <w:vMerge/>
            <w:shd w:val="clear" w:color="auto" w:fill="auto"/>
            <w:noWrap/>
            <w:vAlign w:val="center"/>
            <w:hideMark/>
          </w:tcPr>
          <w:p w:rsidR="001553AB" w:rsidRDefault="001553AB" w:rsidP="009977D3">
            <w:pPr>
              <w:pStyle w:val="a"/>
              <w:jc w:val="center"/>
            </w:pPr>
          </w:p>
        </w:tc>
        <w:tc>
          <w:tcPr>
            <w:tcW w:w="842" w:type="pct"/>
            <w:vAlign w:val="center"/>
          </w:tcPr>
          <w:p w:rsidR="001553AB" w:rsidRPr="005C25B0" w:rsidRDefault="001553AB" w:rsidP="009977D3">
            <w:pPr>
              <w:pStyle w:val="a"/>
              <w:jc w:val="center"/>
              <w:rPr>
                <w:b/>
                <w:i/>
              </w:rPr>
            </w:pPr>
            <w:r>
              <w:rPr>
                <w:rFonts w:hint="eastAsia"/>
                <w:b/>
                <w:i/>
              </w:rPr>
              <w:t>S</w:t>
            </w:r>
          </w:p>
        </w:tc>
        <w:tc>
          <w:tcPr>
            <w:tcW w:w="2583" w:type="pct"/>
            <w:shd w:val="clear" w:color="auto" w:fill="auto"/>
            <w:vAlign w:val="center"/>
            <w:hideMark/>
          </w:tcPr>
          <w:p w:rsidR="001553AB" w:rsidRPr="008C1738" w:rsidRDefault="001553AB" w:rsidP="009977D3">
            <w:pPr>
              <w:pStyle w:val="a"/>
            </w:pPr>
            <w:r>
              <w:rPr>
                <w:rFonts w:hint="eastAsia"/>
              </w:rPr>
              <w:t>Synonym</w:t>
            </w:r>
          </w:p>
        </w:tc>
      </w:tr>
      <w:tr w:rsidR="001553AB" w:rsidTr="009977D3">
        <w:trPr>
          <w:trHeight w:val="345"/>
        </w:trPr>
        <w:tc>
          <w:tcPr>
            <w:tcW w:w="1086" w:type="pct"/>
            <w:shd w:val="clear" w:color="auto" w:fill="auto"/>
            <w:noWrap/>
            <w:vAlign w:val="center"/>
            <w:hideMark/>
          </w:tcPr>
          <w:p w:rsidR="001553AB" w:rsidRDefault="001553AB" w:rsidP="009977D3">
            <w:pPr>
              <w:pStyle w:val="a"/>
              <w:jc w:val="center"/>
              <w:rPr>
                <w:b/>
                <w:i/>
              </w:rPr>
            </w:pPr>
            <w:r>
              <w:rPr>
                <w:rFonts w:hint="eastAsia"/>
                <w:b/>
                <w:i/>
              </w:rPr>
              <w:t>name:&lt;lang&gt;:</w:t>
            </w:r>
            <w:r w:rsidRPr="00C223F3">
              <w:rPr>
                <w:b/>
                <w:i/>
              </w:rPr>
              <w:t>phonetics</w:t>
            </w:r>
            <w:r>
              <w:rPr>
                <w:rFonts w:hint="eastAsia"/>
                <w:b/>
                <w:i/>
              </w:rPr>
              <w:t>:</w:t>
            </w:r>
          </w:p>
          <w:p w:rsidR="001553AB" w:rsidRDefault="001553AB" w:rsidP="009977D3">
            <w:pPr>
              <w:pStyle w:val="a"/>
              <w:jc w:val="center"/>
              <w:rPr>
                <w:b/>
                <w:i/>
              </w:rPr>
            </w:pPr>
            <w:r>
              <w:rPr>
                <w:rFonts w:hint="eastAsia"/>
                <w:b/>
                <w:i/>
              </w:rPr>
              <w:t>&lt;</w:t>
            </w:r>
            <w:r w:rsidRPr="00403CCC">
              <w:rPr>
                <w:b/>
                <w:i/>
              </w:rPr>
              <w:t>phonetic language code</w:t>
            </w:r>
            <w:r>
              <w:rPr>
                <w:rFonts w:hint="eastAsia"/>
                <w:b/>
                <w:i/>
              </w:rPr>
              <w:t>&gt;:</w:t>
            </w:r>
          </w:p>
          <w:p w:rsidR="001553AB" w:rsidRPr="00B86AA2" w:rsidRDefault="001553AB" w:rsidP="009977D3">
            <w:pPr>
              <w:pStyle w:val="a"/>
              <w:jc w:val="center"/>
              <w:rPr>
                <w:b/>
                <w:i/>
              </w:rPr>
            </w:pPr>
            <w:r>
              <w:rPr>
                <w:rFonts w:hint="eastAsia"/>
                <w:b/>
                <w:i/>
              </w:rPr>
              <w:t>&lt;</w:t>
            </w:r>
            <w:r>
              <w:rPr>
                <w:b/>
                <w:i/>
              </w:rPr>
              <w:t>transcription</w:t>
            </w:r>
            <w:r>
              <w:rPr>
                <w:rFonts w:hint="eastAsia"/>
                <w:b/>
                <w:i/>
              </w:rPr>
              <w:t xml:space="preserve"> </w:t>
            </w:r>
            <w:r w:rsidRPr="00403CCC">
              <w:rPr>
                <w:b/>
                <w:i/>
              </w:rPr>
              <w:t>method</w:t>
            </w:r>
            <w:r>
              <w:rPr>
                <w:rFonts w:hint="eastAsia"/>
                <w:b/>
                <w:i/>
              </w:rPr>
              <w:t>&gt;</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Default="001553AB" w:rsidP="009977D3">
            <w:pPr>
              <w:pStyle w:val="a"/>
            </w:pPr>
            <w:r>
              <w:rPr>
                <w:rFonts w:hint="eastAsia"/>
              </w:rPr>
              <w:t xml:space="preserve">The phonetics of the name in specified language and </w:t>
            </w:r>
            <w:r>
              <w:t>transcription</w:t>
            </w:r>
            <w:r>
              <w:rPr>
                <w:rFonts w:hint="eastAsia"/>
              </w:rPr>
              <w:t xml:space="preserve"> method of the city center.</w:t>
            </w:r>
          </w:p>
          <w:p w:rsidR="001553AB" w:rsidRPr="009A63F1" w:rsidRDefault="001553AB" w:rsidP="009977D3">
            <w:pPr>
              <w:pStyle w:val="a"/>
            </w:pPr>
            <w:r w:rsidRPr="005749A6">
              <w:rPr>
                <w:rFonts w:hint="eastAsia"/>
                <w:b/>
              </w:rPr>
              <w:t>By far, this attribute only exists in nav2 data.</w:t>
            </w:r>
          </w:p>
        </w:tc>
      </w:tr>
      <w:tr w:rsidR="001553AB" w:rsidTr="009977D3">
        <w:trPr>
          <w:trHeight w:val="345"/>
        </w:trPr>
        <w:tc>
          <w:tcPr>
            <w:tcW w:w="1086" w:type="pct"/>
            <w:shd w:val="clear" w:color="auto" w:fill="auto"/>
            <w:noWrap/>
            <w:vAlign w:val="center"/>
            <w:hideMark/>
          </w:tcPr>
          <w:p w:rsidR="001553AB" w:rsidRDefault="001553AB" w:rsidP="009977D3">
            <w:pPr>
              <w:pStyle w:val="a"/>
              <w:jc w:val="center"/>
              <w:rPr>
                <w:b/>
                <w:i/>
              </w:rPr>
            </w:pPr>
            <w:r>
              <w:rPr>
                <w:rFonts w:hint="eastAsia"/>
                <w:b/>
                <w:i/>
              </w:rPr>
              <w:t>name:&lt;lang&gt;:trans:</w:t>
            </w:r>
          </w:p>
          <w:p w:rsidR="001553AB" w:rsidRPr="00B86AA2" w:rsidRDefault="001553AB" w:rsidP="009977D3">
            <w:pPr>
              <w:pStyle w:val="a"/>
              <w:jc w:val="center"/>
              <w:rPr>
                <w:b/>
                <w:i/>
              </w:rPr>
            </w:pPr>
            <w:r>
              <w:rPr>
                <w:rFonts w:hint="eastAsia"/>
                <w:b/>
                <w:i/>
              </w:rPr>
              <w:t>&lt;</w:t>
            </w:r>
            <w:r w:rsidRPr="00526387">
              <w:rPr>
                <w:b/>
                <w:i/>
              </w:rPr>
              <w:t>transliteration type</w:t>
            </w:r>
            <w:r>
              <w:rPr>
                <w:rFonts w:hint="eastAsia"/>
                <w:b/>
                <w:i/>
              </w:rPr>
              <w:t>&gt;</w:t>
            </w:r>
          </w:p>
        </w:tc>
        <w:tc>
          <w:tcPr>
            <w:tcW w:w="489" w:type="pct"/>
            <w:shd w:val="clear" w:color="auto" w:fill="auto"/>
            <w:noWrap/>
            <w:vAlign w:val="center"/>
            <w:hideMark/>
          </w:tcPr>
          <w:p w:rsidR="001553AB" w:rsidRDefault="001553AB" w:rsidP="009977D3">
            <w:pPr>
              <w:pStyle w:val="a"/>
              <w:jc w:val="center"/>
            </w:pPr>
            <w:r>
              <w:rPr>
                <w:rFonts w:hint="eastAsia"/>
              </w:rPr>
              <w:t>N</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Pr="009A63F1" w:rsidRDefault="001553AB" w:rsidP="009977D3">
            <w:pPr>
              <w:pStyle w:val="a"/>
            </w:pPr>
            <w:r>
              <w:rPr>
                <w:rFonts w:hint="eastAsia"/>
              </w:rPr>
              <w:t>The name in specified language and transliteration type of the city center.</w:t>
            </w:r>
          </w:p>
        </w:tc>
      </w:tr>
      <w:tr w:rsidR="001553AB"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alt_name:&lt;lang&gt;</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Default="001553AB" w:rsidP="009977D3">
            <w:pPr>
              <w:pStyle w:val="a"/>
            </w:pPr>
            <w:r>
              <w:rPr>
                <w:rFonts w:hint="eastAsia"/>
              </w:rPr>
              <w:t>The alternative name of the city center in specified language.</w:t>
            </w:r>
          </w:p>
          <w:p w:rsidR="001553AB" w:rsidRPr="005749A6" w:rsidRDefault="001553AB" w:rsidP="009977D3">
            <w:pPr>
              <w:pStyle w:val="a"/>
              <w:rPr>
                <w:b/>
              </w:rPr>
            </w:pPr>
            <w:r w:rsidRPr="005749A6">
              <w:rPr>
                <w:rFonts w:hint="eastAsia"/>
                <w:b/>
              </w:rPr>
              <w:t>By far, this attribute only exists in nav2 data.</w:t>
            </w:r>
          </w:p>
        </w:tc>
      </w:tr>
      <w:tr w:rsidR="001553AB"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alt_name:&lt;lang&gt;:name_type</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r>
              <w:rPr>
                <w:rFonts w:hint="eastAsia"/>
                <w:b/>
                <w:i/>
              </w:rPr>
              <w:t>B/E/S</w:t>
            </w:r>
          </w:p>
        </w:tc>
        <w:tc>
          <w:tcPr>
            <w:tcW w:w="2583" w:type="pct"/>
            <w:shd w:val="clear" w:color="auto" w:fill="auto"/>
            <w:vAlign w:val="center"/>
            <w:hideMark/>
          </w:tcPr>
          <w:p w:rsidR="001553AB" w:rsidRDefault="001553AB" w:rsidP="009977D3">
            <w:pPr>
              <w:pStyle w:val="a"/>
            </w:pPr>
            <w:r>
              <w:rPr>
                <w:rFonts w:hint="eastAsia"/>
              </w:rPr>
              <w:t>The name type of the alternative name in specified language of the city center.</w:t>
            </w:r>
          </w:p>
          <w:p w:rsidR="001553AB" w:rsidRPr="009A63F1" w:rsidRDefault="001553AB" w:rsidP="009977D3">
            <w:pPr>
              <w:pStyle w:val="a"/>
            </w:pPr>
            <w:r w:rsidRPr="005749A6">
              <w:rPr>
                <w:rFonts w:hint="eastAsia"/>
                <w:b/>
              </w:rPr>
              <w:t>By far, this attribute only exists in nav2 data.</w:t>
            </w:r>
          </w:p>
        </w:tc>
      </w:tr>
      <w:tr w:rsidR="001553AB" w:rsidTr="009977D3">
        <w:trPr>
          <w:trHeight w:val="345"/>
        </w:trPr>
        <w:tc>
          <w:tcPr>
            <w:tcW w:w="1086" w:type="pct"/>
            <w:vMerge w:val="restart"/>
            <w:shd w:val="clear" w:color="auto" w:fill="auto"/>
            <w:noWrap/>
            <w:vAlign w:val="center"/>
            <w:hideMark/>
          </w:tcPr>
          <w:p w:rsidR="001553AB" w:rsidRPr="00B86AA2" w:rsidRDefault="001553AB" w:rsidP="009977D3">
            <w:pPr>
              <w:pStyle w:val="a"/>
              <w:jc w:val="center"/>
              <w:rPr>
                <w:b/>
                <w:i/>
              </w:rPr>
            </w:pPr>
          </w:p>
        </w:tc>
        <w:tc>
          <w:tcPr>
            <w:tcW w:w="489" w:type="pct"/>
            <w:vMerge w:val="restart"/>
            <w:shd w:val="clear" w:color="auto" w:fill="auto"/>
            <w:noWrap/>
            <w:vAlign w:val="center"/>
            <w:hideMark/>
          </w:tcPr>
          <w:p w:rsidR="001553AB" w:rsidRDefault="001553AB" w:rsidP="009977D3">
            <w:pPr>
              <w:pStyle w:val="a"/>
              <w:jc w:val="center"/>
            </w:pPr>
          </w:p>
        </w:tc>
        <w:tc>
          <w:tcPr>
            <w:tcW w:w="842" w:type="pct"/>
            <w:vAlign w:val="center"/>
          </w:tcPr>
          <w:p w:rsidR="001553AB" w:rsidRPr="005C25B0" w:rsidRDefault="001553AB" w:rsidP="009977D3">
            <w:pPr>
              <w:pStyle w:val="a"/>
              <w:jc w:val="center"/>
              <w:rPr>
                <w:b/>
                <w:i/>
              </w:rPr>
            </w:pPr>
            <w:r>
              <w:rPr>
                <w:rFonts w:hint="eastAsia"/>
                <w:b/>
                <w:i/>
              </w:rPr>
              <w:t>B</w:t>
            </w:r>
          </w:p>
        </w:tc>
        <w:tc>
          <w:tcPr>
            <w:tcW w:w="2583" w:type="pct"/>
            <w:shd w:val="clear" w:color="auto" w:fill="auto"/>
            <w:vAlign w:val="center"/>
            <w:hideMark/>
          </w:tcPr>
          <w:p w:rsidR="001553AB" w:rsidRPr="009A63F1" w:rsidRDefault="001553AB" w:rsidP="009977D3">
            <w:pPr>
              <w:pStyle w:val="a"/>
            </w:pPr>
            <w:r>
              <w:rPr>
                <w:rFonts w:hint="eastAsia"/>
              </w:rPr>
              <w:t>Base name</w:t>
            </w:r>
          </w:p>
        </w:tc>
      </w:tr>
      <w:tr w:rsidR="001553AB" w:rsidTr="009977D3">
        <w:trPr>
          <w:trHeight w:val="345"/>
        </w:trPr>
        <w:tc>
          <w:tcPr>
            <w:tcW w:w="1086" w:type="pct"/>
            <w:vMerge/>
            <w:shd w:val="clear" w:color="auto" w:fill="auto"/>
            <w:noWrap/>
            <w:vAlign w:val="center"/>
            <w:hideMark/>
          </w:tcPr>
          <w:p w:rsidR="001553AB" w:rsidRPr="00B86AA2" w:rsidRDefault="001553AB" w:rsidP="009977D3">
            <w:pPr>
              <w:pStyle w:val="a"/>
              <w:jc w:val="center"/>
              <w:rPr>
                <w:b/>
                <w:i/>
              </w:rPr>
            </w:pPr>
          </w:p>
        </w:tc>
        <w:tc>
          <w:tcPr>
            <w:tcW w:w="489" w:type="pct"/>
            <w:vMerge/>
            <w:shd w:val="clear" w:color="auto" w:fill="auto"/>
            <w:noWrap/>
            <w:vAlign w:val="center"/>
            <w:hideMark/>
          </w:tcPr>
          <w:p w:rsidR="001553AB" w:rsidRDefault="001553AB" w:rsidP="009977D3">
            <w:pPr>
              <w:pStyle w:val="a"/>
              <w:jc w:val="center"/>
            </w:pPr>
          </w:p>
        </w:tc>
        <w:tc>
          <w:tcPr>
            <w:tcW w:w="842" w:type="pct"/>
            <w:vAlign w:val="center"/>
          </w:tcPr>
          <w:p w:rsidR="001553AB" w:rsidRPr="005C25B0" w:rsidRDefault="001553AB" w:rsidP="009977D3">
            <w:pPr>
              <w:pStyle w:val="a"/>
              <w:jc w:val="center"/>
              <w:rPr>
                <w:b/>
                <w:i/>
              </w:rPr>
            </w:pPr>
            <w:r>
              <w:rPr>
                <w:rFonts w:hint="eastAsia"/>
                <w:b/>
                <w:i/>
              </w:rPr>
              <w:t>E</w:t>
            </w:r>
          </w:p>
        </w:tc>
        <w:tc>
          <w:tcPr>
            <w:tcW w:w="2583" w:type="pct"/>
            <w:shd w:val="clear" w:color="auto" w:fill="auto"/>
            <w:vAlign w:val="center"/>
            <w:hideMark/>
          </w:tcPr>
          <w:p w:rsidR="001553AB" w:rsidRPr="008C1738" w:rsidRDefault="001553AB" w:rsidP="009977D3">
            <w:pPr>
              <w:pStyle w:val="a"/>
            </w:pPr>
            <w:r>
              <w:rPr>
                <w:rFonts w:hint="eastAsia"/>
              </w:rPr>
              <w:t>Exonym</w:t>
            </w:r>
          </w:p>
        </w:tc>
      </w:tr>
      <w:tr w:rsidR="001553AB" w:rsidTr="009977D3">
        <w:trPr>
          <w:trHeight w:val="345"/>
        </w:trPr>
        <w:tc>
          <w:tcPr>
            <w:tcW w:w="1086" w:type="pct"/>
            <w:vMerge/>
            <w:shd w:val="clear" w:color="auto" w:fill="auto"/>
            <w:noWrap/>
            <w:vAlign w:val="center"/>
            <w:hideMark/>
          </w:tcPr>
          <w:p w:rsidR="001553AB" w:rsidRPr="00B86AA2" w:rsidRDefault="001553AB" w:rsidP="009977D3">
            <w:pPr>
              <w:pStyle w:val="a"/>
              <w:jc w:val="center"/>
              <w:rPr>
                <w:b/>
                <w:i/>
              </w:rPr>
            </w:pPr>
          </w:p>
        </w:tc>
        <w:tc>
          <w:tcPr>
            <w:tcW w:w="489" w:type="pct"/>
            <w:vMerge/>
            <w:shd w:val="clear" w:color="auto" w:fill="auto"/>
            <w:noWrap/>
            <w:vAlign w:val="center"/>
            <w:hideMark/>
          </w:tcPr>
          <w:p w:rsidR="001553AB" w:rsidRDefault="001553AB" w:rsidP="009977D3">
            <w:pPr>
              <w:pStyle w:val="a"/>
              <w:jc w:val="center"/>
            </w:pPr>
          </w:p>
        </w:tc>
        <w:tc>
          <w:tcPr>
            <w:tcW w:w="842" w:type="pct"/>
            <w:vAlign w:val="center"/>
          </w:tcPr>
          <w:p w:rsidR="001553AB" w:rsidRPr="005C25B0" w:rsidRDefault="001553AB" w:rsidP="009977D3">
            <w:pPr>
              <w:pStyle w:val="a"/>
              <w:jc w:val="center"/>
              <w:rPr>
                <w:b/>
                <w:i/>
              </w:rPr>
            </w:pPr>
            <w:r>
              <w:rPr>
                <w:rFonts w:hint="eastAsia"/>
                <w:b/>
                <w:i/>
              </w:rPr>
              <w:t>S</w:t>
            </w:r>
          </w:p>
        </w:tc>
        <w:tc>
          <w:tcPr>
            <w:tcW w:w="2583" w:type="pct"/>
            <w:shd w:val="clear" w:color="auto" w:fill="auto"/>
            <w:vAlign w:val="center"/>
            <w:hideMark/>
          </w:tcPr>
          <w:p w:rsidR="001553AB" w:rsidRPr="008C1738" w:rsidRDefault="001553AB" w:rsidP="009977D3">
            <w:pPr>
              <w:pStyle w:val="a"/>
            </w:pPr>
            <w:r>
              <w:rPr>
                <w:rFonts w:hint="eastAsia"/>
              </w:rPr>
              <w:t>Synonym</w:t>
            </w:r>
          </w:p>
        </w:tc>
      </w:tr>
      <w:tr w:rsidR="001553AB" w:rsidTr="009977D3">
        <w:trPr>
          <w:trHeight w:val="345"/>
        </w:trPr>
        <w:tc>
          <w:tcPr>
            <w:tcW w:w="1086" w:type="pct"/>
            <w:shd w:val="clear" w:color="auto" w:fill="auto"/>
            <w:noWrap/>
            <w:vAlign w:val="center"/>
            <w:hideMark/>
          </w:tcPr>
          <w:p w:rsidR="001553AB" w:rsidRDefault="001553AB" w:rsidP="009977D3">
            <w:pPr>
              <w:pStyle w:val="a"/>
              <w:jc w:val="center"/>
              <w:rPr>
                <w:b/>
                <w:i/>
              </w:rPr>
            </w:pPr>
            <w:r>
              <w:rPr>
                <w:rFonts w:hint="eastAsia"/>
                <w:b/>
                <w:i/>
              </w:rPr>
              <w:t>alt_name:&lt;lang&gt;:</w:t>
            </w:r>
            <w:r w:rsidRPr="00C223F3">
              <w:rPr>
                <w:b/>
                <w:i/>
              </w:rPr>
              <w:t>phonetics</w:t>
            </w:r>
            <w:r>
              <w:rPr>
                <w:rFonts w:hint="eastAsia"/>
                <w:b/>
                <w:i/>
              </w:rPr>
              <w:t>:</w:t>
            </w:r>
          </w:p>
          <w:p w:rsidR="001553AB" w:rsidRDefault="001553AB" w:rsidP="009977D3">
            <w:pPr>
              <w:pStyle w:val="a"/>
              <w:jc w:val="center"/>
              <w:rPr>
                <w:b/>
                <w:i/>
              </w:rPr>
            </w:pPr>
            <w:r>
              <w:rPr>
                <w:rFonts w:hint="eastAsia"/>
                <w:b/>
                <w:i/>
              </w:rPr>
              <w:t>&lt;</w:t>
            </w:r>
            <w:r w:rsidRPr="00403CCC">
              <w:rPr>
                <w:b/>
                <w:i/>
              </w:rPr>
              <w:t>phonetic language code</w:t>
            </w:r>
            <w:r>
              <w:rPr>
                <w:rFonts w:hint="eastAsia"/>
                <w:b/>
                <w:i/>
              </w:rPr>
              <w:t>&gt;:</w:t>
            </w:r>
          </w:p>
          <w:p w:rsidR="001553AB" w:rsidRPr="00B86AA2" w:rsidRDefault="001553AB" w:rsidP="009977D3">
            <w:pPr>
              <w:pStyle w:val="a"/>
              <w:jc w:val="center"/>
              <w:rPr>
                <w:b/>
                <w:i/>
              </w:rPr>
            </w:pPr>
            <w:r>
              <w:rPr>
                <w:rFonts w:hint="eastAsia"/>
                <w:b/>
                <w:i/>
              </w:rPr>
              <w:t>&lt;</w:t>
            </w:r>
            <w:r>
              <w:rPr>
                <w:b/>
                <w:i/>
              </w:rPr>
              <w:t>transcription</w:t>
            </w:r>
            <w:r>
              <w:rPr>
                <w:rFonts w:hint="eastAsia"/>
                <w:b/>
                <w:i/>
              </w:rPr>
              <w:t xml:space="preserve"> </w:t>
            </w:r>
            <w:r w:rsidRPr="00403CCC">
              <w:rPr>
                <w:b/>
                <w:i/>
              </w:rPr>
              <w:t>method</w:t>
            </w:r>
            <w:r>
              <w:rPr>
                <w:rFonts w:hint="eastAsia"/>
                <w:b/>
                <w:i/>
              </w:rPr>
              <w:t>&gt;</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Default="001553AB" w:rsidP="009977D3">
            <w:pPr>
              <w:pStyle w:val="a"/>
            </w:pPr>
            <w:r>
              <w:rPr>
                <w:rFonts w:hint="eastAsia"/>
              </w:rPr>
              <w:t xml:space="preserve">The phonetics of the alternative name in specified language and </w:t>
            </w:r>
            <w:r>
              <w:t>transcription</w:t>
            </w:r>
            <w:r>
              <w:rPr>
                <w:rFonts w:hint="eastAsia"/>
              </w:rPr>
              <w:t xml:space="preserve"> method of the city center.</w:t>
            </w:r>
          </w:p>
          <w:p w:rsidR="001553AB" w:rsidRPr="009A63F1" w:rsidRDefault="001553AB" w:rsidP="009977D3">
            <w:pPr>
              <w:pStyle w:val="a"/>
            </w:pPr>
            <w:r w:rsidRPr="005749A6">
              <w:rPr>
                <w:rFonts w:hint="eastAsia"/>
                <w:b/>
              </w:rPr>
              <w:t>By far, this attribute only exists in nav2 data.</w:t>
            </w:r>
          </w:p>
        </w:tc>
      </w:tr>
      <w:tr w:rsidR="001553AB" w:rsidTr="009977D3">
        <w:trPr>
          <w:trHeight w:val="345"/>
        </w:trPr>
        <w:tc>
          <w:tcPr>
            <w:tcW w:w="1086" w:type="pct"/>
            <w:shd w:val="clear" w:color="auto" w:fill="auto"/>
            <w:noWrap/>
            <w:vAlign w:val="center"/>
            <w:hideMark/>
          </w:tcPr>
          <w:p w:rsidR="001553AB" w:rsidRDefault="001553AB" w:rsidP="009977D3">
            <w:pPr>
              <w:pStyle w:val="a"/>
              <w:jc w:val="center"/>
              <w:rPr>
                <w:b/>
                <w:i/>
              </w:rPr>
            </w:pPr>
            <w:r>
              <w:rPr>
                <w:rFonts w:hint="eastAsia"/>
                <w:b/>
                <w:i/>
              </w:rPr>
              <w:t>alt_name:&lt;lang&gt;:trans:</w:t>
            </w:r>
          </w:p>
          <w:p w:rsidR="001553AB" w:rsidRPr="00B86AA2" w:rsidRDefault="001553AB" w:rsidP="009977D3">
            <w:pPr>
              <w:pStyle w:val="a"/>
              <w:jc w:val="center"/>
              <w:rPr>
                <w:b/>
                <w:i/>
              </w:rPr>
            </w:pPr>
            <w:r>
              <w:rPr>
                <w:rFonts w:hint="eastAsia"/>
                <w:b/>
                <w:i/>
              </w:rPr>
              <w:t>&lt;</w:t>
            </w:r>
            <w:r w:rsidRPr="00526387">
              <w:rPr>
                <w:b/>
                <w:i/>
              </w:rPr>
              <w:t>transliteration type</w:t>
            </w:r>
            <w:r>
              <w:rPr>
                <w:rFonts w:hint="eastAsia"/>
                <w:b/>
                <w:i/>
              </w:rPr>
              <w:t>&gt;</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Default="001553AB" w:rsidP="009977D3">
            <w:pPr>
              <w:pStyle w:val="a"/>
            </w:pPr>
            <w:r>
              <w:rPr>
                <w:rFonts w:hint="eastAsia"/>
              </w:rPr>
              <w:t>The alternative name in specified language and transliteration type of the city center.</w:t>
            </w:r>
          </w:p>
          <w:p w:rsidR="001553AB" w:rsidRPr="009A63F1" w:rsidRDefault="001553AB" w:rsidP="009977D3">
            <w:pPr>
              <w:pStyle w:val="a"/>
            </w:pPr>
            <w:r w:rsidRPr="005749A6">
              <w:rPr>
                <w:rFonts w:hint="eastAsia"/>
                <w:b/>
              </w:rPr>
              <w:t>By far, this attribute only exists in nav2 data.</w:t>
            </w:r>
          </w:p>
        </w:tc>
      </w:tr>
      <w:tr w:rsidR="001553AB" w:rsidTr="009977D3">
        <w:trPr>
          <w:trHeight w:val="345"/>
        </w:trPr>
        <w:tc>
          <w:tcPr>
            <w:tcW w:w="1086"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553AB" w:rsidRPr="00B86AA2" w:rsidRDefault="001553AB" w:rsidP="009977D3">
            <w:pPr>
              <w:pStyle w:val="a"/>
              <w:jc w:val="center"/>
              <w:rPr>
                <w:b/>
                <w:i/>
              </w:rPr>
            </w:pPr>
            <w:r>
              <w:rPr>
                <w:rFonts w:hint="eastAsia"/>
                <w:b/>
                <w:i/>
              </w:rPr>
              <w:t>short_name:&lt;lang&gt;</w:t>
            </w:r>
          </w:p>
        </w:tc>
        <w:tc>
          <w:tcPr>
            <w:tcW w:w="489"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553AB" w:rsidRDefault="001553AB" w:rsidP="009977D3">
            <w:pPr>
              <w:pStyle w:val="a"/>
              <w:jc w:val="center"/>
            </w:pPr>
            <w:r>
              <w:rPr>
                <w:rFonts w:hint="eastAsia"/>
              </w:rPr>
              <w:t>N</w:t>
            </w:r>
          </w:p>
        </w:tc>
        <w:tc>
          <w:tcPr>
            <w:tcW w:w="842" w:type="pct"/>
            <w:tcBorders>
              <w:top w:val="single" w:sz="4" w:space="0" w:color="000000"/>
              <w:left w:val="single" w:sz="4" w:space="0" w:color="000000"/>
              <w:bottom w:val="single" w:sz="4" w:space="0" w:color="000000"/>
              <w:right w:val="single" w:sz="4" w:space="0" w:color="000000"/>
            </w:tcBorders>
            <w:vAlign w:val="center"/>
          </w:tcPr>
          <w:p w:rsidR="001553AB" w:rsidRPr="005C25B0" w:rsidRDefault="001553AB" w:rsidP="009977D3">
            <w:pPr>
              <w:pStyle w:val="a"/>
              <w:jc w:val="center"/>
              <w:rPr>
                <w:b/>
                <w:i/>
              </w:rPr>
            </w:pPr>
          </w:p>
        </w:tc>
        <w:tc>
          <w:tcPr>
            <w:tcW w:w="25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553AB" w:rsidRPr="001D046E" w:rsidRDefault="001553AB" w:rsidP="009977D3">
            <w:pPr>
              <w:pStyle w:val="a"/>
            </w:pPr>
            <w:r>
              <w:rPr>
                <w:rFonts w:hint="eastAsia"/>
              </w:rPr>
              <w:t>The short name of the city center in specified language.</w:t>
            </w:r>
          </w:p>
        </w:tc>
      </w:tr>
      <w:tr w:rsidR="001553AB" w:rsidTr="009977D3">
        <w:trPr>
          <w:trHeight w:val="345"/>
        </w:trPr>
        <w:tc>
          <w:tcPr>
            <w:tcW w:w="1086"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553AB" w:rsidRDefault="001553AB" w:rsidP="009977D3">
            <w:pPr>
              <w:pStyle w:val="a"/>
              <w:jc w:val="center"/>
              <w:rPr>
                <w:b/>
                <w:i/>
              </w:rPr>
            </w:pPr>
            <w:r>
              <w:rPr>
                <w:rFonts w:hint="eastAsia"/>
                <w:b/>
                <w:i/>
              </w:rPr>
              <w:lastRenderedPageBreak/>
              <w:t>short_name:&lt;lang&gt;:</w:t>
            </w:r>
          </w:p>
          <w:p w:rsidR="001553AB" w:rsidRPr="00B86AA2" w:rsidRDefault="001553AB" w:rsidP="009977D3">
            <w:pPr>
              <w:pStyle w:val="a"/>
              <w:jc w:val="center"/>
              <w:rPr>
                <w:b/>
                <w:i/>
              </w:rPr>
            </w:pPr>
            <w:r>
              <w:rPr>
                <w:rFonts w:hint="eastAsia"/>
                <w:b/>
                <w:i/>
              </w:rPr>
              <w:t>name_type</w:t>
            </w:r>
          </w:p>
        </w:tc>
        <w:tc>
          <w:tcPr>
            <w:tcW w:w="489"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553AB" w:rsidRDefault="001553AB" w:rsidP="009977D3">
            <w:pPr>
              <w:pStyle w:val="a"/>
              <w:jc w:val="center"/>
            </w:pPr>
            <w:r>
              <w:rPr>
                <w:rFonts w:hint="eastAsia"/>
              </w:rPr>
              <w:t>N</w:t>
            </w:r>
          </w:p>
        </w:tc>
        <w:tc>
          <w:tcPr>
            <w:tcW w:w="842" w:type="pct"/>
            <w:tcBorders>
              <w:top w:val="single" w:sz="4" w:space="0" w:color="000000"/>
              <w:left w:val="single" w:sz="4" w:space="0" w:color="000000"/>
              <w:bottom w:val="single" w:sz="4" w:space="0" w:color="000000"/>
              <w:right w:val="single" w:sz="4" w:space="0" w:color="000000"/>
            </w:tcBorders>
            <w:vAlign w:val="center"/>
          </w:tcPr>
          <w:p w:rsidR="001553AB" w:rsidRPr="005C25B0" w:rsidRDefault="001553AB" w:rsidP="009977D3">
            <w:pPr>
              <w:pStyle w:val="a"/>
              <w:jc w:val="center"/>
              <w:rPr>
                <w:b/>
                <w:i/>
              </w:rPr>
            </w:pPr>
          </w:p>
        </w:tc>
        <w:tc>
          <w:tcPr>
            <w:tcW w:w="25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553AB" w:rsidRDefault="001553AB" w:rsidP="009977D3">
            <w:pPr>
              <w:pStyle w:val="a"/>
            </w:pPr>
            <w:r>
              <w:rPr>
                <w:rFonts w:hint="eastAsia"/>
              </w:rPr>
              <w:t>The name type of the short name in specified language of the city center.</w:t>
            </w:r>
          </w:p>
          <w:p w:rsidR="001553AB" w:rsidRPr="001D046E" w:rsidRDefault="001553AB" w:rsidP="009977D3">
            <w:pPr>
              <w:pStyle w:val="a"/>
            </w:pPr>
            <w:r w:rsidRPr="005749A6">
              <w:rPr>
                <w:rFonts w:hint="eastAsia"/>
                <w:b/>
              </w:rPr>
              <w:t>By far, this attribute only exists in nav2 data.</w:t>
            </w:r>
          </w:p>
        </w:tc>
      </w:tr>
      <w:tr w:rsidR="001553AB" w:rsidTr="009977D3">
        <w:trPr>
          <w:trHeight w:val="345"/>
        </w:trPr>
        <w:tc>
          <w:tcPr>
            <w:tcW w:w="1086" w:type="pct"/>
            <w:shd w:val="clear" w:color="auto" w:fill="auto"/>
            <w:noWrap/>
            <w:vAlign w:val="center"/>
            <w:hideMark/>
          </w:tcPr>
          <w:p w:rsidR="001553AB" w:rsidRDefault="001553AB" w:rsidP="009977D3">
            <w:pPr>
              <w:pStyle w:val="a"/>
              <w:jc w:val="center"/>
              <w:rPr>
                <w:b/>
                <w:i/>
              </w:rPr>
            </w:pPr>
            <w:r>
              <w:rPr>
                <w:rFonts w:hint="eastAsia"/>
                <w:b/>
                <w:i/>
              </w:rPr>
              <w:t>short_name:&lt;lang&gt;:trans:</w:t>
            </w:r>
          </w:p>
          <w:p w:rsidR="001553AB" w:rsidRPr="00B86AA2" w:rsidRDefault="001553AB" w:rsidP="009977D3">
            <w:pPr>
              <w:pStyle w:val="a"/>
              <w:jc w:val="center"/>
              <w:rPr>
                <w:b/>
                <w:i/>
              </w:rPr>
            </w:pPr>
            <w:r>
              <w:rPr>
                <w:rFonts w:hint="eastAsia"/>
                <w:b/>
                <w:i/>
              </w:rPr>
              <w:t>&lt;</w:t>
            </w:r>
            <w:r w:rsidRPr="00526387">
              <w:rPr>
                <w:b/>
                <w:i/>
              </w:rPr>
              <w:t>transliteration type</w:t>
            </w:r>
            <w:r>
              <w:rPr>
                <w:rFonts w:hint="eastAsia"/>
                <w:b/>
                <w:i/>
              </w:rPr>
              <w:t>&gt;</w:t>
            </w:r>
          </w:p>
        </w:tc>
        <w:tc>
          <w:tcPr>
            <w:tcW w:w="489" w:type="pct"/>
            <w:shd w:val="clear" w:color="auto" w:fill="auto"/>
            <w:noWrap/>
            <w:vAlign w:val="center"/>
            <w:hideMark/>
          </w:tcPr>
          <w:p w:rsidR="001553AB" w:rsidRDefault="001553AB" w:rsidP="009977D3">
            <w:pPr>
              <w:pStyle w:val="a"/>
              <w:jc w:val="center"/>
            </w:pPr>
            <w:r>
              <w:rPr>
                <w:rFonts w:hint="eastAsia"/>
              </w:rPr>
              <w:t>N</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Pr="009A63F1" w:rsidRDefault="001553AB" w:rsidP="009977D3">
            <w:pPr>
              <w:pStyle w:val="a"/>
            </w:pPr>
            <w:r>
              <w:rPr>
                <w:rFonts w:hint="eastAsia"/>
              </w:rPr>
              <w:t>The short name in specified language and transliteration type of the city center.</w:t>
            </w:r>
          </w:p>
        </w:tc>
      </w:tr>
    </w:tbl>
    <w:p w:rsidR="001553AB" w:rsidRDefault="001553AB" w:rsidP="001553AB">
      <w:pPr>
        <w:pStyle w:val="Heading3"/>
        <w:rPr>
          <w:lang w:eastAsia="zh-CN"/>
        </w:rPr>
      </w:pPr>
      <w:r>
        <w:rPr>
          <w:lang w:eastAsia="zh-CN"/>
        </w:rPr>
        <w:t>Admins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1"/>
        <w:gridCol w:w="1289"/>
        <w:gridCol w:w="2219"/>
        <w:gridCol w:w="6807"/>
      </w:tblGrid>
      <w:tr w:rsidR="001553AB" w:rsidTr="009977D3">
        <w:trPr>
          <w:trHeight w:val="330"/>
        </w:trPr>
        <w:tc>
          <w:tcPr>
            <w:tcW w:w="1086" w:type="pct"/>
            <w:shd w:val="clear" w:color="auto" w:fill="auto"/>
            <w:noWrap/>
            <w:vAlign w:val="center"/>
            <w:hideMark/>
          </w:tcPr>
          <w:p w:rsidR="001553AB" w:rsidRDefault="001553AB"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1553AB" w:rsidRDefault="001553A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1553AB" w:rsidRDefault="001553AB"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1553AB" w:rsidRDefault="001553AB" w:rsidP="009977D3">
            <w:pPr>
              <w:jc w:val="center"/>
              <w:rPr>
                <w:rFonts w:cs="SimSun"/>
                <w:b/>
                <w:bCs/>
              </w:rPr>
            </w:pPr>
            <w:r>
              <w:rPr>
                <w:rFonts w:cs="SimSun"/>
                <w:b/>
                <w:bCs/>
              </w:rPr>
              <w:t>Description</w:t>
            </w:r>
          </w:p>
        </w:tc>
      </w:tr>
      <w:tr w:rsidR="001553AB" w:rsidRPr="005749A6"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l&lt;x&gt;</w:t>
            </w:r>
          </w:p>
        </w:tc>
        <w:tc>
          <w:tcPr>
            <w:tcW w:w="489" w:type="pct"/>
            <w:shd w:val="clear" w:color="auto" w:fill="auto"/>
            <w:noWrap/>
            <w:vAlign w:val="center"/>
            <w:hideMark/>
          </w:tcPr>
          <w:p w:rsidR="001553AB" w:rsidRDefault="001553AB" w:rsidP="009977D3">
            <w:pPr>
              <w:pStyle w:val="a"/>
              <w:jc w:val="center"/>
            </w:pPr>
            <w:r>
              <w:rPr>
                <w:rFonts w:hint="eastAsia"/>
              </w:rPr>
              <w:t>Y</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Pr="006D0FFB" w:rsidRDefault="001553AB" w:rsidP="009977D3">
            <w:pPr>
              <w:pStyle w:val="a"/>
            </w:pPr>
            <w:r>
              <w:rPr>
                <w:rFonts w:hint="eastAsia"/>
              </w:rPr>
              <w:t xml:space="preserve">The </w:t>
            </w:r>
            <w:r w:rsidRPr="000A090C">
              <w:rPr>
                <w:rFonts w:hint="eastAsia"/>
                <w:b/>
                <w:i/>
              </w:rPr>
              <w:t>l&lt;x&gt;</w:t>
            </w:r>
            <w:r>
              <w:rPr>
                <w:rFonts w:hint="eastAsia"/>
              </w:rPr>
              <w:t xml:space="preserve"> key has a corresponding admin code value. As the </w:t>
            </w:r>
            <w:r w:rsidRPr="000A090C">
              <w:rPr>
                <w:rFonts w:hint="eastAsia"/>
                <w:b/>
                <w:i/>
              </w:rPr>
              <w:t>&lt;x&gt;</w:t>
            </w:r>
            <w:r>
              <w:rPr>
                <w:rFonts w:hint="eastAsia"/>
              </w:rPr>
              <w:t xml:space="preserve"> gets bigger, the hierarchy which the admin code stands for gets deeper. Usually from country level to neighborhood level or hamlet level, etc.</w:t>
            </w:r>
          </w:p>
        </w:tc>
      </w:tr>
    </w:tbl>
    <w:p w:rsidR="001553AB" w:rsidRPr="00F32529" w:rsidRDefault="001553AB" w:rsidP="001553AB">
      <w:pPr>
        <w:rPr>
          <w:lang w:eastAsia="zh-CN"/>
        </w:rPr>
      </w:pPr>
    </w:p>
    <w:p w:rsidR="001553AB" w:rsidRDefault="001553AB" w:rsidP="001553AB">
      <w:pPr>
        <w:pStyle w:val="Heading3"/>
        <w:rPr>
          <w:lang w:eastAsia="zh-CN"/>
        </w:rPr>
      </w:pPr>
      <w:r>
        <w:rPr>
          <w:lang w:eastAsia="zh-CN"/>
        </w:rPr>
        <w:t>Country Code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553AB" w:rsidTr="009977D3">
        <w:trPr>
          <w:trHeight w:val="330"/>
        </w:trPr>
        <w:tc>
          <w:tcPr>
            <w:tcW w:w="1043" w:type="pct"/>
            <w:shd w:val="clear" w:color="auto" w:fill="auto"/>
            <w:noWrap/>
            <w:vAlign w:val="center"/>
            <w:hideMark/>
          </w:tcPr>
          <w:p w:rsidR="001553AB" w:rsidRDefault="001553AB"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1553AB" w:rsidRDefault="001553AB" w:rsidP="009977D3">
            <w:pPr>
              <w:jc w:val="center"/>
              <w:rPr>
                <w:rFonts w:cs="SimSun"/>
                <w:b/>
                <w:bCs/>
                <w:lang w:eastAsia="zh-CN"/>
              </w:rPr>
            </w:pPr>
            <w:r w:rsidRPr="00330ED0">
              <w:rPr>
                <w:rFonts w:cs="SimSun"/>
                <w:b/>
                <w:bCs/>
              </w:rPr>
              <w:t>Mandatory</w:t>
            </w:r>
          </w:p>
        </w:tc>
        <w:tc>
          <w:tcPr>
            <w:tcW w:w="856" w:type="pct"/>
            <w:vAlign w:val="center"/>
          </w:tcPr>
          <w:p w:rsidR="001553AB" w:rsidRDefault="001553AB"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1553AB" w:rsidRDefault="001553AB" w:rsidP="009977D3">
            <w:pPr>
              <w:jc w:val="center"/>
              <w:rPr>
                <w:rFonts w:cs="SimSun"/>
                <w:b/>
                <w:bCs/>
              </w:rPr>
            </w:pPr>
            <w:r>
              <w:rPr>
                <w:rFonts w:cs="SimSun"/>
                <w:b/>
                <w:bCs/>
              </w:rPr>
              <w:t>Description</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b/>
                <w:i/>
              </w:rPr>
              <w:t>iso</w:t>
            </w:r>
          </w:p>
        </w:tc>
        <w:tc>
          <w:tcPr>
            <w:tcW w:w="504" w:type="pct"/>
            <w:shd w:val="clear" w:color="auto" w:fill="auto"/>
            <w:noWrap/>
            <w:vAlign w:val="center"/>
            <w:hideMark/>
          </w:tcPr>
          <w:p w:rsidR="001553AB" w:rsidRDefault="001553AB" w:rsidP="009977D3">
            <w:pPr>
              <w:pStyle w:val="a"/>
              <w:jc w:val="center"/>
            </w:pPr>
            <w:r>
              <w:t>Y</w:t>
            </w:r>
          </w:p>
        </w:tc>
        <w:tc>
          <w:tcPr>
            <w:tcW w:w="856" w:type="pct"/>
            <w:vAlign w:val="center"/>
          </w:tcPr>
          <w:p w:rsidR="001553AB" w:rsidRDefault="001553AB" w:rsidP="009977D3">
            <w:pPr>
              <w:pStyle w:val="a"/>
              <w:jc w:val="center"/>
            </w:pPr>
          </w:p>
        </w:tc>
        <w:tc>
          <w:tcPr>
            <w:tcW w:w="2597" w:type="pct"/>
            <w:shd w:val="clear" w:color="auto" w:fill="auto"/>
            <w:vAlign w:val="center"/>
            <w:hideMark/>
          </w:tcPr>
          <w:p w:rsidR="001553AB" w:rsidRDefault="001553AB" w:rsidP="009977D3">
            <w:pPr>
              <w:pStyle w:val="a"/>
            </w:pPr>
            <w:r w:rsidRPr="00AD7536">
              <w:t>ISO 3166-1 alpha-3</w:t>
            </w:r>
            <w:r>
              <w:t xml:space="preserve"> country code, refer to </w:t>
            </w:r>
            <w:hyperlink r:id="rId16" w:history="1">
              <w:r w:rsidRPr="00CF5F6E">
                <w:rPr>
                  <w:rStyle w:val="Hyperlink"/>
                </w:rPr>
                <w:t>ISO_3166-1_alpha-3</w:t>
              </w:r>
            </w:hyperlink>
            <w:r>
              <w:t xml:space="preserve"> </w:t>
            </w:r>
          </w:p>
        </w:tc>
      </w:tr>
    </w:tbl>
    <w:p w:rsidR="001553AB" w:rsidRPr="00526A23" w:rsidRDefault="001553AB" w:rsidP="001553AB">
      <w:pPr>
        <w:rPr>
          <w:lang w:eastAsia="zh-CN"/>
        </w:rPr>
      </w:pPr>
    </w:p>
    <w:p w:rsidR="001553AB" w:rsidRDefault="001553AB" w:rsidP="001553AB">
      <w:pPr>
        <w:pStyle w:val="Heading3"/>
        <w:rPr>
          <w:lang w:eastAsia="zh-CN"/>
        </w:rPr>
      </w:pPr>
      <w:r>
        <w:rPr>
          <w:lang w:eastAsia="zh-CN"/>
        </w:rPr>
        <w:t>Capitals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1"/>
        <w:gridCol w:w="1289"/>
        <w:gridCol w:w="2219"/>
        <w:gridCol w:w="6807"/>
      </w:tblGrid>
      <w:tr w:rsidR="001553AB" w:rsidTr="009977D3">
        <w:trPr>
          <w:trHeight w:val="330"/>
        </w:trPr>
        <w:tc>
          <w:tcPr>
            <w:tcW w:w="1086" w:type="pct"/>
            <w:shd w:val="clear" w:color="auto" w:fill="auto"/>
            <w:noWrap/>
            <w:vAlign w:val="center"/>
            <w:hideMark/>
          </w:tcPr>
          <w:p w:rsidR="001553AB" w:rsidRDefault="001553AB"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1553AB" w:rsidRDefault="001553A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1553AB" w:rsidRDefault="001553AB"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1553AB" w:rsidRDefault="001553AB" w:rsidP="009977D3">
            <w:pPr>
              <w:jc w:val="center"/>
              <w:rPr>
                <w:rFonts w:cs="SimSun"/>
                <w:b/>
                <w:bCs/>
              </w:rPr>
            </w:pPr>
            <w:r>
              <w:rPr>
                <w:rFonts w:cs="SimSun"/>
                <w:b/>
                <w:bCs/>
              </w:rPr>
              <w:t>Description</w:t>
            </w:r>
          </w:p>
        </w:tc>
      </w:tr>
      <w:tr w:rsidR="001553AB"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capital</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r>
              <w:rPr>
                <w:rFonts w:hint="eastAsia"/>
                <w:b/>
                <w:i/>
              </w:rPr>
              <w:t>yes</w:t>
            </w:r>
          </w:p>
        </w:tc>
        <w:tc>
          <w:tcPr>
            <w:tcW w:w="2583" w:type="pct"/>
            <w:shd w:val="clear" w:color="auto" w:fill="auto"/>
            <w:vAlign w:val="center"/>
            <w:hideMark/>
          </w:tcPr>
          <w:p w:rsidR="001553AB" w:rsidRPr="005749A6" w:rsidRDefault="001553AB" w:rsidP="009977D3">
            <w:pPr>
              <w:pStyle w:val="a"/>
              <w:rPr>
                <w:b/>
              </w:rPr>
            </w:pPr>
            <w:r>
              <w:rPr>
                <w:rFonts w:hint="eastAsia"/>
              </w:rPr>
              <w:t>Indicating this city center is a capital of a country.</w:t>
            </w:r>
          </w:p>
        </w:tc>
      </w:tr>
      <w:tr w:rsidR="001553AB"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capital_order1</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r>
              <w:rPr>
                <w:rFonts w:hint="eastAsia"/>
                <w:b/>
                <w:i/>
              </w:rPr>
              <w:t>yes</w:t>
            </w:r>
          </w:p>
        </w:tc>
        <w:tc>
          <w:tcPr>
            <w:tcW w:w="2583" w:type="pct"/>
            <w:shd w:val="clear" w:color="auto" w:fill="auto"/>
            <w:vAlign w:val="center"/>
            <w:hideMark/>
          </w:tcPr>
          <w:p w:rsidR="001553AB" w:rsidRPr="005749A6" w:rsidRDefault="001553AB" w:rsidP="009977D3">
            <w:pPr>
              <w:pStyle w:val="a"/>
              <w:rPr>
                <w:b/>
              </w:rPr>
            </w:pPr>
            <w:r>
              <w:rPr>
                <w:rFonts w:hint="eastAsia"/>
              </w:rPr>
              <w:t>Indicating this city center is a capital of a province.</w:t>
            </w:r>
          </w:p>
        </w:tc>
      </w:tr>
      <w:tr w:rsidR="001553AB"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capital_order8</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r>
              <w:rPr>
                <w:rFonts w:hint="eastAsia"/>
                <w:b/>
                <w:i/>
              </w:rPr>
              <w:t>yes</w:t>
            </w:r>
          </w:p>
        </w:tc>
        <w:tc>
          <w:tcPr>
            <w:tcW w:w="2583" w:type="pct"/>
            <w:shd w:val="clear" w:color="auto" w:fill="auto"/>
            <w:vAlign w:val="center"/>
            <w:hideMark/>
          </w:tcPr>
          <w:p w:rsidR="001553AB" w:rsidRPr="005749A6" w:rsidRDefault="001553AB" w:rsidP="009977D3">
            <w:pPr>
              <w:pStyle w:val="a"/>
              <w:rPr>
                <w:b/>
              </w:rPr>
            </w:pPr>
            <w:r>
              <w:rPr>
                <w:rFonts w:hint="eastAsia"/>
              </w:rPr>
              <w:t xml:space="preserve">Indicating this city center is a </w:t>
            </w:r>
            <w:r>
              <w:t>“</w:t>
            </w:r>
            <w:r>
              <w:rPr>
                <w:rFonts w:hint="eastAsia"/>
              </w:rPr>
              <w:t>地级市</w:t>
            </w:r>
            <w:r>
              <w:t>”</w:t>
            </w:r>
            <w:r>
              <w:rPr>
                <w:rFonts w:hint="eastAsia"/>
              </w:rPr>
              <w:t>.</w:t>
            </w:r>
          </w:p>
        </w:tc>
      </w:tr>
    </w:tbl>
    <w:p w:rsidR="001553AB" w:rsidRPr="00562E4D" w:rsidRDefault="001553AB" w:rsidP="001553AB">
      <w:pPr>
        <w:rPr>
          <w:lang w:eastAsia="zh-CN"/>
        </w:rPr>
      </w:pPr>
    </w:p>
    <w:p w:rsidR="001553AB" w:rsidRDefault="001553AB" w:rsidP="001553AB">
      <w:pPr>
        <w:pStyle w:val="Heading3"/>
        <w:rPr>
          <w:lang w:eastAsia="zh-CN"/>
        </w:rPr>
      </w:pPr>
      <w:r>
        <w:rPr>
          <w:lang w:eastAsia="zh-CN"/>
        </w:rPr>
        <w:t>Population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1"/>
        <w:gridCol w:w="1289"/>
        <w:gridCol w:w="2219"/>
        <w:gridCol w:w="6807"/>
      </w:tblGrid>
      <w:tr w:rsidR="001553AB" w:rsidTr="009977D3">
        <w:trPr>
          <w:trHeight w:val="330"/>
        </w:trPr>
        <w:tc>
          <w:tcPr>
            <w:tcW w:w="1086" w:type="pct"/>
            <w:shd w:val="clear" w:color="auto" w:fill="auto"/>
            <w:noWrap/>
            <w:vAlign w:val="center"/>
            <w:hideMark/>
          </w:tcPr>
          <w:p w:rsidR="001553AB" w:rsidRDefault="001553AB"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1553AB" w:rsidRDefault="001553A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1553AB" w:rsidRDefault="001553AB"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1553AB" w:rsidRDefault="001553AB" w:rsidP="009977D3">
            <w:pPr>
              <w:jc w:val="center"/>
              <w:rPr>
                <w:rFonts w:cs="SimSun"/>
                <w:b/>
                <w:bCs/>
              </w:rPr>
            </w:pPr>
            <w:r>
              <w:rPr>
                <w:rFonts w:cs="SimSun"/>
                <w:b/>
                <w:bCs/>
              </w:rPr>
              <w:t>Description</w:t>
            </w:r>
          </w:p>
        </w:tc>
      </w:tr>
      <w:tr w:rsidR="001553AB" w:rsidRPr="005749A6" w:rsidTr="009977D3">
        <w:trPr>
          <w:trHeight w:val="345"/>
        </w:trPr>
        <w:tc>
          <w:tcPr>
            <w:tcW w:w="1086" w:type="pct"/>
            <w:shd w:val="clear" w:color="auto" w:fill="auto"/>
            <w:noWrap/>
            <w:vAlign w:val="center"/>
            <w:hideMark/>
          </w:tcPr>
          <w:p w:rsidR="001553AB" w:rsidRPr="00B86AA2" w:rsidRDefault="001553AB" w:rsidP="009977D3">
            <w:pPr>
              <w:pStyle w:val="a"/>
              <w:jc w:val="center"/>
              <w:rPr>
                <w:b/>
                <w:i/>
              </w:rPr>
            </w:pPr>
            <w:r>
              <w:rPr>
                <w:rFonts w:hint="eastAsia"/>
                <w:b/>
                <w:i/>
              </w:rPr>
              <w:t>population</w:t>
            </w:r>
          </w:p>
        </w:tc>
        <w:tc>
          <w:tcPr>
            <w:tcW w:w="489" w:type="pct"/>
            <w:shd w:val="clear" w:color="auto" w:fill="auto"/>
            <w:noWrap/>
            <w:vAlign w:val="center"/>
            <w:hideMark/>
          </w:tcPr>
          <w:p w:rsidR="001553AB" w:rsidRDefault="001553AB" w:rsidP="009977D3">
            <w:pPr>
              <w:pStyle w:val="a"/>
              <w:jc w:val="center"/>
            </w:pPr>
            <w:r>
              <w:t>N</w:t>
            </w:r>
          </w:p>
        </w:tc>
        <w:tc>
          <w:tcPr>
            <w:tcW w:w="842" w:type="pct"/>
            <w:vAlign w:val="center"/>
          </w:tcPr>
          <w:p w:rsidR="001553AB" w:rsidRPr="005C25B0" w:rsidRDefault="001553AB" w:rsidP="009977D3">
            <w:pPr>
              <w:pStyle w:val="a"/>
              <w:jc w:val="center"/>
              <w:rPr>
                <w:b/>
                <w:i/>
              </w:rPr>
            </w:pPr>
          </w:p>
        </w:tc>
        <w:tc>
          <w:tcPr>
            <w:tcW w:w="2583" w:type="pct"/>
            <w:shd w:val="clear" w:color="auto" w:fill="auto"/>
            <w:vAlign w:val="center"/>
            <w:hideMark/>
          </w:tcPr>
          <w:p w:rsidR="001553AB" w:rsidRPr="005749A6" w:rsidRDefault="001553AB" w:rsidP="009977D3">
            <w:pPr>
              <w:pStyle w:val="a"/>
              <w:rPr>
                <w:b/>
              </w:rPr>
            </w:pPr>
            <w:r>
              <w:rPr>
                <w:rFonts w:hint="eastAsia"/>
              </w:rPr>
              <w:t>Population of this city center.</w:t>
            </w:r>
          </w:p>
        </w:tc>
      </w:tr>
    </w:tbl>
    <w:p w:rsidR="001553AB" w:rsidRPr="002F55AE" w:rsidRDefault="001553AB" w:rsidP="001553AB">
      <w:pPr>
        <w:rPr>
          <w:lang w:eastAsia="zh-CN"/>
        </w:rPr>
      </w:pPr>
    </w:p>
    <w:p w:rsidR="001553AB" w:rsidRDefault="001553AB" w:rsidP="001553AB">
      <w:pPr>
        <w:pStyle w:val="Heading3"/>
        <w:rPr>
          <w:lang w:eastAsia="zh-CN"/>
        </w:rPr>
      </w:pPr>
      <w:r>
        <w:rPr>
          <w:lang w:eastAsia="zh-CN"/>
        </w:rPr>
        <w:t>Admin Level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553AB" w:rsidTr="009977D3">
        <w:trPr>
          <w:trHeight w:val="330"/>
        </w:trPr>
        <w:tc>
          <w:tcPr>
            <w:tcW w:w="1043" w:type="pct"/>
            <w:shd w:val="clear" w:color="auto" w:fill="auto"/>
            <w:noWrap/>
            <w:vAlign w:val="center"/>
            <w:hideMark/>
          </w:tcPr>
          <w:p w:rsidR="001553AB" w:rsidRDefault="001553AB"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1553AB" w:rsidRDefault="001553A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1553AB" w:rsidRDefault="001553AB"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1553AB" w:rsidRDefault="001553AB" w:rsidP="009977D3">
            <w:pPr>
              <w:jc w:val="center"/>
              <w:rPr>
                <w:rFonts w:cs="SimSun"/>
                <w:b/>
                <w:bCs/>
              </w:rPr>
            </w:pPr>
            <w:r>
              <w:rPr>
                <w:rFonts w:cs="SimSun"/>
                <w:b/>
                <w:bCs/>
              </w:rPr>
              <w:t>Description</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admin_level</w:t>
            </w:r>
          </w:p>
        </w:tc>
        <w:tc>
          <w:tcPr>
            <w:tcW w:w="504" w:type="pct"/>
            <w:shd w:val="clear" w:color="auto" w:fill="auto"/>
            <w:noWrap/>
            <w:vAlign w:val="center"/>
            <w:hideMark/>
          </w:tcPr>
          <w:p w:rsidR="001553AB" w:rsidRDefault="001553AB" w:rsidP="009977D3">
            <w:pPr>
              <w:pStyle w:val="a"/>
              <w:jc w:val="center"/>
            </w:pPr>
            <w:r>
              <w:rPr>
                <w:rFonts w:hint="eastAsia"/>
              </w:rPr>
              <w:t>Y</w:t>
            </w:r>
          </w:p>
        </w:tc>
        <w:tc>
          <w:tcPr>
            <w:tcW w:w="856" w:type="pct"/>
            <w:vAlign w:val="center"/>
          </w:tcPr>
          <w:p w:rsidR="001553AB" w:rsidRPr="005C25B0" w:rsidRDefault="001553AB" w:rsidP="009977D3">
            <w:pPr>
              <w:pStyle w:val="a"/>
              <w:jc w:val="center"/>
              <w:rPr>
                <w:b/>
                <w:i/>
              </w:rPr>
            </w:pPr>
            <w:r>
              <w:rPr>
                <w:rFonts w:hint="eastAsia"/>
                <w:b/>
                <w:i/>
              </w:rPr>
              <w:t>[L3, L7]</w:t>
            </w:r>
          </w:p>
        </w:tc>
        <w:tc>
          <w:tcPr>
            <w:tcW w:w="2597" w:type="pct"/>
            <w:shd w:val="clear" w:color="auto" w:fill="auto"/>
            <w:vAlign w:val="center"/>
            <w:hideMark/>
          </w:tcPr>
          <w:p w:rsidR="001553AB" w:rsidRDefault="001553AB" w:rsidP="009977D3">
            <w:pPr>
              <w:pStyle w:val="a"/>
            </w:pPr>
            <w:r>
              <w:rPr>
                <w:rFonts w:hint="eastAsia"/>
              </w:rPr>
              <w:t xml:space="preserve">Measuring the administrative scale of the city center. The extent of the city center decreases progressively from </w:t>
            </w:r>
            <w:r>
              <w:rPr>
                <w:rFonts w:hint="eastAsia"/>
                <w:b/>
                <w:i/>
              </w:rPr>
              <w:t>L3</w:t>
            </w:r>
            <w:r>
              <w:rPr>
                <w:rFonts w:hint="eastAsia"/>
              </w:rPr>
              <w:t xml:space="preserve"> to </w:t>
            </w:r>
            <w:r w:rsidRPr="00030CBB">
              <w:rPr>
                <w:rFonts w:hint="eastAsia"/>
                <w:b/>
                <w:i/>
              </w:rPr>
              <w:t>L7</w:t>
            </w:r>
            <w:r>
              <w:rPr>
                <w:rFonts w:hint="eastAsia"/>
              </w:rPr>
              <w:t xml:space="preserve">. </w:t>
            </w:r>
          </w:p>
        </w:tc>
      </w:tr>
      <w:tr w:rsidR="001553AB" w:rsidTr="009977D3">
        <w:trPr>
          <w:trHeight w:val="345"/>
        </w:trPr>
        <w:tc>
          <w:tcPr>
            <w:tcW w:w="1043" w:type="pct"/>
            <w:vMerge w:val="restart"/>
            <w:shd w:val="clear" w:color="auto" w:fill="auto"/>
            <w:noWrap/>
            <w:vAlign w:val="center"/>
            <w:hideMark/>
          </w:tcPr>
          <w:p w:rsidR="001553AB" w:rsidRPr="00B86AA2" w:rsidRDefault="001553AB" w:rsidP="009977D3">
            <w:pPr>
              <w:pStyle w:val="a"/>
              <w:jc w:val="center"/>
              <w:rPr>
                <w:b/>
                <w:i/>
              </w:rPr>
            </w:pPr>
          </w:p>
        </w:tc>
        <w:tc>
          <w:tcPr>
            <w:tcW w:w="504" w:type="pct"/>
            <w:vMerge w:val="restart"/>
            <w:shd w:val="clear" w:color="auto" w:fill="auto"/>
            <w:noWrap/>
            <w:vAlign w:val="center"/>
            <w:hideMark/>
          </w:tcPr>
          <w:p w:rsidR="001553AB" w:rsidRDefault="001553AB" w:rsidP="009977D3">
            <w:pPr>
              <w:pStyle w:val="a"/>
              <w:jc w:val="center"/>
            </w:pPr>
          </w:p>
        </w:tc>
        <w:tc>
          <w:tcPr>
            <w:tcW w:w="856" w:type="pct"/>
            <w:vAlign w:val="center"/>
          </w:tcPr>
          <w:p w:rsidR="001553AB" w:rsidRPr="005C25B0" w:rsidRDefault="001553AB" w:rsidP="009977D3">
            <w:pPr>
              <w:pStyle w:val="a"/>
              <w:jc w:val="center"/>
              <w:rPr>
                <w:b/>
                <w:i/>
              </w:rPr>
            </w:pPr>
            <w:r>
              <w:rPr>
                <w:rFonts w:hint="eastAsia"/>
                <w:b/>
                <w:i/>
              </w:rPr>
              <w:t>L3</w:t>
            </w:r>
          </w:p>
        </w:tc>
        <w:tc>
          <w:tcPr>
            <w:tcW w:w="2597" w:type="pct"/>
            <w:shd w:val="clear" w:color="auto" w:fill="auto"/>
            <w:vAlign w:val="center"/>
            <w:hideMark/>
          </w:tcPr>
          <w:p w:rsidR="001553AB" w:rsidRDefault="001553AB" w:rsidP="009977D3">
            <w:pPr>
              <w:pStyle w:val="a"/>
            </w:pPr>
            <w:r>
              <w:rPr>
                <w:rFonts w:hint="eastAsia"/>
              </w:rPr>
              <w:t xml:space="preserve">Level of </w:t>
            </w:r>
            <w:r>
              <w:t>“</w:t>
            </w:r>
            <w:r>
              <w:rPr>
                <w:rFonts w:hint="eastAsia"/>
              </w:rPr>
              <w:t>地级市</w:t>
            </w:r>
            <w:r>
              <w:t>”</w:t>
            </w:r>
          </w:p>
        </w:tc>
      </w:tr>
      <w:tr w:rsidR="001553AB" w:rsidTr="009977D3">
        <w:trPr>
          <w:trHeight w:val="345"/>
        </w:trPr>
        <w:tc>
          <w:tcPr>
            <w:tcW w:w="1043" w:type="pct"/>
            <w:vMerge/>
            <w:shd w:val="clear" w:color="auto" w:fill="auto"/>
            <w:noWrap/>
            <w:vAlign w:val="center"/>
            <w:hideMark/>
          </w:tcPr>
          <w:p w:rsidR="001553AB" w:rsidRPr="00B86AA2" w:rsidRDefault="001553AB" w:rsidP="009977D3">
            <w:pPr>
              <w:pStyle w:val="a"/>
              <w:jc w:val="center"/>
              <w:rPr>
                <w:b/>
                <w:i/>
              </w:rPr>
            </w:pPr>
          </w:p>
        </w:tc>
        <w:tc>
          <w:tcPr>
            <w:tcW w:w="504" w:type="pct"/>
            <w:vMerge/>
            <w:shd w:val="clear" w:color="auto" w:fill="auto"/>
            <w:noWrap/>
            <w:vAlign w:val="center"/>
            <w:hideMark/>
          </w:tcPr>
          <w:p w:rsidR="001553AB" w:rsidRDefault="001553AB" w:rsidP="009977D3">
            <w:pPr>
              <w:pStyle w:val="a"/>
              <w:jc w:val="center"/>
            </w:pPr>
          </w:p>
        </w:tc>
        <w:tc>
          <w:tcPr>
            <w:tcW w:w="856" w:type="pct"/>
            <w:vAlign w:val="center"/>
          </w:tcPr>
          <w:p w:rsidR="001553AB" w:rsidRPr="005C25B0" w:rsidRDefault="001553AB" w:rsidP="009977D3">
            <w:pPr>
              <w:pStyle w:val="a"/>
              <w:jc w:val="center"/>
              <w:rPr>
                <w:b/>
                <w:i/>
              </w:rPr>
            </w:pPr>
            <w:r>
              <w:rPr>
                <w:rFonts w:hint="eastAsia"/>
                <w:b/>
                <w:i/>
              </w:rPr>
              <w:t>L4</w:t>
            </w:r>
          </w:p>
        </w:tc>
        <w:tc>
          <w:tcPr>
            <w:tcW w:w="2597" w:type="pct"/>
            <w:shd w:val="clear" w:color="auto" w:fill="auto"/>
            <w:vAlign w:val="center"/>
            <w:hideMark/>
          </w:tcPr>
          <w:p w:rsidR="001553AB" w:rsidRDefault="001553AB" w:rsidP="009977D3">
            <w:pPr>
              <w:pStyle w:val="a"/>
            </w:pPr>
            <w:r>
              <w:rPr>
                <w:rFonts w:hint="eastAsia"/>
              </w:rPr>
              <w:t xml:space="preserve">Level of </w:t>
            </w:r>
            <w:r>
              <w:t>“</w:t>
            </w:r>
            <w:r>
              <w:rPr>
                <w:rFonts w:hint="eastAsia"/>
              </w:rPr>
              <w:t>县级市</w:t>
            </w:r>
            <w:r>
              <w:t>”</w:t>
            </w:r>
          </w:p>
        </w:tc>
      </w:tr>
      <w:tr w:rsidR="001553AB" w:rsidTr="009977D3">
        <w:trPr>
          <w:trHeight w:val="345"/>
        </w:trPr>
        <w:tc>
          <w:tcPr>
            <w:tcW w:w="1043" w:type="pct"/>
            <w:vMerge/>
            <w:shd w:val="clear" w:color="auto" w:fill="auto"/>
            <w:noWrap/>
            <w:vAlign w:val="center"/>
            <w:hideMark/>
          </w:tcPr>
          <w:p w:rsidR="001553AB" w:rsidRPr="00B86AA2" w:rsidRDefault="001553AB" w:rsidP="009977D3">
            <w:pPr>
              <w:pStyle w:val="a"/>
              <w:jc w:val="center"/>
              <w:rPr>
                <w:b/>
                <w:i/>
              </w:rPr>
            </w:pPr>
          </w:p>
        </w:tc>
        <w:tc>
          <w:tcPr>
            <w:tcW w:w="504" w:type="pct"/>
            <w:vMerge/>
            <w:shd w:val="clear" w:color="auto" w:fill="auto"/>
            <w:noWrap/>
            <w:vAlign w:val="center"/>
            <w:hideMark/>
          </w:tcPr>
          <w:p w:rsidR="001553AB" w:rsidRDefault="001553AB" w:rsidP="009977D3">
            <w:pPr>
              <w:pStyle w:val="a"/>
              <w:jc w:val="center"/>
            </w:pPr>
          </w:p>
        </w:tc>
        <w:tc>
          <w:tcPr>
            <w:tcW w:w="856" w:type="pct"/>
            <w:vAlign w:val="center"/>
          </w:tcPr>
          <w:p w:rsidR="001553AB" w:rsidRPr="005C25B0" w:rsidRDefault="001553AB" w:rsidP="009977D3">
            <w:pPr>
              <w:pStyle w:val="a"/>
              <w:jc w:val="center"/>
              <w:rPr>
                <w:b/>
                <w:i/>
              </w:rPr>
            </w:pPr>
            <w:r>
              <w:rPr>
                <w:rFonts w:hint="eastAsia"/>
                <w:b/>
                <w:i/>
              </w:rPr>
              <w:t>L5</w:t>
            </w:r>
          </w:p>
        </w:tc>
        <w:tc>
          <w:tcPr>
            <w:tcW w:w="2597" w:type="pct"/>
            <w:shd w:val="clear" w:color="auto" w:fill="auto"/>
            <w:vAlign w:val="center"/>
            <w:hideMark/>
          </w:tcPr>
          <w:p w:rsidR="001553AB" w:rsidRDefault="001553AB" w:rsidP="009977D3">
            <w:pPr>
              <w:pStyle w:val="a"/>
            </w:pPr>
            <w:r>
              <w:rPr>
                <w:rFonts w:hint="eastAsia"/>
              </w:rPr>
              <w:t xml:space="preserve">Level of </w:t>
            </w:r>
            <w:r>
              <w:t>“</w:t>
            </w:r>
            <w:r>
              <w:rPr>
                <w:rFonts w:hint="eastAsia"/>
              </w:rPr>
              <w:t>镇</w:t>
            </w:r>
            <w:r>
              <w:t>”</w:t>
            </w:r>
          </w:p>
        </w:tc>
      </w:tr>
      <w:tr w:rsidR="001553AB" w:rsidTr="009977D3">
        <w:trPr>
          <w:trHeight w:val="345"/>
        </w:trPr>
        <w:tc>
          <w:tcPr>
            <w:tcW w:w="1043" w:type="pct"/>
            <w:vMerge/>
            <w:shd w:val="clear" w:color="auto" w:fill="auto"/>
            <w:noWrap/>
            <w:vAlign w:val="center"/>
            <w:hideMark/>
          </w:tcPr>
          <w:p w:rsidR="001553AB" w:rsidRPr="00B86AA2" w:rsidRDefault="001553AB" w:rsidP="009977D3">
            <w:pPr>
              <w:pStyle w:val="a"/>
              <w:jc w:val="center"/>
              <w:rPr>
                <w:b/>
                <w:i/>
              </w:rPr>
            </w:pPr>
          </w:p>
        </w:tc>
        <w:tc>
          <w:tcPr>
            <w:tcW w:w="504" w:type="pct"/>
            <w:vMerge/>
            <w:shd w:val="clear" w:color="auto" w:fill="auto"/>
            <w:noWrap/>
            <w:vAlign w:val="center"/>
            <w:hideMark/>
          </w:tcPr>
          <w:p w:rsidR="001553AB" w:rsidRDefault="001553AB" w:rsidP="009977D3">
            <w:pPr>
              <w:pStyle w:val="a"/>
              <w:jc w:val="center"/>
            </w:pPr>
          </w:p>
        </w:tc>
        <w:tc>
          <w:tcPr>
            <w:tcW w:w="856" w:type="pct"/>
            <w:vAlign w:val="center"/>
          </w:tcPr>
          <w:p w:rsidR="001553AB" w:rsidRPr="005C25B0" w:rsidRDefault="001553AB" w:rsidP="009977D3">
            <w:pPr>
              <w:pStyle w:val="a"/>
              <w:jc w:val="center"/>
              <w:rPr>
                <w:b/>
                <w:i/>
              </w:rPr>
            </w:pPr>
            <w:r>
              <w:rPr>
                <w:rFonts w:hint="eastAsia"/>
                <w:b/>
                <w:i/>
              </w:rPr>
              <w:t>L6</w:t>
            </w:r>
          </w:p>
        </w:tc>
        <w:tc>
          <w:tcPr>
            <w:tcW w:w="2597" w:type="pct"/>
            <w:shd w:val="clear" w:color="auto" w:fill="auto"/>
            <w:vAlign w:val="center"/>
            <w:hideMark/>
          </w:tcPr>
          <w:p w:rsidR="001553AB" w:rsidRDefault="001553AB" w:rsidP="009977D3">
            <w:pPr>
              <w:pStyle w:val="a"/>
            </w:pPr>
            <w:r>
              <w:rPr>
                <w:rFonts w:hint="eastAsia"/>
              </w:rPr>
              <w:t xml:space="preserve">Level of </w:t>
            </w:r>
            <w:r>
              <w:t>“</w:t>
            </w:r>
            <w:r>
              <w:rPr>
                <w:rFonts w:hint="eastAsia"/>
              </w:rPr>
              <w:t>街道</w:t>
            </w:r>
            <w:r>
              <w:t>”</w:t>
            </w:r>
          </w:p>
        </w:tc>
      </w:tr>
      <w:tr w:rsidR="001553AB" w:rsidTr="009977D3">
        <w:trPr>
          <w:trHeight w:val="345"/>
        </w:trPr>
        <w:tc>
          <w:tcPr>
            <w:tcW w:w="1043" w:type="pct"/>
            <w:vMerge/>
            <w:shd w:val="clear" w:color="auto" w:fill="auto"/>
            <w:noWrap/>
            <w:vAlign w:val="center"/>
            <w:hideMark/>
          </w:tcPr>
          <w:p w:rsidR="001553AB" w:rsidRPr="00B86AA2" w:rsidRDefault="001553AB" w:rsidP="009977D3">
            <w:pPr>
              <w:pStyle w:val="a"/>
              <w:jc w:val="center"/>
              <w:rPr>
                <w:b/>
                <w:i/>
              </w:rPr>
            </w:pPr>
          </w:p>
        </w:tc>
        <w:tc>
          <w:tcPr>
            <w:tcW w:w="504" w:type="pct"/>
            <w:vMerge/>
            <w:shd w:val="clear" w:color="auto" w:fill="auto"/>
            <w:noWrap/>
            <w:vAlign w:val="center"/>
            <w:hideMark/>
          </w:tcPr>
          <w:p w:rsidR="001553AB" w:rsidRDefault="001553AB" w:rsidP="009977D3">
            <w:pPr>
              <w:pStyle w:val="a"/>
              <w:jc w:val="center"/>
            </w:pPr>
          </w:p>
        </w:tc>
        <w:tc>
          <w:tcPr>
            <w:tcW w:w="856" w:type="pct"/>
            <w:vAlign w:val="center"/>
          </w:tcPr>
          <w:p w:rsidR="001553AB" w:rsidRPr="005C25B0" w:rsidRDefault="001553AB" w:rsidP="009977D3">
            <w:pPr>
              <w:pStyle w:val="a"/>
              <w:jc w:val="center"/>
              <w:rPr>
                <w:b/>
                <w:i/>
              </w:rPr>
            </w:pPr>
            <w:r>
              <w:rPr>
                <w:rFonts w:hint="eastAsia"/>
                <w:b/>
                <w:i/>
              </w:rPr>
              <w:t>L7</w:t>
            </w:r>
          </w:p>
        </w:tc>
        <w:tc>
          <w:tcPr>
            <w:tcW w:w="2597" w:type="pct"/>
            <w:shd w:val="clear" w:color="auto" w:fill="auto"/>
            <w:vAlign w:val="center"/>
            <w:hideMark/>
          </w:tcPr>
          <w:p w:rsidR="001553AB" w:rsidRDefault="001553AB" w:rsidP="009977D3">
            <w:pPr>
              <w:pStyle w:val="a"/>
            </w:pPr>
            <w:r>
              <w:rPr>
                <w:rFonts w:hint="eastAsia"/>
              </w:rPr>
              <w:t xml:space="preserve">Level of </w:t>
            </w:r>
            <w:r>
              <w:t>“</w:t>
            </w:r>
            <w:r>
              <w:rPr>
                <w:rFonts w:hint="eastAsia"/>
              </w:rPr>
              <w:t>村</w:t>
            </w:r>
            <w:r>
              <w:t>”</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cat_id</w:t>
            </w:r>
          </w:p>
        </w:tc>
        <w:tc>
          <w:tcPr>
            <w:tcW w:w="504" w:type="pct"/>
            <w:shd w:val="clear" w:color="auto" w:fill="auto"/>
            <w:noWrap/>
            <w:vAlign w:val="center"/>
            <w:hideMark/>
          </w:tcPr>
          <w:p w:rsidR="001553AB" w:rsidRDefault="001553AB" w:rsidP="009977D3">
            <w:pPr>
              <w:pStyle w:val="a"/>
              <w:jc w:val="center"/>
            </w:pPr>
            <w:r>
              <w:rPr>
                <w:rFonts w:hint="eastAsia"/>
              </w:rPr>
              <w:t>Y</w:t>
            </w:r>
          </w:p>
        </w:tc>
        <w:tc>
          <w:tcPr>
            <w:tcW w:w="856" w:type="pct"/>
            <w:vAlign w:val="center"/>
          </w:tcPr>
          <w:p w:rsidR="001553AB" w:rsidRPr="005C25B0" w:rsidRDefault="001553AB" w:rsidP="009977D3">
            <w:pPr>
              <w:pStyle w:val="a"/>
              <w:jc w:val="center"/>
              <w:rPr>
                <w:b/>
                <w:i/>
              </w:rPr>
            </w:pPr>
          </w:p>
        </w:tc>
        <w:tc>
          <w:tcPr>
            <w:tcW w:w="2597" w:type="pct"/>
            <w:shd w:val="clear" w:color="auto" w:fill="auto"/>
            <w:vAlign w:val="center"/>
            <w:hideMark/>
          </w:tcPr>
          <w:p w:rsidR="001553AB" w:rsidRDefault="001553AB" w:rsidP="009977D3">
            <w:pPr>
              <w:pStyle w:val="a"/>
            </w:pPr>
            <w:r>
              <w:rPr>
                <w:rFonts w:hint="eastAsia"/>
              </w:rPr>
              <w:t xml:space="preserve">The category id, indicating administrative scale, much like </w:t>
            </w:r>
            <w:r>
              <w:t>‘</w:t>
            </w:r>
            <w:r w:rsidRPr="00CD3B42">
              <w:rPr>
                <w:rFonts w:hint="eastAsia"/>
                <w:b/>
                <w:i/>
              </w:rPr>
              <w:t>admin_level</w:t>
            </w:r>
            <w:r>
              <w:t>’</w:t>
            </w:r>
            <w:r>
              <w:rPr>
                <w:rFonts w:hint="eastAsia"/>
              </w:rPr>
              <w:t xml:space="preserve">, the difference is </w:t>
            </w:r>
            <w:r>
              <w:t>‘</w:t>
            </w:r>
            <w:r w:rsidRPr="00CD3B42">
              <w:rPr>
                <w:rFonts w:hint="eastAsia"/>
                <w:b/>
                <w:i/>
              </w:rPr>
              <w:t>cat_id</w:t>
            </w:r>
            <w:r>
              <w:t>’</w:t>
            </w:r>
            <w:r>
              <w:rPr>
                <w:rFonts w:hint="eastAsia"/>
              </w:rPr>
              <w:t xml:space="preserve"> is an </w:t>
            </w:r>
            <w:r w:rsidRPr="00994D16">
              <w:t>enumerative</w:t>
            </w:r>
            <w:r w:rsidRPr="00994D16">
              <w:rPr>
                <w:rFonts w:hint="eastAsia"/>
              </w:rPr>
              <w:t xml:space="preserve"> </w:t>
            </w:r>
            <w:r>
              <w:rPr>
                <w:rFonts w:hint="eastAsia"/>
              </w:rPr>
              <w:t xml:space="preserve">value extracted directly from vendor data, while </w:t>
            </w:r>
            <w:r>
              <w:t>‘</w:t>
            </w:r>
            <w:r w:rsidRPr="00CD3B42">
              <w:rPr>
                <w:rFonts w:hint="eastAsia"/>
                <w:b/>
                <w:i/>
              </w:rPr>
              <w:t>admin_level</w:t>
            </w:r>
            <w:r>
              <w:t>’</w:t>
            </w:r>
            <w:r>
              <w:rPr>
                <w:rFonts w:hint="eastAsia"/>
              </w:rPr>
              <w:t xml:space="preserve"> is a result from mapping.</w:t>
            </w:r>
          </w:p>
        </w:tc>
      </w:tr>
    </w:tbl>
    <w:p w:rsidR="001553AB" w:rsidRPr="00030CBB" w:rsidRDefault="001553AB" w:rsidP="001553AB">
      <w:pPr>
        <w:rPr>
          <w:lang w:eastAsia="zh-CN"/>
        </w:rPr>
      </w:pPr>
    </w:p>
    <w:p w:rsidR="001553AB" w:rsidRDefault="001553AB" w:rsidP="001553AB">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553AB" w:rsidRPr="006210E9" w:rsidTr="009977D3">
        <w:trPr>
          <w:trHeight w:val="330"/>
        </w:trPr>
        <w:tc>
          <w:tcPr>
            <w:tcW w:w="1043" w:type="pct"/>
            <w:shd w:val="clear" w:color="auto" w:fill="auto"/>
            <w:noWrap/>
            <w:vAlign w:val="center"/>
            <w:hideMark/>
          </w:tcPr>
          <w:p w:rsidR="001553AB" w:rsidRPr="006210E9" w:rsidRDefault="001553AB" w:rsidP="009977D3">
            <w:pPr>
              <w:jc w:val="center"/>
              <w:rPr>
                <w:rFonts w:cs="SimSun"/>
                <w:b/>
                <w:bCs/>
                <w:lang w:eastAsia="zh-CN"/>
              </w:rPr>
            </w:pPr>
            <w:r w:rsidRPr="006210E9">
              <w:rPr>
                <w:rFonts w:hint="eastAsia"/>
                <w:b/>
                <w:bCs/>
                <w:lang w:eastAsia="zh-CN"/>
              </w:rPr>
              <w:t>Key</w:t>
            </w:r>
          </w:p>
        </w:tc>
        <w:tc>
          <w:tcPr>
            <w:tcW w:w="504" w:type="pct"/>
            <w:shd w:val="clear" w:color="auto" w:fill="auto"/>
            <w:noWrap/>
            <w:vAlign w:val="center"/>
            <w:hideMark/>
          </w:tcPr>
          <w:p w:rsidR="001553AB" w:rsidRPr="006210E9" w:rsidRDefault="001553AB" w:rsidP="009977D3">
            <w:pPr>
              <w:jc w:val="center"/>
              <w:rPr>
                <w:rFonts w:cs="SimSun"/>
                <w:b/>
                <w:bCs/>
                <w:lang w:eastAsia="zh-CN"/>
              </w:rPr>
            </w:pPr>
            <w:r w:rsidRPr="006210E9">
              <w:rPr>
                <w:rFonts w:cs="SimSun"/>
                <w:b/>
                <w:bCs/>
              </w:rPr>
              <w:t>Mandatory</w:t>
            </w:r>
            <w:r w:rsidRPr="006210E9">
              <w:rPr>
                <w:rFonts w:cs="SimSun" w:hint="eastAsia"/>
                <w:b/>
                <w:bCs/>
                <w:lang w:eastAsia="zh-CN"/>
              </w:rPr>
              <w:t xml:space="preserve"> </w:t>
            </w:r>
          </w:p>
        </w:tc>
        <w:tc>
          <w:tcPr>
            <w:tcW w:w="856" w:type="pct"/>
            <w:vAlign w:val="center"/>
          </w:tcPr>
          <w:p w:rsidR="001553AB" w:rsidRPr="006210E9" w:rsidRDefault="001553AB" w:rsidP="009977D3">
            <w:pPr>
              <w:jc w:val="center"/>
              <w:rPr>
                <w:rFonts w:cs="SimSun"/>
                <w:b/>
                <w:bCs/>
                <w:lang w:eastAsia="zh-CN"/>
              </w:rPr>
            </w:pPr>
            <w:r w:rsidRPr="006210E9">
              <w:rPr>
                <w:rFonts w:cs="SimSun" w:hint="eastAsia"/>
                <w:b/>
                <w:bCs/>
                <w:lang w:eastAsia="zh-CN"/>
              </w:rPr>
              <w:t>Value</w:t>
            </w:r>
          </w:p>
        </w:tc>
        <w:tc>
          <w:tcPr>
            <w:tcW w:w="2597" w:type="pct"/>
            <w:shd w:val="clear" w:color="auto" w:fill="auto"/>
            <w:noWrap/>
            <w:vAlign w:val="center"/>
            <w:hideMark/>
          </w:tcPr>
          <w:p w:rsidR="001553AB" w:rsidRPr="006210E9" w:rsidRDefault="001553AB" w:rsidP="009977D3">
            <w:pPr>
              <w:jc w:val="center"/>
              <w:rPr>
                <w:rFonts w:cs="SimSun"/>
                <w:b/>
                <w:bCs/>
              </w:rPr>
            </w:pPr>
            <w:r w:rsidRPr="006210E9">
              <w:rPr>
                <w:rFonts w:cs="SimSun"/>
                <w:b/>
                <w:bCs/>
              </w:rPr>
              <w:t>Description</w:t>
            </w:r>
          </w:p>
        </w:tc>
      </w:tr>
      <w:tr w:rsidR="001553AB" w:rsidRPr="006210E9" w:rsidTr="009977D3">
        <w:trPr>
          <w:trHeight w:val="345"/>
        </w:trPr>
        <w:tc>
          <w:tcPr>
            <w:tcW w:w="1043" w:type="pct"/>
            <w:shd w:val="clear" w:color="auto" w:fill="auto"/>
            <w:noWrap/>
            <w:vAlign w:val="center"/>
            <w:hideMark/>
          </w:tcPr>
          <w:p w:rsidR="001553AB" w:rsidRPr="006210E9" w:rsidRDefault="001553AB" w:rsidP="009977D3">
            <w:pPr>
              <w:spacing w:after="0" w:line="240" w:lineRule="auto"/>
              <w:jc w:val="center"/>
              <w:rPr>
                <w:b/>
                <w:i/>
                <w:lang w:eastAsia="zh-CN"/>
              </w:rPr>
            </w:pPr>
            <w:r w:rsidRPr="006210E9">
              <w:rPr>
                <w:b/>
                <w:i/>
                <w:lang w:eastAsia="zh-CN"/>
              </w:rPr>
              <w:t>customized_id</w:t>
            </w:r>
          </w:p>
        </w:tc>
        <w:tc>
          <w:tcPr>
            <w:tcW w:w="504" w:type="pct"/>
            <w:shd w:val="clear" w:color="auto" w:fill="auto"/>
            <w:noWrap/>
            <w:vAlign w:val="center"/>
            <w:hideMark/>
          </w:tcPr>
          <w:p w:rsidR="001553AB" w:rsidRPr="006210E9" w:rsidRDefault="001553AB" w:rsidP="009977D3">
            <w:pPr>
              <w:spacing w:after="0" w:line="240" w:lineRule="auto"/>
              <w:jc w:val="center"/>
              <w:rPr>
                <w:lang w:eastAsia="zh-CN"/>
              </w:rPr>
            </w:pPr>
            <w:r>
              <w:rPr>
                <w:rFonts w:hint="eastAsia"/>
                <w:lang w:eastAsia="zh-CN"/>
              </w:rPr>
              <w:t>N</w:t>
            </w:r>
          </w:p>
        </w:tc>
        <w:tc>
          <w:tcPr>
            <w:tcW w:w="856" w:type="pct"/>
            <w:vAlign w:val="center"/>
          </w:tcPr>
          <w:p w:rsidR="001553AB" w:rsidRPr="006210E9" w:rsidRDefault="001553AB" w:rsidP="009977D3">
            <w:pPr>
              <w:spacing w:after="0" w:line="240" w:lineRule="auto"/>
              <w:jc w:val="center"/>
              <w:rPr>
                <w:b/>
                <w:i/>
                <w:lang w:eastAsia="zh-CN"/>
              </w:rPr>
            </w:pPr>
          </w:p>
        </w:tc>
        <w:tc>
          <w:tcPr>
            <w:tcW w:w="2597" w:type="pct"/>
            <w:shd w:val="clear" w:color="auto" w:fill="auto"/>
            <w:vAlign w:val="center"/>
            <w:hideMark/>
          </w:tcPr>
          <w:p w:rsidR="001553AB" w:rsidRDefault="001553AB" w:rsidP="009977D3">
            <w:pPr>
              <w:spacing w:after="0" w:line="240" w:lineRule="auto"/>
              <w:rPr>
                <w:lang w:eastAsia="zh-CN"/>
              </w:rPr>
            </w:pPr>
            <w:r>
              <w:rPr>
                <w:rFonts w:hint="eastAsia"/>
                <w:lang w:eastAsia="zh-CN"/>
              </w:rPr>
              <w:t xml:space="preserve">Id from table </w:t>
            </w:r>
            <w:r w:rsidRPr="00205DCE">
              <w:rPr>
                <w:rFonts w:hint="eastAsia"/>
                <w:b/>
                <w:i/>
                <w:lang w:eastAsia="zh-CN"/>
              </w:rPr>
              <w:t>nodes</w:t>
            </w:r>
            <w:r>
              <w:rPr>
                <w:rFonts w:hint="eastAsia"/>
                <w:lang w:eastAsia="zh-CN"/>
              </w:rPr>
              <w:t xml:space="preserve">, this attribute exists only when this city center is a </w:t>
            </w:r>
          </w:p>
          <w:p w:rsidR="001553AB" w:rsidRDefault="001553AB" w:rsidP="009977D3">
            <w:pPr>
              <w:spacing w:after="0" w:line="240" w:lineRule="auto"/>
              <w:rPr>
                <w:lang w:eastAsia="zh-CN"/>
              </w:rPr>
            </w:pPr>
            <w:r>
              <w:rPr>
                <w:rFonts w:hint="eastAsia"/>
                <w:lang w:eastAsia="zh-CN"/>
              </w:rPr>
              <w:t>province capital.</w:t>
            </w:r>
          </w:p>
          <w:p w:rsidR="001553AB" w:rsidRPr="006210E9" w:rsidRDefault="001553AB" w:rsidP="009977D3">
            <w:pPr>
              <w:spacing w:after="0" w:line="240" w:lineRule="auto"/>
              <w:rPr>
                <w:lang w:eastAsia="zh-CN"/>
              </w:rPr>
            </w:pPr>
            <w:r w:rsidRPr="005749A6">
              <w:rPr>
                <w:rFonts w:hint="eastAsia"/>
                <w:b/>
              </w:rPr>
              <w:t>By far, this attribute only exists in nav2 data.</w:t>
            </w:r>
            <w:r w:rsidRPr="006210E9">
              <w:rPr>
                <w:rFonts w:hint="eastAsia"/>
                <w:lang w:eastAsia="zh-CN"/>
              </w:rPr>
              <w:t xml:space="preserve"> </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link_count</w:t>
            </w:r>
          </w:p>
        </w:tc>
        <w:tc>
          <w:tcPr>
            <w:tcW w:w="504" w:type="pct"/>
            <w:shd w:val="clear" w:color="auto" w:fill="auto"/>
            <w:noWrap/>
            <w:vAlign w:val="center"/>
            <w:hideMark/>
          </w:tcPr>
          <w:p w:rsidR="001553AB" w:rsidRDefault="001553AB" w:rsidP="009977D3">
            <w:pPr>
              <w:pStyle w:val="a"/>
              <w:jc w:val="center"/>
            </w:pPr>
            <w:r>
              <w:rPr>
                <w:rFonts w:hint="eastAsia"/>
              </w:rPr>
              <w:t>N</w:t>
            </w:r>
          </w:p>
        </w:tc>
        <w:tc>
          <w:tcPr>
            <w:tcW w:w="856" w:type="pct"/>
            <w:vAlign w:val="center"/>
          </w:tcPr>
          <w:p w:rsidR="001553AB" w:rsidRDefault="001553AB" w:rsidP="009977D3">
            <w:pPr>
              <w:pStyle w:val="a"/>
              <w:jc w:val="center"/>
            </w:pPr>
          </w:p>
        </w:tc>
        <w:tc>
          <w:tcPr>
            <w:tcW w:w="2597" w:type="pct"/>
            <w:shd w:val="clear" w:color="auto" w:fill="auto"/>
            <w:vAlign w:val="center"/>
            <w:hideMark/>
          </w:tcPr>
          <w:p w:rsidR="001553AB" w:rsidRDefault="001553AB" w:rsidP="009977D3">
            <w:pPr>
              <w:pStyle w:val="a"/>
            </w:pPr>
            <w:r>
              <w:t>Number of links (navigable and non-navigable) directly</w:t>
            </w:r>
            <w:r>
              <w:rPr>
                <w:rFonts w:hint="eastAsia"/>
              </w:rPr>
              <w:t xml:space="preserve"> </w:t>
            </w:r>
            <w:r>
              <w:t>associated with the published administrative</w:t>
            </w:r>
            <w:r>
              <w:rPr>
                <w:rFonts w:hint="eastAsia"/>
              </w:rPr>
              <w:t xml:space="preserve"> </w:t>
            </w:r>
            <w:r>
              <w:t>hierarchy</w:t>
            </w:r>
            <w:r>
              <w:rPr>
                <w:rFonts w:hint="eastAsia"/>
              </w:rPr>
              <w:t>.</w:t>
            </w:r>
          </w:p>
          <w:p w:rsidR="001553AB" w:rsidRDefault="001553AB" w:rsidP="009977D3">
            <w:pPr>
              <w:pStyle w:val="a"/>
            </w:pPr>
            <w:r w:rsidRPr="005749A6">
              <w:rPr>
                <w:rFonts w:hint="eastAsia"/>
                <w:b/>
              </w:rPr>
              <w:t>By far, this attribute only exists in nav2 data.</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link_id</w:t>
            </w:r>
          </w:p>
        </w:tc>
        <w:tc>
          <w:tcPr>
            <w:tcW w:w="504" w:type="pct"/>
            <w:shd w:val="clear" w:color="auto" w:fill="auto"/>
            <w:noWrap/>
            <w:vAlign w:val="center"/>
            <w:hideMark/>
          </w:tcPr>
          <w:p w:rsidR="001553AB" w:rsidRDefault="001553AB" w:rsidP="009977D3">
            <w:pPr>
              <w:pStyle w:val="a"/>
              <w:jc w:val="center"/>
            </w:pPr>
            <w:r>
              <w:rPr>
                <w:rFonts w:hint="eastAsia"/>
              </w:rPr>
              <w:t>N</w:t>
            </w:r>
          </w:p>
        </w:tc>
        <w:tc>
          <w:tcPr>
            <w:tcW w:w="856" w:type="pct"/>
            <w:vAlign w:val="center"/>
          </w:tcPr>
          <w:p w:rsidR="001553AB" w:rsidRDefault="001553AB" w:rsidP="009977D3">
            <w:pPr>
              <w:pStyle w:val="a"/>
              <w:jc w:val="center"/>
            </w:pPr>
          </w:p>
        </w:tc>
        <w:tc>
          <w:tcPr>
            <w:tcW w:w="2597" w:type="pct"/>
            <w:shd w:val="clear" w:color="auto" w:fill="auto"/>
            <w:vAlign w:val="center"/>
            <w:hideMark/>
          </w:tcPr>
          <w:p w:rsidR="001553AB" w:rsidRDefault="001553AB" w:rsidP="009977D3">
            <w:pPr>
              <w:pStyle w:val="a"/>
            </w:pPr>
            <w:r w:rsidRPr="00624052">
              <w:t>Permanent identifier of the link on which the POI is located.</w:t>
            </w:r>
          </w:p>
          <w:p w:rsidR="001553AB" w:rsidRDefault="001553AB" w:rsidP="009977D3">
            <w:pPr>
              <w:pStyle w:val="a"/>
            </w:pPr>
            <w:r w:rsidRPr="005749A6">
              <w:rPr>
                <w:rFonts w:hint="eastAsia"/>
                <w:b/>
              </w:rPr>
              <w:t>By far, this attribute only exists in nav2 data.</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needpoint</w:t>
            </w:r>
          </w:p>
        </w:tc>
        <w:tc>
          <w:tcPr>
            <w:tcW w:w="504" w:type="pct"/>
            <w:shd w:val="clear" w:color="auto" w:fill="auto"/>
            <w:noWrap/>
            <w:vAlign w:val="center"/>
            <w:hideMark/>
          </w:tcPr>
          <w:p w:rsidR="001553AB" w:rsidRDefault="001553AB" w:rsidP="009977D3">
            <w:pPr>
              <w:pStyle w:val="a"/>
              <w:jc w:val="center"/>
            </w:pPr>
            <w:r>
              <w:rPr>
                <w:rFonts w:hint="eastAsia"/>
              </w:rPr>
              <w:t>N</w:t>
            </w:r>
          </w:p>
        </w:tc>
        <w:tc>
          <w:tcPr>
            <w:tcW w:w="856" w:type="pct"/>
            <w:vAlign w:val="center"/>
          </w:tcPr>
          <w:p w:rsidR="001553AB" w:rsidRDefault="001553AB" w:rsidP="009977D3">
            <w:pPr>
              <w:pStyle w:val="a"/>
              <w:jc w:val="center"/>
            </w:pPr>
            <w:r>
              <w:rPr>
                <w:rFonts w:hint="eastAsia"/>
              </w:rPr>
              <w:t>no</w:t>
            </w:r>
          </w:p>
        </w:tc>
        <w:tc>
          <w:tcPr>
            <w:tcW w:w="2597" w:type="pct"/>
            <w:shd w:val="clear" w:color="auto" w:fill="auto"/>
            <w:vAlign w:val="center"/>
            <w:hideMark/>
          </w:tcPr>
          <w:p w:rsidR="001553AB" w:rsidRDefault="001553AB" w:rsidP="009977D3">
            <w:pPr>
              <w:pStyle w:val="a"/>
            </w:pPr>
            <w:r>
              <w:rPr>
                <w:rFonts w:hint="eastAsia"/>
              </w:rPr>
              <w:t>Indicating whether this city center needs a bound annotation.</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poi_id</w:t>
            </w:r>
          </w:p>
        </w:tc>
        <w:tc>
          <w:tcPr>
            <w:tcW w:w="504" w:type="pct"/>
            <w:shd w:val="clear" w:color="auto" w:fill="auto"/>
            <w:noWrap/>
            <w:vAlign w:val="center"/>
            <w:hideMark/>
          </w:tcPr>
          <w:p w:rsidR="001553AB" w:rsidRDefault="001553AB" w:rsidP="009977D3">
            <w:pPr>
              <w:pStyle w:val="a"/>
              <w:jc w:val="center"/>
            </w:pPr>
            <w:r>
              <w:rPr>
                <w:rFonts w:hint="eastAsia"/>
              </w:rPr>
              <w:t>N</w:t>
            </w:r>
          </w:p>
        </w:tc>
        <w:tc>
          <w:tcPr>
            <w:tcW w:w="856" w:type="pct"/>
            <w:vAlign w:val="center"/>
          </w:tcPr>
          <w:p w:rsidR="001553AB" w:rsidRDefault="001553AB" w:rsidP="009977D3">
            <w:pPr>
              <w:pStyle w:val="a"/>
              <w:jc w:val="center"/>
            </w:pPr>
          </w:p>
        </w:tc>
        <w:tc>
          <w:tcPr>
            <w:tcW w:w="2597" w:type="pct"/>
            <w:shd w:val="clear" w:color="auto" w:fill="auto"/>
            <w:vAlign w:val="center"/>
            <w:hideMark/>
          </w:tcPr>
          <w:p w:rsidR="001553AB" w:rsidRDefault="001553AB" w:rsidP="009977D3">
            <w:pPr>
              <w:pStyle w:val="a"/>
            </w:pPr>
            <w:r>
              <w:rPr>
                <w:rFonts w:hint="eastAsia"/>
              </w:rPr>
              <w:t>Poi id of corresponding poi of this city center in poi table.</w:t>
            </w:r>
          </w:p>
          <w:p w:rsidR="001553AB" w:rsidRDefault="001553AB" w:rsidP="009977D3">
            <w:pPr>
              <w:pStyle w:val="a"/>
            </w:pPr>
            <w:r w:rsidRPr="005749A6">
              <w:rPr>
                <w:rFonts w:hint="eastAsia"/>
                <w:b/>
              </w:rPr>
              <w:t xml:space="preserve">By far, this attribute only exists in </w:t>
            </w:r>
            <w:r>
              <w:rPr>
                <w:rFonts w:hint="eastAsia"/>
                <w:b/>
              </w:rPr>
              <w:t>autonavi</w:t>
            </w:r>
            <w:r w:rsidRPr="005749A6">
              <w:rPr>
                <w:rFonts w:hint="eastAsia"/>
                <w:b/>
              </w:rPr>
              <w:t xml:space="preserve"> data.</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postal_code</w:t>
            </w:r>
          </w:p>
        </w:tc>
        <w:tc>
          <w:tcPr>
            <w:tcW w:w="504" w:type="pct"/>
            <w:shd w:val="clear" w:color="auto" w:fill="auto"/>
            <w:noWrap/>
            <w:vAlign w:val="center"/>
            <w:hideMark/>
          </w:tcPr>
          <w:p w:rsidR="001553AB" w:rsidRDefault="001553AB" w:rsidP="009977D3">
            <w:pPr>
              <w:pStyle w:val="a"/>
              <w:jc w:val="center"/>
            </w:pPr>
            <w:r>
              <w:rPr>
                <w:rFonts w:hint="eastAsia"/>
              </w:rPr>
              <w:t>N</w:t>
            </w:r>
          </w:p>
        </w:tc>
        <w:tc>
          <w:tcPr>
            <w:tcW w:w="856" w:type="pct"/>
            <w:vAlign w:val="center"/>
          </w:tcPr>
          <w:p w:rsidR="001553AB" w:rsidRDefault="001553AB" w:rsidP="009977D3">
            <w:pPr>
              <w:pStyle w:val="a"/>
              <w:jc w:val="center"/>
            </w:pPr>
          </w:p>
        </w:tc>
        <w:tc>
          <w:tcPr>
            <w:tcW w:w="2597" w:type="pct"/>
            <w:shd w:val="clear" w:color="auto" w:fill="auto"/>
            <w:vAlign w:val="center"/>
            <w:hideMark/>
          </w:tcPr>
          <w:p w:rsidR="001553AB" w:rsidRDefault="001553AB" w:rsidP="009977D3">
            <w:pPr>
              <w:pStyle w:val="a"/>
            </w:pPr>
            <w:r>
              <w:rPr>
                <w:rFonts w:hint="eastAsia"/>
              </w:rPr>
              <w:t>P</w:t>
            </w:r>
            <w:r>
              <w:t>ostal</w:t>
            </w:r>
            <w:r>
              <w:rPr>
                <w:rFonts w:hint="eastAsia"/>
              </w:rPr>
              <w:t xml:space="preserve"> code of the city center.</w:t>
            </w:r>
          </w:p>
          <w:p w:rsidR="001553AB" w:rsidRDefault="001553AB" w:rsidP="009977D3">
            <w:pPr>
              <w:pStyle w:val="a"/>
            </w:pPr>
            <w:r w:rsidRPr="005749A6">
              <w:rPr>
                <w:rFonts w:hint="eastAsia"/>
                <w:b/>
              </w:rPr>
              <w:t xml:space="preserve">By far, this attribute only exists in </w:t>
            </w:r>
            <w:r>
              <w:rPr>
                <w:rFonts w:hint="eastAsia"/>
                <w:b/>
              </w:rPr>
              <w:t>nav2</w:t>
            </w:r>
            <w:r w:rsidRPr="005749A6">
              <w:rPr>
                <w:rFonts w:hint="eastAsia"/>
                <w:b/>
              </w:rPr>
              <w:t xml:space="preserve"> data.</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Pr>
                <w:rFonts w:hint="eastAsia"/>
                <w:b/>
                <w:i/>
              </w:rPr>
              <w:t>scale_mask</w:t>
            </w:r>
          </w:p>
        </w:tc>
        <w:tc>
          <w:tcPr>
            <w:tcW w:w="504" w:type="pct"/>
            <w:shd w:val="clear" w:color="auto" w:fill="auto"/>
            <w:noWrap/>
            <w:vAlign w:val="center"/>
            <w:hideMark/>
          </w:tcPr>
          <w:p w:rsidR="001553AB" w:rsidRDefault="001553AB" w:rsidP="009977D3">
            <w:pPr>
              <w:pStyle w:val="a"/>
              <w:jc w:val="center"/>
            </w:pPr>
            <w:r>
              <w:rPr>
                <w:rFonts w:hint="eastAsia"/>
              </w:rPr>
              <w:t>N</w:t>
            </w:r>
          </w:p>
        </w:tc>
        <w:tc>
          <w:tcPr>
            <w:tcW w:w="856" w:type="pct"/>
            <w:vAlign w:val="center"/>
          </w:tcPr>
          <w:p w:rsidR="001553AB" w:rsidRDefault="001553AB" w:rsidP="009977D3">
            <w:pPr>
              <w:pStyle w:val="a"/>
              <w:jc w:val="center"/>
            </w:pPr>
          </w:p>
        </w:tc>
        <w:tc>
          <w:tcPr>
            <w:tcW w:w="2597" w:type="pct"/>
            <w:shd w:val="clear" w:color="auto" w:fill="auto"/>
            <w:vAlign w:val="center"/>
            <w:hideMark/>
          </w:tcPr>
          <w:p w:rsidR="001553AB" w:rsidRDefault="001553AB" w:rsidP="009977D3">
            <w:pPr>
              <w:pStyle w:val="a"/>
            </w:pPr>
            <w:r>
              <w:rPr>
                <w:rFonts w:hint="eastAsia"/>
              </w:rPr>
              <w:t>Indicate a display level on which the city center should not be displayed</w:t>
            </w:r>
          </w:p>
          <w:p w:rsidR="001553AB" w:rsidRDefault="001553AB" w:rsidP="009977D3">
            <w:pPr>
              <w:pStyle w:val="a"/>
            </w:pPr>
            <w:r>
              <w:rPr>
                <w:rFonts w:hint="eastAsia"/>
              </w:rPr>
              <w:t>due to censorship requirement.</w:t>
            </w:r>
          </w:p>
          <w:p w:rsidR="001553AB" w:rsidRDefault="001553AB" w:rsidP="009977D3">
            <w:pPr>
              <w:pStyle w:val="a"/>
            </w:pPr>
            <w:r w:rsidRPr="005749A6">
              <w:rPr>
                <w:rFonts w:hint="eastAsia"/>
                <w:b/>
              </w:rPr>
              <w:t xml:space="preserve">By far, this attribute only exists in </w:t>
            </w:r>
            <w:r>
              <w:rPr>
                <w:rFonts w:hint="eastAsia"/>
                <w:b/>
              </w:rPr>
              <w:t>autonavi</w:t>
            </w:r>
            <w:r w:rsidRPr="005749A6">
              <w:rPr>
                <w:rFonts w:hint="eastAsia"/>
                <w:b/>
              </w:rPr>
              <w:t xml:space="preserve"> data.</w:t>
            </w:r>
          </w:p>
        </w:tc>
      </w:tr>
      <w:tr w:rsidR="001553AB" w:rsidTr="009977D3">
        <w:trPr>
          <w:trHeight w:val="345"/>
        </w:trPr>
        <w:tc>
          <w:tcPr>
            <w:tcW w:w="1043" w:type="pct"/>
            <w:shd w:val="clear" w:color="auto" w:fill="auto"/>
            <w:noWrap/>
            <w:vAlign w:val="center"/>
            <w:hideMark/>
          </w:tcPr>
          <w:p w:rsidR="001553AB" w:rsidRPr="00B86AA2" w:rsidRDefault="001553AB" w:rsidP="009977D3">
            <w:pPr>
              <w:pStyle w:val="a"/>
              <w:jc w:val="center"/>
              <w:rPr>
                <w:b/>
                <w:i/>
              </w:rPr>
            </w:pPr>
            <w:r w:rsidRPr="00656F2B">
              <w:rPr>
                <w:b/>
                <w:i/>
              </w:rPr>
              <w:t>street_name</w:t>
            </w:r>
          </w:p>
        </w:tc>
        <w:tc>
          <w:tcPr>
            <w:tcW w:w="504" w:type="pct"/>
            <w:shd w:val="clear" w:color="auto" w:fill="auto"/>
            <w:noWrap/>
            <w:vAlign w:val="center"/>
            <w:hideMark/>
          </w:tcPr>
          <w:p w:rsidR="001553AB" w:rsidRDefault="001553AB" w:rsidP="009977D3">
            <w:pPr>
              <w:pStyle w:val="a"/>
              <w:jc w:val="center"/>
            </w:pPr>
            <w:r>
              <w:rPr>
                <w:rFonts w:hint="eastAsia"/>
              </w:rPr>
              <w:t>N</w:t>
            </w:r>
          </w:p>
        </w:tc>
        <w:tc>
          <w:tcPr>
            <w:tcW w:w="856" w:type="pct"/>
            <w:vAlign w:val="center"/>
          </w:tcPr>
          <w:p w:rsidR="001553AB" w:rsidRDefault="001553AB" w:rsidP="009977D3">
            <w:pPr>
              <w:pStyle w:val="a"/>
              <w:jc w:val="center"/>
            </w:pPr>
          </w:p>
        </w:tc>
        <w:tc>
          <w:tcPr>
            <w:tcW w:w="2597" w:type="pct"/>
            <w:shd w:val="clear" w:color="auto" w:fill="auto"/>
            <w:vAlign w:val="center"/>
            <w:hideMark/>
          </w:tcPr>
          <w:p w:rsidR="001553AB" w:rsidRDefault="001553AB" w:rsidP="009977D3">
            <w:pPr>
              <w:pStyle w:val="a"/>
            </w:pPr>
            <w:r>
              <w:t xml:space="preserve">Full </w:t>
            </w:r>
            <w:r>
              <w:rPr>
                <w:rFonts w:hint="eastAsia"/>
              </w:rPr>
              <w:t>s</w:t>
            </w:r>
            <w:r>
              <w:t xml:space="preserve">treet </w:t>
            </w:r>
            <w:r>
              <w:rPr>
                <w:rFonts w:hint="eastAsia"/>
              </w:rPr>
              <w:t>n</w:t>
            </w:r>
            <w:r w:rsidRPr="00AA3E2E">
              <w:t>ame of link where the POI is located.</w:t>
            </w:r>
          </w:p>
          <w:p w:rsidR="001553AB" w:rsidRDefault="001553AB" w:rsidP="009977D3">
            <w:pPr>
              <w:pStyle w:val="a"/>
            </w:pPr>
            <w:r w:rsidRPr="005749A6">
              <w:rPr>
                <w:rFonts w:hint="eastAsia"/>
                <w:b/>
              </w:rPr>
              <w:t xml:space="preserve">By far, this attribute only exists in </w:t>
            </w:r>
            <w:r>
              <w:rPr>
                <w:rFonts w:hint="eastAsia"/>
                <w:b/>
              </w:rPr>
              <w:t>nav2</w:t>
            </w:r>
            <w:r w:rsidRPr="005749A6">
              <w:rPr>
                <w:rFonts w:hint="eastAsia"/>
                <w:b/>
              </w:rPr>
              <w:t xml:space="preserve"> data.</w:t>
            </w:r>
          </w:p>
        </w:tc>
      </w:tr>
    </w:tbl>
    <w:p w:rsidR="001553AB" w:rsidRPr="006210E9" w:rsidRDefault="001553AB" w:rsidP="001553AB">
      <w:pPr>
        <w:rPr>
          <w:lang w:eastAsia="zh-CN"/>
        </w:rPr>
      </w:pPr>
    </w:p>
    <w:p w:rsidR="001553AB" w:rsidRDefault="001553AB" w:rsidP="001553AB">
      <w:pPr>
        <w:pStyle w:val="Heading2"/>
        <w:rPr>
          <w:lang w:eastAsia="zh-CN"/>
        </w:rPr>
      </w:pPr>
      <w:r>
        <w:rPr>
          <w:lang w:eastAsia="zh-CN"/>
        </w:rPr>
        <w:t>Admin Center</w:t>
      </w:r>
    </w:p>
    <w:p w:rsidR="001553AB" w:rsidRDefault="001553AB" w:rsidP="001553AB">
      <w:pPr>
        <w:rPr>
          <w:lang w:eastAsia="zh-CN"/>
        </w:rPr>
      </w:pPr>
      <w:r>
        <w:rPr>
          <w:rFonts w:hint="eastAsia"/>
          <w:lang w:eastAsia="zh-CN"/>
        </w:rPr>
        <w:t xml:space="preserve">The admin centers are actually those city centers (see 6.3) with substantial administrative importance, so their keys are mostly copied from city centers as well as values. Only new id and type key are granted in Unidb to distinguish them with their original city centers. All the key specifications can be referred to the </w:t>
      </w:r>
      <w:r w:rsidRPr="00A902CD">
        <w:rPr>
          <w:rFonts w:hint="eastAsia"/>
          <w:b/>
          <w:i/>
          <w:lang w:eastAsia="zh-CN"/>
        </w:rPr>
        <w:t>city center</w:t>
      </w:r>
      <w:r>
        <w:rPr>
          <w:rFonts w:hint="eastAsia"/>
          <w:lang w:eastAsia="zh-CN"/>
        </w:rPr>
        <w:t xml:space="preserve"> segment.</w:t>
      </w:r>
    </w:p>
    <w:p w:rsidR="001553AB" w:rsidRPr="0044234D" w:rsidRDefault="001553AB" w:rsidP="001553AB">
      <w:pPr>
        <w:rPr>
          <w:lang w:eastAsia="zh-CN"/>
        </w:rPr>
      </w:pPr>
      <w:r>
        <w:rPr>
          <w:rFonts w:hint="eastAsia"/>
          <w:lang w:eastAsia="zh-CN"/>
        </w:rPr>
        <w:lastRenderedPageBreak/>
        <w:t xml:space="preserve">By far, the admin centers are all in </w:t>
      </w:r>
      <w:r w:rsidRPr="007A1C93">
        <w:rPr>
          <w:rFonts w:hint="eastAsia"/>
          <w:b/>
          <w:i/>
          <w:lang w:eastAsia="zh-CN"/>
        </w:rPr>
        <w:t>city</w:t>
      </w:r>
      <w:r>
        <w:rPr>
          <w:rFonts w:hint="eastAsia"/>
          <w:lang w:eastAsia="zh-CN"/>
        </w:rPr>
        <w:t xml:space="preserve"> level. No </w:t>
      </w:r>
      <w:r w:rsidRPr="007A1C93">
        <w:rPr>
          <w:rFonts w:hint="eastAsia"/>
          <w:b/>
          <w:i/>
          <w:lang w:eastAsia="zh-CN"/>
        </w:rPr>
        <w:t>neighborhood</w:t>
      </w:r>
      <w:r>
        <w:rPr>
          <w:rFonts w:hint="eastAsia"/>
          <w:lang w:eastAsia="zh-CN"/>
        </w:rPr>
        <w:t xml:space="preserve"> or </w:t>
      </w:r>
      <w:r w:rsidRPr="007A1C93">
        <w:rPr>
          <w:rFonts w:hint="eastAsia"/>
          <w:b/>
          <w:i/>
          <w:lang w:eastAsia="zh-CN"/>
        </w:rPr>
        <w:t>hamlet</w:t>
      </w:r>
      <w:r>
        <w:rPr>
          <w:rFonts w:hint="eastAsia"/>
          <w:lang w:eastAsia="zh-CN"/>
        </w:rPr>
        <w:t xml:space="preserve"> level.</w:t>
      </w:r>
    </w:p>
    <w:p w:rsidR="008C2617" w:rsidRDefault="008C2617" w:rsidP="00847802">
      <w:pPr>
        <w:pStyle w:val="Heading2"/>
        <w:rPr>
          <w:lang w:eastAsia="zh-CN"/>
        </w:rPr>
      </w:pPr>
      <w:r>
        <w:rPr>
          <w:lang w:eastAsia="zh-CN"/>
        </w:rPr>
        <w:t>Zip Center</w:t>
      </w:r>
    </w:p>
    <w:p w:rsidR="0031303C" w:rsidRDefault="00FB334F" w:rsidP="00F27FA9">
      <w:pPr>
        <w:pStyle w:val="Heading3"/>
        <w:rPr>
          <w:lang w:eastAsia="zh-CN"/>
        </w:rPr>
      </w:pPr>
      <w:r>
        <w:rPr>
          <w:lang w:eastAsia="zh-CN"/>
        </w:rPr>
        <w:t>Feature Type</w:t>
      </w:r>
    </w:p>
    <w:p w:rsidR="00FB334F" w:rsidRDefault="00B22C86" w:rsidP="00F27FA9">
      <w:pPr>
        <w:pStyle w:val="Heading3"/>
        <w:rPr>
          <w:lang w:eastAsia="zh-CN"/>
        </w:rPr>
      </w:pPr>
      <w:r>
        <w:rPr>
          <w:lang w:eastAsia="zh-CN"/>
        </w:rPr>
        <w:t>Zip Code</w:t>
      </w:r>
    </w:p>
    <w:p w:rsidR="00117963" w:rsidRDefault="00117963" w:rsidP="0031303C">
      <w:pPr>
        <w:pStyle w:val="Heading3"/>
        <w:rPr>
          <w:lang w:eastAsia="zh-CN"/>
        </w:rPr>
      </w:pPr>
      <w:r>
        <w:rPr>
          <w:lang w:eastAsia="zh-CN"/>
        </w:rPr>
        <w:t>Admins</w:t>
      </w:r>
    </w:p>
    <w:p w:rsidR="00B83F66" w:rsidRPr="00B83F66" w:rsidRDefault="00B83F66" w:rsidP="00B83F66">
      <w:pPr>
        <w:pStyle w:val="Heading3"/>
        <w:rPr>
          <w:lang w:eastAsia="zh-CN"/>
        </w:rPr>
      </w:pPr>
      <w:r>
        <w:rPr>
          <w:lang w:eastAsia="zh-CN"/>
        </w:rPr>
        <w:t>Country Code</w:t>
      </w:r>
    </w:p>
    <w:p w:rsidR="00934731" w:rsidRPr="00934731" w:rsidRDefault="00934731" w:rsidP="00934731">
      <w:pPr>
        <w:pStyle w:val="Heading3"/>
        <w:rPr>
          <w:lang w:eastAsia="zh-CN"/>
        </w:rPr>
      </w:pPr>
      <w:r>
        <w:rPr>
          <w:lang w:eastAsia="zh-CN"/>
        </w:rPr>
        <w:t>Other Attributes</w:t>
      </w:r>
    </w:p>
    <w:p w:rsidR="0023106B" w:rsidRDefault="0023106B" w:rsidP="0023106B">
      <w:pPr>
        <w:pStyle w:val="Heading2"/>
        <w:rPr>
          <w:lang w:eastAsia="zh-CN"/>
        </w:rPr>
      </w:pPr>
      <w:r>
        <w:rPr>
          <w:lang w:eastAsia="zh-CN"/>
        </w:rPr>
        <w:t>Natural Guidance Node</w:t>
      </w:r>
    </w:p>
    <w:p w:rsidR="0023106B" w:rsidRDefault="0023106B" w:rsidP="0023106B">
      <w:pPr>
        <w:pStyle w:val="Heading3"/>
        <w:rPr>
          <w:lang w:eastAsia="zh-CN"/>
        </w:rPr>
      </w:pPr>
      <w:r w:rsidRPr="000C0DC4">
        <w:rPr>
          <w:lang w:eastAsia="zh-CN"/>
        </w:rPr>
        <w:t>Guidance</w:t>
      </w:r>
      <w:r>
        <w:rPr>
          <w:lang w:eastAsia="zh-CN"/>
        </w:rPr>
        <w:t xml:space="preserve"> Point</w:t>
      </w:r>
    </w:p>
    <w:p w:rsidR="0023106B" w:rsidRDefault="0023106B" w:rsidP="0023106B">
      <w:pPr>
        <w:rPr>
          <w:b/>
          <w:lang w:eastAsia="zh-CN"/>
        </w:rPr>
      </w:pPr>
      <w:r w:rsidRPr="00E46842">
        <w:rPr>
          <w:lang w:eastAsia="zh-CN"/>
        </w:rPr>
        <w:t>It</w:t>
      </w:r>
      <w:r>
        <w:rPr>
          <w:lang w:eastAsia="zh-CN"/>
        </w:rPr>
        <w:t>’s a</w:t>
      </w:r>
      <w:r w:rsidRPr="00E46842">
        <w:rPr>
          <w:lang w:eastAsia="zh-CN"/>
        </w:rPr>
        <w:t>lso known as</w:t>
      </w:r>
      <w:r>
        <w:rPr>
          <w:lang w:eastAsia="zh-CN"/>
        </w:rPr>
        <w:t xml:space="preserve"> navigation point, which is the geometry column of UniDB table </w:t>
      </w:r>
      <w:r w:rsidRPr="00E26AE1">
        <w:rPr>
          <w:b/>
          <w:i/>
          <w:lang w:eastAsia="zh-CN"/>
        </w:rPr>
        <w:fldChar w:fldCharType="begin"/>
      </w:r>
      <w:r w:rsidRPr="00E26AE1">
        <w:rPr>
          <w:b/>
          <w:i/>
          <w:lang w:eastAsia="zh-CN"/>
        </w:rPr>
        <w:instrText xml:space="preserve"> REF _Ref468800804 \h  \* MERGEFORMAT </w:instrText>
      </w:r>
      <w:r w:rsidRPr="00E26AE1">
        <w:rPr>
          <w:b/>
          <w:i/>
          <w:lang w:eastAsia="zh-CN"/>
        </w:rPr>
      </w:r>
      <w:r w:rsidRPr="00E26AE1">
        <w:rPr>
          <w:b/>
          <w:i/>
          <w:lang w:eastAsia="zh-CN"/>
        </w:rPr>
        <w:fldChar w:fldCharType="separate"/>
      </w:r>
      <w:r w:rsidRPr="00C3489F">
        <w:rPr>
          <w:b/>
          <w:i/>
          <w:lang w:eastAsia="zh-CN"/>
        </w:rPr>
        <w:t>nodes</w:t>
      </w:r>
      <w:r w:rsidRPr="00E26AE1">
        <w:rPr>
          <w:b/>
          <w:i/>
          <w:lang w:eastAsia="zh-CN"/>
        </w:rPr>
        <w:fldChar w:fldCharType="end"/>
      </w:r>
      <w:r>
        <w:rPr>
          <w:rFonts w:hint="eastAsia"/>
          <w:color w:val="FF0000"/>
          <w:lang w:eastAsia="zh-CN"/>
        </w:rPr>
        <w:t>.</w:t>
      </w:r>
    </w:p>
    <w:tbl>
      <w:tblPr>
        <w:tblW w:w="345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6"/>
        <w:gridCol w:w="6841"/>
      </w:tblGrid>
      <w:tr w:rsidR="0023106B" w:rsidRPr="000C0DC4" w:rsidTr="009977D3">
        <w:trPr>
          <w:trHeight w:val="330"/>
        </w:trPr>
        <w:tc>
          <w:tcPr>
            <w:tcW w:w="1240" w:type="pct"/>
            <w:vAlign w:val="center"/>
          </w:tcPr>
          <w:p w:rsidR="0023106B" w:rsidRPr="000C0DC4" w:rsidRDefault="0023106B" w:rsidP="009977D3">
            <w:pPr>
              <w:rPr>
                <w:b/>
                <w:bCs/>
                <w:lang w:eastAsia="zh-CN"/>
              </w:rPr>
            </w:pPr>
            <w:r w:rsidRPr="000C0DC4">
              <w:rPr>
                <w:rFonts w:hint="eastAsia"/>
                <w:b/>
                <w:bCs/>
                <w:lang w:eastAsia="zh-CN"/>
              </w:rPr>
              <w:t>Value</w:t>
            </w:r>
          </w:p>
        </w:tc>
        <w:tc>
          <w:tcPr>
            <w:tcW w:w="3760" w:type="pct"/>
            <w:shd w:val="clear" w:color="auto" w:fill="auto"/>
            <w:noWrap/>
            <w:vAlign w:val="center"/>
            <w:hideMark/>
          </w:tcPr>
          <w:p w:rsidR="0023106B" w:rsidRPr="000C0DC4" w:rsidRDefault="0023106B" w:rsidP="009977D3">
            <w:pPr>
              <w:rPr>
                <w:b/>
                <w:bCs/>
                <w:lang w:eastAsia="zh-CN"/>
              </w:rPr>
            </w:pPr>
            <w:r w:rsidRPr="000C0DC4">
              <w:rPr>
                <w:b/>
                <w:bCs/>
                <w:lang w:eastAsia="zh-CN"/>
              </w:rPr>
              <w:t>Description</w:t>
            </w:r>
          </w:p>
        </w:tc>
      </w:tr>
      <w:tr w:rsidR="0023106B" w:rsidRPr="000C0DC4" w:rsidTr="009977D3">
        <w:trPr>
          <w:trHeight w:val="269"/>
        </w:trPr>
        <w:tc>
          <w:tcPr>
            <w:tcW w:w="1240" w:type="pct"/>
            <w:vAlign w:val="center"/>
          </w:tcPr>
          <w:p w:rsidR="0023106B" w:rsidRPr="000C0DC4" w:rsidRDefault="0023106B" w:rsidP="009977D3">
            <w:pPr>
              <w:rPr>
                <w:lang w:eastAsia="zh-CN"/>
              </w:rPr>
            </w:pPr>
            <w:r w:rsidRPr="000C0DC4">
              <w:rPr>
                <w:lang w:eastAsia="zh-CN"/>
              </w:rPr>
              <w:t xml:space="preserve"> [</w:t>
            </w:r>
            <w:r w:rsidRPr="000C0DC4">
              <w:rPr>
                <w:b/>
                <w:i/>
                <w:lang w:eastAsia="zh-CN"/>
              </w:rPr>
              <w:t>-90,90</w:t>
            </w:r>
            <w:r w:rsidRPr="000C0DC4">
              <w:rPr>
                <w:lang w:eastAsia="zh-CN"/>
              </w:rPr>
              <w:t>]</w:t>
            </w:r>
          </w:p>
        </w:tc>
        <w:tc>
          <w:tcPr>
            <w:tcW w:w="3760" w:type="pct"/>
            <w:shd w:val="clear" w:color="auto" w:fill="auto"/>
            <w:vAlign w:val="center"/>
            <w:hideMark/>
          </w:tcPr>
          <w:p w:rsidR="0023106B" w:rsidRPr="000C0DC4" w:rsidRDefault="0023106B" w:rsidP="009977D3">
            <w:pPr>
              <w:rPr>
                <w:lang w:eastAsia="zh-CN"/>
              </w:rPr>
            </w:pPr>
            <w:r>
              <w:rPr>
                <w:rFonts w:hint="eastAsia"/>
                <w:lang w:eastAsia="zh-CN"/>
              </w:rPr>
              <w:t>L</w:t>
            </w:r>
            <w:r w:rsidRPr="000C0DC4">
              <w:rPr>
                <w:lang w:eastAsia="zh-CN"/>
              </w:rPr>
              <w:t>atitude of</w:t>
            </w:r>
            <w:r>
              <w:t xml:space="preserve"> </w:t>
            </w:r>
            <w:r w:rsidRPr="000C0DC4">
              <w:rPr>
                <w:lang w:eastAsia="zh-CN"/>
              </w:rPr>
              <w:t>Guidance Point</w:t>
            </w:r>
          </w:p>
        </w:tc>
      </w:tr>
      <w:tr w:rsidR="0023106B" w:rsidRPr="000C0DC4" w:rsidTr="009977D3">
        <w:trPr>
          <w:trHeight w:val="345"/>
        </w:trPr>
        <w:tc>
          <w:tcPr>
            <w:tcW w:w="1240" w:type="pct"/>
            <w:vAlign w:val="center"/>
          </w:tcPr>
          <w:p w:rsidR="0023106B" w:rsidRPr="000C0DC4" w:rsidRDefault="0023106B" w:rsidP="009977D3">
            <w:pPr>
              <w:rPr>
                <w:lang w:eastAsia="zh-CN"/>
              </w:rPr>
            </w:pPr>
            <w:r w:rsidRPr="000C0DC4">
              <w:rPr>
                <w:lang w:eastAsia="zh-CN"/>
              </w:rPr>
              <w:t>[</w:t>
            </w:r>
            <w:r w:rsidRPr="000C0DC4">
              <w:rPr>
                <w:b/>
                <w:i/>
                <w:lang w:eastAsia="zh-CN"/>
              </w:rPr>
              <w:t>-180,180</w:t>
            </w:r>
            <w:r w:rsidRPr="000C0DC4">
              <w:rPr>
                <w:lang w:eastAsia="zh-CN"/>
              </w:rPr>
              <w:t>]</w:t>
            </w:r>
          </w:p>
        </w:tc>
        <w:tc>
          <w:tcPr>
            <w:tcW w:w="3760" w:type="pct"/>
            <w:shd w:val="clear" w:color="auto" w:fill="auto"/>
            <w:vAlign w:val="center"/>
          </w:tcPr>
          <w:p w:rsidR="0023106B" w:rsidRPr="000C0DC4" w:rsidRDefault="0023106B" w:rsidP="009977D3">
            <w:pPr>
              <w:rPr>
                <w:lang w:eastAsia="zh-CN"/>
              </w:rPr>
            </w:pPr>
            <w:r>
              <w:rPr>
                <w:rFonts w:hint="eastAsia"/>
                <w:lang w:eastAsia="zh-CN"/>
              </w:rPr>
              <w:t>L</w:t>
            </w:r>
            <w:r w:rsidRPr="000C0DC4">
              <w:rPr>
                <w:lang w:eastAsia="zh-CN"/>
              </w:rPr>
              <w:t>ongitude of Guidance Point</w:t>
            </w:r>
          </w:p>
        </w:tc>
      </w:tr>
    </w:tbl>
    <w:p w:rsidR="0023106B" w:rsidRDefault="0023106B" w:rsidP="0023106B">
      <w:pPr>
        <w:pStyle w:val="Heading3"/>
        <w:rPr>
          <w:lang w:eastAsia="zh-CN"/>
        </w:rPr>
      </w:pPr>
      <w:r w:rsidRPr="004A281D">
        <w:rPr>
          <w:lang w:eastAsia="zh-CN"/>
        </w:rPr>
        <w:t xml:space="preserve">Natural Guidance </w:t>
      </w:r>
      <w:r>
        <w:rPr>
          <w:lang w:eastAsia="zh-CN"/>
        </w:rPr>
        <w:t>Link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23106B" w:rsidRPr="0084175A" w:rsidTr="009977D3">
        <w:trPr>
          <w:trHeight w:val="330"/>
        </w:trPr>
        <w:tc>
          <w:tcPr>
            <w:tcW w:w="1043" w:type="pct"/>
            <w:shd w:val="clear" w:color="auto" w:fill="auto"/>
            <w:noWrap/>
            <w:vAlign w:val="center"/>
            <w:hideMark/>
          </w:tcPr>
          <w:p w:rsidR="0023106B" w:rsidRDefault="0023106B"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23106B" w:rsidRDefault="0023106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23106B" w:rsidRDefault="0023106B"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23106B" w:rsidRDefault="0023106B" w:rsidP="009977D3">
            <w:pPr>
              <w:jc w:val="center"/>
              <w:rPr>
                <w:rFonts w:cs="SimSun"/>
                <w:b/>
                <w:bCs/>
              </w:rPr>
            </w:pPr>
            <w:r>
              <w:rPr>
                <w:rFonts w:cs="SimSun"/>
                <w:b/>
                <w:bCs/>
              </w:rPr>
              <w:t>Description</w:t>
            </w:r>
          </w:p>
        </w:tc>
      </w:tr>
      <w:tr w:rsidR="0023106B" w:rsidRPr="0084175A" w:rsidTr="009977D3">
        <w:trPr>
          <w:trHeight w:val="345"/>
        </w:trPr>
        <w:tc>
          <w:tcPr>
            <w:tcW w:w="1043" w:type="pct"/>
            <w:shd w:val="clear" w:color="auto" w:fill="auto"/>
            <w:noWrap/>
            <w:vAlign w:val="center"/>
            <w:hideMark/>
          </w:tcPr>
          <w:p w:rsidR="0023106B" w:rsidRPr="00B86AA2" w:rsidRDefault="0023106B" w:rsidP="009977D3">
            <w:pPr>
              <w:pStyle w:val="a"/>
              <w:jc w:val="center"/>
              <w:rPr>
                <w:b/>
                <w:i/>
              </w:rPr>
            </w:pPr>
            <w:r>
              <w:rPr>
                <w:b/>
                <w:i/>
              </w:rPr>
              <w:t>link_id</w:t>
            </w:r>
          </w:p>
        </w:tc>
        <w:tc>
          <w:tcPr>
            <w:tcW w:w="504" w:type="pct"/>
            <w:shd w:val="clear" w:color="auto" w:fill="auto"/>
            <w:noWrap/>
            <w:vAlign w:val="center"/>
            <w:hideMark/>
          </w:tcPr>
          <w:p w:rsidR="0023106B" w:rsidRDefault="0023106B" w:rsidP="009977D3">
            <w:pPr>
              <w:pStyle w:val="a"/>
              <w:jc w:val="center"/>
            </w:pPr>
            <w:r>
              <w:t>N</w:t>
            </w:r>
          </w:p>
        </w:tc>
        <w:tc>
          <w:tcPr>
            <w:tcW w:w="856" w:type="pct"/>
            <w:vAlign w:val="center"/>
          </w:tcPr>
          <w:p w:rsidR="0023106B" w:rsidRDefault="0023106B" w:rsidP="009977D3">
            <w:pPr>
              <w:pStyle w:val="a"/>
              <w:jc w:val="center"/>
            </w:pPr>
          </w:p>
        </w:tc>
        <w:tc>
          <w:tcPr>
            <w:tcW w:w="2597" w:type="pct"/>
            <w:shd w:val="clear" w:color="auto" w:fill="auto"/>
            <w:vAlign w:val="center"/>
            <w:hideMark/>
          </w:tcPr>
          <w:p w:rsidR="0023106B" w:rsidRDefault="0023106B" w:rsidP="009977D3">
            <w:pPr>
              <w:pStyle w:val="a"/>
            </w:pPr>
            <w:r>
              <w:t>T</w:t>
            </w:r>
            <w:r w:rsidRPr="004F129F">
              <w:t xml:space="preserve">he </w:t>
            </w:r>
            <w:r>
              <w:t>id of</w:t>
            </w:r>
            <w:r>
              <w:rPr>
                <w:rFonts w:hint="eastAsia"/>
              </w:rPr>
              <w:t xml:space="preserve"> the </w:t>
            </w:r>
            <w:r w:rsidRPr="009E002C">
              <w:t>link that is associated with</w:t>
            </w:r>
            <w:r>
              <w:rPr>
                <w:rFonts w:hint="eastAsia"/>
              </w:rPr>
              <w:t xml:space="preserve"> n</w:t>
            </w:r>
            <w:r>
              <w:t xml:space="preserve">atural </w:t>
            </w:r>
            <w:r>
              <w:rPr>
                <w:rFonts w:hint="eastAsia"/>
              </w:rPr>
              <w:t>g</w:t>
            </w:r>
            <w:r w:rsidRPr="00875E54">
              <w:t xml:space="preserve">uidance </w:t>
            </w:r>
            <w:r>
              <w:rPr>
                <w:rFonts w:hint="eastAsia"/>
              </w:rPr>
              <w:t>point</w:t>
            </w:r>
            <w:r>
              <w:t xml:space="preserve">. </w:t>
            </w:r>
          </w:p>
        </w:tc>
      </w:tr>
      <w:tr w:rsidR="0023106B" w:rsidRPr="0084175A" w:rsidTr="009977D3">
        <w:trPr>
          <w:trHeight w:val="345"/>
        </w:trPr>
        <w:tc>
          <w:tcPr>
            <w:tcW w:w="1043" w:type="pct"/>
            <w:shd w:val="clear" w:color="auto" w:fill="auto"/>
            <w:noWrap/>
            <w:vAlign w:val="center"/>
          </w:tcPr>
          <w:p w:rsidR="0023106B" w:rsidRDefault="0023106B" w:rsidP="009977D3">
            <w:pPr>
              <w:pStyle w:val="a"/>
              <w:jc w:val="center"/>
              <w:rPr>
                <w:b/>
                <w:i/>
              </w:rPr>
            </w:pPr>
            <w:r w:rsidRPr="00C00A87">
              <w:rPr>
                <w:b/>
                <w:i/>
              </w:rPr>
              <w:t>side</w:t>
            </w:r>
          </w:p>
        </w:tc>
        <w:tc>
          <w:tcPr>
            <w:tcW w:w="504" w:type="pct"/>
            <w:shd w:val="clear" w:color="auto" w:fill="auto"/>
            <w:noWrap/>
            <w:vAlign w:val="center"/>
          </w:tcPr>
          <w:p w:rsidR="0023106B" w:rsidRDefault="0023106B" w:rsidP="009977D3">
            <w:pPr>
              <w:pStyle w:val="a"/>
              <w:jc w:val="center"/>
            </w:pPr>
            <w:r>
              <w:t>N</w:t>
            </w:r>
          </w:p>
        </w:tc>
        <w:tc>
          <w:tcPr>
            <w:tcW w:w="856" w:type="pct"/>
            <w:vAlign w:val="center"/>
          </w:tcPr>
          <w:p w:rsidR="0023106B" w:rsidRPr="00AA2EA4" w:rsidRDefault="0023106B" w:rsidP="009977D3">
            <w:pPr>
              <w:pStyle w:val="a"/>
              <w:jc w:val="center"/>
              <w:rPr>
                <w:b/>
                <w:i/>
              </w:rPr>
            </w:pPr>
            <w:r w:rsidRPr="00AA2EA4">
              <w:rPr>
                <w:b/>
                <w:i/>
              </w:rPr>
              <w:t>L/R</w:t>
            </w:r>
            <w:r>
              <w:rPr>
                <w:rFonts w:hint="eastAsia"/>
                <w:b/>
                <w:i/>
              </w:rPr>
              <w:t>/B</w:t>
            </w:r>
          </w:p>
        </w:tc>
        <w:tc>
          <w:tcPr>
            <w:tcW w:w="2597" w:type="pct"/>
            <w:shd w:val="clear" w:color="auto" w:fill="auto"/>
            <w:vAlign w:val="center"/>
          </w:tcPr>
          <w:p w:rsidR="0023106B" w:rsidRPr="00F04C1A" w:rsidRDefault="0023106B" w:rsidP="009977D3">
            <w:pPr>
              <w:pStyle w:val="a"/>
            </w:pPr>
            <w:r w:rsidRPr="00F04C1A">
              <w:t>SIDE indicates the side of the link</w:t>
            </w:r>
            <w:r>
              <w:rPr>
                <w:rFonts w:hint="eastAsia"/>
              </w:rPr>
              <w:t xml:space="preserve"> that</w:t>
            </w:r>
            <w:r w:rsidRPr="00F04C1A">
              <w:t xml:space="preserve"> the</w:t>
            </w:r>
            <w:r>
              <w:t xml:space="preserve"> </w:t>
            </w:r>
            <w:r w:rsidRPr="00F04C1A">
              <w:t xml:space="preserve">natural guidance point is located. </w:t>
            </w:r>
          </w:p>
          <w:p w:rsidR="0023106B" w:rsidRDefault="0023106B" w:rsidP="009977D3">
            <w:pPr>
              <w:pStyle w:val="a"/>
            </w:pPr>
            <w:r w:rsidRPr="00F13E8F">
              <w:rPr>
                <w:b/>
                <w:i/>
              </w:rPr>
              <w:t>L – Left</w:t>
            </w:r>
            <w:r>
              <w:t>: left side of the link</w:t>
            </w:r>
            <w:r>
              <w:rPr>
                <w:rFonts w:hint="eastAsia"/>
              </w:rPr>
              <w:t xml:space="preserve"> </w:t>
            </w:r>
            <w:r w:rsidRPr="00F13E8F">
              <w:t xml:space="preserve">relative to the </w:t>
            </w:r>
            <w:r>
              <w:rPr>
                <w:rFonts w:hint="eastAsia"/>
              </w:rPr>
              <w:t>r</w:t>
            </w:r>
            <w:r w:rsidRPr="00F13E8F">
              <w:t xml:space="preserve">eference </w:t>
            </w:r>
            <w:r>
              <w:rPr>
                <w:rFonts w:hint="eastAsia"/>
              </w:rPr>
              <w:t>n</w:t>
            </w:r>
            <w:r w:rsidRPr="00F13E8F">
              <w:t>ode.</w:t>
            </w:r>
          </w:p>
          <w:p w:rsidR="0023106B" w:rsidRDefault="0023106B" w:rsidP="009977D3">
            <w:pPr>
              <w:pStyle w:val="a"/>
            </w:pPr>
            <w:r w:rsidRPr="00F13E8F">
              <w:rPr>
                <w:b/>
                <w:i/>
              </w:rPr>
              <w:t>R – Right</w:t>
            </w:r>
            <w:r>
              <w:t>: right side of the link</w:t>
            </w:r>
            <w:r>
              <w:rPr>
                <w:rFonts w:hint="eastAsia"/>
              </w:rPr>
              <w:t xml:space="preserve"> </w:t>
            </w:r>
            <w:r w:rsidRPr="00F13E8F">
              <w:t xml:space="preserve">relative to the </w:t>
            </w:r>
            <w:r>
              <w:rPr>
                <w:rFonts w:hint="eastAsia"/>
              </w:rPr>
              <w:t>r</w:t>
            </w:r>
            <w:r w:rsidRPr="00F13E8F">
              <w:t>eference</w:t>
            </w:r>
            <w:r>
              <w:rPr>
                <w:rFonts w:hint="eastAsia"/>
              </w:rPr>
              <w:t xml:space="preserve"> n</w:t>
            </w:r>
            <w:r w:rsidRPr="00F13E8F">
              <w:t>ode.</w:t>
            </w:r>
          </w:p>
          <w:p w:rsidR="0023106B" w:rsidRPr="00AD7536" w:rsidRDefault="0023106B" w:rsidP="009977D3">
            <w:pPr>
              <w:pStyle w:val="a"/>
            </w:pPr>
            <w:r w:rsidRPr="00F13E8F">
              <w:rPr>
                <w:b/>
                <w:i/>
              </w:rPr>
              <w:t>B – Both</w:t>
            </w:r>
            <w:r>
              <w:rPr>
                <w:rFonts w:hint="eastAsia"/>
              </w:rPr>
              <w:t>:</w:t>
            </w:r>
            <w:r>
              <w:t xml:space="preserve"> </w:t>
            </w:r>
            <w:r w:rsidRPr="00F13E8F">
              <w:t xml:space="preserve"> both sides of the link</w:t>
            </w:r>
            <w:r>
              <w:rPr>
                <w:rFonts w:hint="eastAsia"/>
              </w:rPr>
              <w:t>.</w:t>
            </w:r>
          </w:p>
        </w:tc>
      </w:tr>
    </w:tbl>
    <w:p w:rsidR="0023106B" w:rsidRDefault="0023106B" w:rsidP="0023106B">
      <w:pPr>
        <w:pStyle w:val="Heading3"/>
        <w:rPr>
          <w:lang w:eastAsia="zh-CN"/>
        </w:rPr>
      </w:pPr>
      <w:r w:rsidRPr="0006773D">
        <w:rPr>
          <w:lang w:eastAsia="zh-CN"/>
        </w:rPr>
        <w:t xml:space="preserve">Guidance </w:t>
      </w:r>
      <w:r>
        <w:rPr>
          <w:rFonts w:hint="eastAsia"/>
          <w:lang w:eastAsia="zh-CN"/>
        </w:rPr>
        <w:t>Node P</w:t>
      </w:r>
      <w:r w:rsidRPr="007A0AA9">
        <w:rPr>
          <w:lang w:eastAsia="zh-CN"/>
        </w:rPr>
        <w:t>reposition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1239"/>
        <w:gridCol w:w="1967"/>
        <w:gridCol w:w="6655"/>
      </w:tblGrid>
      <w:tr w:rsidR="0023106B" w:rsidRPr="0084175A" w:rsidTr="009977D3">
        <w:trPr>
          <w:trHeight w:val="330"/>
        </w:trPr>
        <w:tc>
          <w:tcPr>
            <w:tcW w:w="1043" w:type="pct"/>
            <w:shd w:val="clear" w:color="auto" w:fill="auto"/>
            <w:noWrap/>
            <w:vAlign w:val="center"/>
            <w:hideMark/>
          </w:tcPr>
          <w:p w:rsidR="0023106B" w:rsidRDefault="0023106B"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23106B" w:rsidRDefault="0023106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23106B" w:rsidRDefault="0023106B"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23106B" w:rsidRDefault="0023106B" w:rsidP="009977D3">
            <w:pPr>
              <w:jc w:val="center"/>
              <w:rPr>
                <w:rFonts w:cs="SimSun"/>
                <w:b/>
                <w:bCs/>
              </w:rPr>
            </w:pPr>
            <w:r>
              <w:rPr>
                <w:rFonts w:cs="SimSun"/>
                <w:b/>
                <w:bCs/>
              </w:rPr>
              <w:t>Description</w:t>
            </w:r>
          </w:p>
        </w:tc>
      </w:tr>
      <w:tr w:rsidR="0023106B" w:rsidRPr="0084175A" w:rsidTr="009977D3">
        <w:trPr>
          <w:trHeight w:val="345"/>
        </w:trPr>
        <w:tc>
          <w:tcPr>
            <w:tcW w:w="1043" w:type="pct"/>
            <w:shd w:val="clear" w:color="auto" w:fill="auto"/>
            <w:noWrap/>
            <w:vAlign w:val="center"/>
            <w:hideMark/>
          </w:tcPr>
          <w:p w:rsidR="0023106B" w:rsidRPr="00B86AA2" w:rsidRDefault="0023106B" w:rsidP="009977D3">
            <w:pPr>
              <w:pStyle w:val="a"/>
              <w:jc w:val="center"/>
              <w:rPr>
                <w:b/>
                <w:i/>
              </w:rPr>
            </w:pPr>
            <w:r>
              <w:rPr>
                <w:rFonts w:hint="eastAsia"/>
                <w:b/>
                <w:i/>
              </w:rPr>
              <w:t>prep</w:t>
            </w:r>
            <w:r w:rsidRPr="007A0AA9">
              <w:rPr>
                <w:b/>
                <w:i/>
              </w:rPr>
              <w:t>osition</w:t>
            </w:r>
            <w:r>
              <w:rPr>
                <w:rFonts w:hint="eastAsia"/>
                <w:b/>
                <w:i/>
              </w:rPr>
              <w:t>:</w:t>
            </w:r>
            <w:r w:rsidRPr="007A0AA9">
              <w:rPr>
                <w:b/>
                <w:i/>
              </w:rPr>
              <w:t>&lt;lang&gt;</w:t>
            </w:r>
          </w:p>
        </w:tc>
        <w:tc>
          <w:tcPr>
            <w:tcW w:w="504" w:type="pct"/>
            <w:shd w:val="clear" w:color="auto" w:fill="auto"/>
            <w:noWrap/>
            <w:vAlign w:val="center"/>
            <w:hideMark/>
          </w:tcPr>
          <w:p w:rsidR="0023106B" w:rsidRDefault="0023106B" w:rsidP="009977D3">
            <w:pPr>
              <w:pStyle w:val="a"/>
              <w:jc w:val="center"/>
            </w:pPr>
            <w:r>
              <w:t>N</w:t>
            </w:r>
          </w:p>
        </w:tc>
        <w:tc>
          <w:tcPr>
            <w:tcW w:w="856" w:type="pct"/>
            <w:vAlign w:val="center"/>
          </w:tcPr>
          <w:p w:rsidR="0023106B" w:rsidRDefault="0023106B" w:rsidP="009977D3">
            <w:pPr>
              <w:pStyle w:val="a"/>
              <w:jc w:val="center"/>
            </w:pPr>
          </w:p>
        </w:tc>
        <w:tc>
          <w:tcPr>
            <w:tcW w:w="2597" w:type="pct"/>
            <w:shd w:val="clear" w:color="auto" w:fill="auto"/>
            <w:vAlign w:val="center"/>
            <w:hideMark/>
          </w:tcPr>
          <w:p w:rsidR="0023106B" w:rsidRDefault="0023106B" w:rsidP="009977D3">
            <w:pPr>
              <w:pStyle w:val="a"/>
            </w:pPr>
            <w:r w:rsidRPr="007A0AA9">
              <w:rPr>
                <w:b/>
                <w:i/>
              </w:rPr>
              <w:t>Preposition</w:t>
            </w:r>
            <w:r>
              <w:t xml:space="preserve"> is an attribute published for the</w:t>
            </w:r>
            <w:r>
              <w:rPr>
                <w:rFonts w:hint="eastAsia"/>
              </w:rPr>
              <w:t xml:space="preserve"> </w:t>
            </w:r>
            <w:r>
              <w:t>Guidance Point and defines the language specific preposition required for generation of direction specific manoeuvre</w:t>
            </w:r>
            <w:r>
              <w:rPr>
                <w:rFonts w:hint="eastAsia"/>
              </w:rPr>
              <w:t xml:space="preserve"> </w:t>
            </w:r>
            <w:r>
              <w:t>guidance through a junction.</w:t>
            </w:r>
            <w:r>
              <w:rPr>
                <w:rFonts w:hint="eastAsia"/>
              </w:rPr>
              <w:t xml:space="preserve"> </w:t>
            </w:r>
          </w:p>
          <w:p w:rsidR="0023106B" w:rsidRPr="007A0AA9" w:rsidRDefault="0023106B" w:rsidP="009977D3">
            <w:pPr>
              <w:pStyle w:val="a"/>
              <w:rPr>
                <w:i/>
              </w:rPr>
            </w:pPr>
            <w:r w:rsidRPr="007A0AA9">
              <w:rPr>
                <w:i/>
              </w:rPr>
              <w:t>For example</w:t>
            </w:r>
            <w:r w:rsidRPr="007A0AA9">
              <w:rPr>
                <w:rFonts w:hint="eastAsia"/>
                <w:i/>
              </w:rPr>
              <w:t>:</w:t>
            </w:r>
            <w:r w:rsidRPr="007A0AA9">
              <w:rPr>
                <w:i/>
              </w:rPr>
              <w:t xml:space="preserve"> </w:t>
            </w:r>
            <w:r w:rsidRPr="007A0AA9">
              <w:rPr>
                <w:rFonts w:hint="eastAsia"/>
                <w:i/>
              </w:rPr>
              <w:t>前面</w:t>
            </w:r>
            <w:r w:rsidRPr="007A0AA9">
              <w:rPr>
                <w:rFonts w:hint="eastAsia"/>
                <w:i/>
              </w:rPr>
              <w:t xml:space="preserve">(chi), </w:t>
            </w:r>
            <w:r w:rsidRPr="007A0AA9">
              <w:rPr>
                <w:rFonts w:hint="eastAsia"/>
                <w:i/>
              </w:rPr>
              <w:t>后面</w:t>
            </w:r>
            <w:r w:rsidRPr="007A0AA9">
              <w:rPr>
                <w:rFonts w:hint="eastAsia"/>
                <w:i/>
              </w:rPr>
              <w:t xml:space="preserve">(chi), </w:t>
            </w:r>
            <w:r w:rsidRPr="007A0AA9">
              <w:rPr>
                <w:i/>
              </w:rPr>
              <w:t>before the</w:t>
            </w:r>
            <w:r w:rsidRPr="007A0AA9">
              <w:rPr>
                <w:rFonts w:hint="eastAsia"/>
                <w:i/>
              </w:rPr>
              <w:t xml:space="preserve"> (eng), </w:t>
            </w:r>
            <w:r w:rsidRPr="007A0AA9">
              <w:rPr>
                <w:i/>
              </w:rPr>
              <w:t>past the</w:t>
            </w:r>
            <w:r w:rsidRPr="007A0AA9">
              <w:rPr>
                <w:rFonts w:hint="eastAsia"/>
                <w:i/>
              </w:rPr>
              <w:t>(eng),</w:t>
            </w:r>
            <w:r w:rsidRPr="007A0AA9">
              <w:rPr>
                <w:i/>
              </w:rPr>
              <w:t>after the</w:t>
            </w:r>
            <w:r w:rsidRPr="007A0AA9">
              <w:rPr>
                <w:rFonts w:hint="eastAsia"/>
                <w:i/>
              </w:rPr>
              <w:t>(eng), a</w:t>
            </w:r>
            <w:r w:rsidRPr="007A0AA9">
              <w:rPr>
                <w:i/>
              </w:rPr>
              <w:t>t the</w:t>
            </w:r>
            <w:r w:rsidRPr="007A0AA9">
              <w:rPr>
                <w:rFonts w:hint="eastAsia"/>
                <w:i/>
              </w:rPr>
              <w:t xml:space="preserve">(eng), </w:t>
            </w:r>
            <w:r w:rsidRPr="007A0AA9">
              <w:rPr>
                <w:i/>
              </w:rPr>
              <w:t>Bei der</w:t>
            </w:r>
            <w:r w:rsidRPr="007A0AA9">
              <w:rPr>
                <w:rFonts w:hint="eastAsia"/>
                <w:i/>
              </w:rPr>
              <w:t xml:space="preserve">(ger), </w:t>
            </w:r>
            <w:r w:rsidRPr="007A0AA9">
              <w:rPr>
                <w:i/>
              </w:rPr>
              <w:t>Prima della</w:t>
            </w:r>
            <w:r w:rsidRPr="007A0AA9">
              <w:rPr>
                <w:rFonts w:hint="eastAsia"/>
                <w:i/>
              </w:rPr>
              <w:t xml:space="preserve"> (</w:t>
            </w:r>
            <w:r w:rsidRPr="007A0AA9">
              <w:rPr>
                <w:i/>
              </w:rPr>
              <w:t>ita</w:t>
            </w:r>
            <w:r w:rsidRPr="007A0AA9">
              <w:rPr>
                <w:rFonts w:hint="eastAsia"/>
                <w:i/>
              </w:rPr>
              <w:t>)</w:t>
            </w:r>
          </w:p>
        </w:tc>
      </w:tr>
      <w:tr w:rsidR="0023106B" w:rsidRPr="0084175A" w:rsidTr="009977D3">
        <w:trPr>
          <w:trHeight w:val="345"/>
        </w:trPr>
        <w:tc>
          <w:tcPr>
            <w:tcW w:w="1043" w:type="pct"/>
            <w:shd w:val="clear" w:color="auto" w:fill="auto"/>
            <w:noWrap/>
            <w:vAlign w:val="center"/>
          </w:tcPr>
          <w:p w:rsidR="0023106B" w:rsidRDefault="0023106B" w:rsidP="009977D3">
            <w:pPr>
              <w:pStyle w:val="a"/>
              <w:jc w:val="center"/>
              <w:rPr>
                <w:b/>
                <w:i/>
              </w:rPr>
            </w:pPr>
            <w:r>
              <w:rPr>
                <w:b/>
                <w:i/>
              </w:rPr>
              <w:t>preposition:</w:t>
            </w:r>
            <w:r w:rsidRPr="007A0AA9">
              <w:rPr>
                <w:b/>
                <w:i/>
              </w:rPr>
              <w:t xml:space="preserve"> &lt;lang&gt;:phonetics:</w:t>
            </w:r>
            <w:r>
              <w:rPr>
                <w:rFonts w:hint="eastAsia"/>
                <w:b/>
                <w:i/>
              </w:rPr>
              <w:t>###</w:t>
            </w:r>
          </w:p>
        </w:tc>
        <w:tc>
          <w:tcPr>
            <w:tcW w:w="504" w:type="pct"/>
            <w:shd w:val="clear" w:color="auto" w:fill="auto"/>
            <w:noWrap/>
            <w:vAlign w:val="center"/>
          </w:tcPr>
          <w:p w:rsidR="0023106B" w:rsidRDefault="0023106B" w:rsidP="009977D3">
            <w:pPr>
              <w:pStyle w:val="a"/>
              <w:jc w:val="center"/>
            </w:pPr>
            <w:r>
              <w:t>N</w:t>
            </w:r>
          </w:p>
        </w:tc>
        <w:tc>
          <w:tcPr>
            <w:tcW w:w="856" w:type="pct"/>
            <w:vAlign w:val="center"/>
          </w:tcPr>
          <w:p w:rsidR="0023106B" w:rsidRPr="00AA2EA4" w:rsidRDefault="0023106B" w:rsidP="009977D3">
            <w:pPr>
              <w:pStyle w:val="a"/>
              <w:jc w:val="center"/>
              <w:rPr>
                <w:b/>
                <w:i/>
              </w:rPr>
            </w:pPr>
          </w:p>
        </w:tc>
        <w:tc>
          <w:tcPr>
            <w:tcW w:w="2597" w:type="pct"/>
            <w:shd w:val="clear" w:color="auto" w:fill="auto"/>
            <w:vAlign w:val="center"/>
          </w:tcPr>
          <w:p w:rsidR="0023106B" w:rsidRPr="007A0AA9" w:rsidRDefault="0023106B" w:rsidP="009977D3">
            <w:pPr>
              <w:pStyle w:val="a"/>
            </w:pPr>
            <w:r w:rsidRPr="007A0AA9">
              <w:rPr>
                <w:rFonts w:hint="eastAsia"/>
              </w:rPr>
              <w:t xml:space="preserve">It </w:t>
            </w:r>
            <w:r w:rsidRPr="007A0AA9">
              <w:t>i</w:t>
            </w:r>
            <w:r w:rsidRPr="00F04C1A">
              <w:t xml:space="preserve">ndicates the </w:t>
            </w:r>
            <w:r w:rsidRPr="007A0AA9">
              <w:t>phonetics</w:t>
            </w:r>
            <w:r>
              <w:rPr>
                <w:rFonts w:hint="eastAsia"/>
              </w:rPr>
              <w:t xml:space="preserve"> info</w:t>
            </w:r>
            <w:r>
              <w:t xml:space="preserve"> of</w:t>
            </w:r>
            <w:r w:rsidRPr="00F04C1A">
              <w:t xml:space="preserve"> the</w:t>
            </w:r>
            <w:r>
              <w:t xml:space="preserve"> natural guidance poin</w:t>
            </w:r>
            <w:r>
              <w:rPr>
                <w:rFonts w:hint="eastAsia"/>
              </w:rPr>
              <w:t>t</w:t>
            </w:r>
            <w:r>
              <w:t>’</w:t>
            </w:r>
            <w:r>
              <w:rPr>
                <w:rFonts w:hint="eastAsia"/>
              </w:rPr>
              <w:t xml:space="preserve">s </w:t>
            </w:r>
            <w:r w:rsidRPr="007A0AA9">
              <w:t>preposition</w:t>
            </w:r>
            <w:r w:rsidRPr="00F04C1A">
              <w:t xml:space="preserve">. </w:t>
            </w:r>
          </w:p>
        </w:tc>
      </w:tr>
    </w:tbl>
    <w:p w:rsidR="0023106B" w:rsidRDefault="0023106B" w:rsidP="0023106B">
      <w:pPr>
        <w:pStyle w:val="Heading3"/>
        <w:rPr>
          <w:lang w:eastAsia="zh-CN"/>
        </w:rPr>
      </w:pPr>
      <w:r w:rsidRPr="0006773D">
        <w:rPr>
          <w:lang w:eastAsia="zh-CN"/>
        </w:rPr>
        <w:t xml:space="preserve">Guidance </w:t>
      </w:r>
      <w:r>
        <w:rPr>
          <w:rFonts w:hint="eastAsia"/>
          <w:lang w:eastAsia="zh-CN"/>
        </w:rPr>
        <w:t>Node P</w:t>
      </w:r>
      <w:r w:rsidRPr="007A0AA9">
        <w:rPr>
          <w:lang w:eastAsia="zh-CN"/>
        </w:rPr>
        <w:t>osition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23106B" w:rsidRPr="0084175A" w:rsidTr="009977D3">
        <w:trPr>
          <w:trHeight w:val="330"/>
        </w:trPr>
        <w:tc>
          <w:tcPr>
            <w:tcW w:w="1043" w:type="pct"/>
            <w:shd w:val="clear" w:color="auto" w:fill="auto"/>
            <w:noWrap/>
            <w:vAlign w:val="center"/>
            <w:hideMark/>
          </w:tcPr>
          <w:p w:rsidR="0023106B" w:rsidRDefault="0023106B"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23106B" w:rsidRDefault="0023106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23106B" w:rsidRDefault="0023106B"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23106B" w:rsidRDefault="0023106B" w:rsidP="009977D3">
            <w:pPr>
              <w:jc w:val="center"/>
              <w:rPr>
                <w:rFonts w:cs="SimSun"/>
                <w:b/>
                <w:bCs/>
              </w:rPr>
            </w:pPr>
            <w:r>
              <w:rPr>
                <w:rFonts w:cs="SimSun"/>
                <w:b/>
                <w:bCs/>
              </w:rPr>
              <w:t>Description</w:t>
            </w:r>
          </w:p>
        </w:tc>
      </w:tr>
      <w:tr w:rsidR="0023106B" w:rsidRPr="0084175A" w:rsidTr="009977D3">
        <w:trPr>
          <w:trHeight w:val="345"/>
        </w:trPr>
        <w:tc>
          <w:tcPr>
            <w:tcW w:w="1043" w:type="pct"/>
            <w:shd w:val="clear" w:color="auto" w:fill="auto"/>
            <w:noWrap/>
            <w:vAlign w:val="center"/>
          </w:tcPr>
          <w:p w:rsidR="0023106B" w:rsidRDefault="0023106B" w:rsidP="009977D3">
            <w:pPr>
              <w:pStyle w:val="a"/>
              <w:jc w:val="center"/>
              <w:rPr>
                <w:b/>
                <w:i/>
              </w:rPr>
            </w:pPr>
            <w:r>
              <w:rPr>
                <w:rFonts w:hint="eastAsia"/>
                <w:b/>
                <w:i/>
              </w:rPr>
              <w:t>p</w:t>
            </w:r>
            <w:r w:rsidRPr="007A0AA9">
              <w:rPr>
                <w:b/>
                <w:i/>
              </w:rPr>
              <w:t>osition</w:t>
            </w:r>
            <w:r>
              <w:rPr>
                <w:rFonts w:hint="eastAsia"/>
                <w:b/>
                <w:i/>
              </w:rPr>
              <w:t>:</w:t>
            </w:r>
            <w:r w:rsidRPr="007A0AA9">
              <w:rPr>
                <w:b/>
                <w:i/>
              </w:rPr>
              <w:t>&lt;lang&gt;</w:t>
            </w:r>
          </w:p>
        </w:tc>
        <w:tc>
          <w:tcPr>
            <w:tcW w:w="504" w:type="pct"/>
            <w:shd w:val="clear" w:color="auto" w:fill="auto"/>
            <w:noWrap/>
            <w:vAlign w:val="center"/>
          </w:tcPr>
          <w:p w:rsidR="0023106B" w:rsidRDefault="0023106B" w:rsidP="009977D3">
            <w:pPr>
              <w:pStyle w:val="a"/>
              <w:jc w:val="center"/>
            </w:pPr>
            <w:r>
              <w:t>N</w:t>
            </w:r>
          </w:p>
        </w:tc>
        <w:tc>
          <w:tcPr>
            <w:tcW w:w="856" w:type="pct"/>
            <w:vAlign w:val="center"/>
          </w:tcPr>
          <w:p w:rsidR="0023106B" w:rsidRPr="00AA2EA4" w:rsidRDefault="0023106B" w:rsidP="009977D3">
            <w:pPr>
              <w:pStyle w:val="a"/>
              <w:jc w:val="center"/>
              <w:rPr>
                <w:b/>
                <w:i/>
              </w:rPr>
            </w:pPr>
          </w:p>
        </w:tc>
        <w:tc>
          <w:tcPr>
            <w:tcW w:w="2597" w:type="pct"/>
            <w:shd w:val="clear" w:color="auto" w:fill="auto"/>
            <w:vAlign w:val="center"/>
          </w:tcPr>
          <w:p w:rsidR="0023106B" w:rsidRDefault="0023106B" w:rsidP="009977D3">
            <w:pPr>
              <w:pStyle w:val="a"/>
            </w:pPr>
            <w:r w:rsidRPr="007A0AA9">
              <w:rPr>
                <w:b/>
                <w:i/>
              </w:rPr>
              <w:t>Position</w:t>
            </w:r>
            <w:r>
              <w:t xml:space="preserve"> is a sub-attribute of the Preposition and defines the Preposition relative to the</w:t>
            </w:r>
            <w:r>
              <w:rPr>
                <w:rFonts w:hint="eastAsia"/>
              </w:rPr>
              <w:t xml:space="preserve"> </w:t>
            </w:r>
            <w:r>
              <w:t>Name.</w:t>
            </w:r>
          </w:p>
          <w:p w:rsidR="0023106B" w:rsidRPr="00B148C4" w:rsidRDefault="0023106B" w:rsidP="009977D3">
            <w:pPr>
              <w:pStyle w:val="a"/>
              <w:rPr>
                <w:i/>
              </w:rPr>
            </w:pPr>
            <w:r w:rsidRPr="007A0AA9">
              <w:rPr>
                <w:i/>
              </w:rPr>
              <w:t>For example</w:t>
            </w:r>
            <w:r w:rsidRPr="007A0AA9">
              <w:rPr>
                <w:rFonts w:hint="eastAsia"/>
                <w:i/>
              </w:rPr>
              <w:t>:</w:t>
            </w:r>
            <w:r>
              <w:t xml:space="preserve"> </w:t>
            </w:r>
            <w:r>
              <w:rPr>
                <w:i/>
              </w:rPr>
              <w:t>position:chi</w:t>
            </w:r>
            <w:r>
              <w:rPr>
                <w:rFonts w:hint="eastAsia"/>
                <w:i/>
              </w:rPr>
              <w:t xml:space="preserve">, </w:t>
            </w:r>
            <w:r>
              <w:rPr>
                <w:i/>
              </w:rPr>
              <w:t xml:space="preserve"> position:eng</w:t>
            </w:r>
            <w:r>
              <w:rPr>
                <w:rFonts w:hint="eastAsia"/>
                <w:i/>
              </w:rPr>
              <w:t xml:space="preserve">,  </w:t>
            </w:r>
            <w:r>
              <w:rPr>
                <w:i/>
              </w:rPr>
              <w:t>position:fre</w:t>
            </w:r>
            <w:r>
              <w:rPr>
                <w:rFonts w:hint="eastAsia"/>
                <w:i/>
              </w:rPr>
              <w:t xml:space="preserve">,  </w:t>
            </w:r>
            <w:r>
              <w:rPr>
                <w:i/>
              </w:rPr>
              <w:t>position:ger</w:t>
            </w:r>
            <w:r>
              <w:rPr>
                <w:rFonts w:hint="eastAsia"/>
                <w:i/>
              </w:rPr>
              <w:t xml:space="preserve">, </w:t>
            </w:r>
            <w:r>
              <w:rPr>
                <w:i/>
              </w:rPr>
              <w:t>position:spa</w:t>
            </w:r>
            <w:r>
              <w:rPr>
                <w:rFonts w:hint="eastAsia"/>
                <w:i/>
              </w:rPr>
              <w:t xml:space="preserve">, </w:t>
            </w:r>
            <w:r w:rsidRPr="00EE3DBD">
              <w:rPr>
                <w:i/>
              </w:rPr>
              <w:t>position:ita</w:t>
            </w:r>
          </w:p>
        </w:tc>
      </w:tr>
    </w:tbl>
    <w:p w:rsidR="0023106B" w:rsidRDefault="0023106B" w:rsidP="0023106B">
      <w:pPr>
        <w:pStyle w:val="Heading3"/>
        <w:rPr>
          <w:lang w:eastAsia="zh-CN"/>
        </w:rPr>
      </w:pPr>
      <w:r w:rsidRPr="0006773D">
        <w:rPr>
          <w:lang w:eastAsia="zh-CN"/>
        </w:rPr>
        <w:t xml:space="preserve">Guidance </w:t>
      </w:r>
      <w:r>
        <w:rPr>
          <w:rFonts w:hint="eastAsia"/>
          <w:lang w:eastAsia="zh-CN"/>
        </w:rPr>
        <w:t>Node Name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5"/>
        <w:gridCol w:w="1312"/>
        <w:gridCol w:w="2240"/>
        <w:gridCol w:w="6829"/>
      </w:tblGrid>
      <w:tr w:rsidR="0023106B" w:rsidRPr="0084175A" w:rsidTr="009977D3">
        <w:trPr>
          <w:trHeight w:val="330"/>
        </w:trPr>
        <w:tc>
          <w:tcPr>
            <w:tcW w:w="1043" w:type="pct"/>
            <w:shd w:val="clear" w:color="auto" w:fill="auto"/>
            <w:noWrap/>
            <w:vAlign w:val="center"/>
            <w:hideMark/>
          </w:tcPr>
          <w:p w:rsidR="0023106B" w:rsidRDefault="0023106B"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23106B" w:rsidRDefault="0023106B"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23106B" w:rsidRDefault="0023106B"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23106B" w:rsidRDefault="0023106B" w:rsidP="009977D3">
            <w:pPr>
              <w:jc w:val="center"/>
              <w:rPr>
                <w:rFonts w:cs="SimSun"/>
                <w:b/>
                <w:bCs/>
              </w:rPr>
            </w:pPr>
            <w:r>
              <w:rPr>
                <w:rFonts w:cs="SimSun"/>
                <w:b/>
                <w:bCs/>
              </w:rPr>
              <w:t>Description</w:t>
            </w:r>
          </w:p>
        </w:tc>
      </w:tr>
      <w:tr w:rsidR="0023106B" w:rsidRPr="0084175A" w:rsidTr="009977D3">
        <w:trPr>
          <w:trHeight w:val="345"/>
        </w:trPr>
        <w:tc>
          <w:tcPr>
            <w:tcW w:w="1043" w:type="pct"/>
            <w:shd w:val="clear" w:color="auto" w:fill="auto"/>
            <w:noWrap/>
            <w:vAlign w:val="center"/>
            <w:hideMark/>
          </w:tcPr>
          <w:p w:rsidR="0023106B" w:rsidRPr="00B86AA2" w:rsidRDefault="0023106B" w:rsidP="009977D3">
            <w:pPr>
              <w:pStyle w:val="a"/>
              <w:jc w:val="center"/>
              <w:rPr>
                <w:b/>
                <w:i/>
              </w:rPr>
            </w:pPr>
            <w:r>
              <w:rPr>
                <w:rFonts w:hint="eastAsia"/>
                <w:b/>
                <w:i/>
              </w:rPr>
              <w:t>name:</w:t>
            </w:r>
            <w:r w:rsidRPr="007A0AA9">
              <w:rPr>
                <w:b/>
                <w:i/>
              </w:rPr>
              <w:t>&lt;lang&gt;</w:t>
            </w:r>
          </w:p>
        </w:tc>
        <w:tc>
          <w:tcPr>
            <w:tcW w:w="504" w:type="pct"/>
            <w:shd w:val="clear" w:color="auto" w:fill="auto"/>
            <w:noWrap/>
            <w:vAlign w:val="center"/>
            <w:hideMark/>
          </w:tcPr>
          <w:p w:rsidR="0023106B" w:rsidRDefault="0023106B" w:rsidP="009977D3">
            <w:pPr>
              <w:pStyle w:val="a"/>
              <w:jc w:val="center"/>
            </w:pPr>
            <w:r>
              <w:t>N</w:t>
            </w:r>
          </w:p>
        </w:tc>
        <w:tc>
          <w:tcPr>
            <w:tcW w:w="856" w:type="pct"/>
            <w:vAlign w:val="center"/>
          </w:tcPr>
          <w:p w:rsidR="0023106B" w:rsidRDefault="0023106B" w:rsidP="009977D3">
            <w:pPr>
              <w:pStyle w:val="a"/>
              <w:jc w:val="center"/>
            </w:pPr>
          </w:p>
        </w:tc>
        <w:tc>
          <w:tcPr>
            <w:tcW w:w="2597" w:type="pct"/>
            <w:shd w:val="clear" w:color="auto" w:fill="auto"/>
            <w:vAlign w:val="center"/>
            <w:hideMark/>
          </w:tcPr>
          <w:p w:rsidR="0023106B" w:rsidRPr="007A0AA9" w:rsidRDefault="0023106B" w:rsidP="009977D3">
            <w:pPr>
              <w:pStyle w:val="a"/>
              <w:rPr>
                <w:i/>
              </w:rPr>
            </w:pPr>
            <w:r w:rsidRPr="00EE3DBD">
              <w:rPr>
                <w:b/>
                <w:i/>
              </w:rPr>
              <w:t>Name</w:t>
            </w:r>
            <w:r w:rsidRPr="00EE3DBD">
              <w:t xml:space="preserve"> is a textual descri</w:t>
            </w:r>
            <w:r>
              <w:t>ption of the</w:t>
            </w:r>
            <w:r>
              <w:rPr>
                <w:rFonts w:hint="eastAsia"/>
              </w:rPr>
              <w:t xml:space="preserve"> related </w:t>
            </w:r>
            <w:r w:rsidRPr="00EE3DBD">
              <w:t>Natural Guidance Node</w:t>
            </w:r>
            <w:r>
              <w:rPr>
                <w:rFonts w:hint="eastAsia"/>
              </w:rPr>
              <w:t>.</w:t>
            </w:r>
          </w:p>
        </w:tc>
      </w:tr>
      <w:tr w:rsidR="0023106B" w:rsidRPr="0084175A" w:rsidTr="009977D3">
        <w:trPr>
          <w:trHeight w:val="345"/>
        </w:trPr>
        <w:tc>
          <w:tcPr>
            <w:tcW w:w="1043" w:type="pct"/>
            <w:shd w:val="clear" w:color="auto" w:fill="auto"/>
            <w:noWrap/>
            <w:vAlign w:val="center"/>
          </w:tcPr>
          <w:p w:rsidR="0023106B" w:rsidRDefault="0023106B" w:rsidP="009977D3">
            <w:pPr>
              <w:pStyle w:val="a"/>
              <w:jc w:val="center"/>
              <w:rPr>
                <w:b/>
                <w:i/>
              </w:rPr>
            </w:pPr>
            <w:r>
              <w:rPr>
                <w:rFonts w:hint="eastAsia"/>
                <w:b/>
                <w:i/>
              </w:rPr>
              <w:t>name</w:t>
            </w:r>
            <w:r>
              <w:rPr>
                <w:b/>
                <w:i/>
              </w:rPr>
              <w:t>:</w:t>
            </w:r>
            <w:r w:rsidRPr="007A0AA9">
              <w:rPr>
                <w:b/>
                <w:i/>
              </w:rPr>
              <w:t xml:space="preserve"> &lt;lang&gt;:phonetics:</w:t>
            </w:r>
            <w:r>
              <w:rPr>
                <w:rFonts w:hint="eastAsia"/>
                <w:b/>
                <w:i/>
              </w:rPr>
              <w:t>###</w:t>
            </w:r>
          </w:p>
        </w:tc>
        <w:tc>
          <w:tcPr>
            <w:tcW w:w="504" w:type="pct"/>
            <w:shd w:val="clear" w:color="auto" w:fill="auto"/>
            <w:noWrap/>
            <w:vAlign w:val="center"/>
          </w:tcPr>
          <w:p w:rsidR="0023106B" w:rsidRDefault="0023106B" w:rsidP="009977D3">
            <w:pPr>
              <w:pStyle w:val="a"/>
              <w:jc w:val="center"/>
            </w:pPr>
            <w:r>
              <w:t>N</w:t>
            </w:r>
          </w:p>
        </w:tc>
        <w:tc>
          <w:tcPr>
            <w:tcW w:w="856" w:type="pct"/>
            <w:vAlign w:val="center"/>
          </w:tcPr>
          <w:p w:rsidR="0023106B" w:rsidRPr="00AA2EA4" w:rsidRDefault="0023106B" w:rsidP="009977D3">
            <w:pPr>
              <w:pStyle w:val="a"/>
              <w:jc w:val="center"/>
              <w:rPr>
                <w:b/>
                <w:i/>
              </w:rPr>
            </w:pPr>
          </w:p>
        </w:tc>
        <w:tc>
          <w:tcPr>
            <w:tcW w:w="2597" w:type="pct"/>
            <w:shd w:val="clear" w:color="auto" w:fill="auto"/>
            <w:vAlign w:val="center"/>
          </w:tcPr>
          <w:p w:rsidR="0023106B" w:rsidRPr="007A0AA9" w:rsidRDefault="0023106B" w:rsidP="009977D3">
            <w:pPr>
              <w:pStyle w:val="a"/>
            </w:pPr>
            <w:r w:rsidRPr="007A0AA9">
              <w:rPr>
                <w:rFonts w:hint="eastAsia"/>
              </w:rPr>
              <w:t xml:space="preserve">It </w:t>
            </w:r>
            <w:r w:rsidRPr="007A0AA9">
              <w:t>i</w:t>
            </w:r>
            <w:r w:rsidRPr="00F04C1A">
              <w:t xml:space="preserve">ndicates the </w:t>
            </w:r>
            <w:r w:rsidRPr="007A0AA9">
              <w:t>phonetics</w:t>
            </w:r>
            <w:r>
              <w:rPr>
                <w:rFonts w:hint="eastAsia"/>
              </w:rPr>
              <w:t xml:space="preserve"> info</w:t>
            </w:r>
            <w:r>
              <w:t xml:space="preserve"> of</w:t>
            </w:r>
            <w:r w:rsidRPr="00F04C1A">
              <w:t xml:space="preserve"> the</w:t>
            </w:r>
            <w:r>
              <w:t xml:space="preserve"> </w:t>
            </w:r>
            <w:r w:rsidRPr="00EE3DBD">
              <w:rPr>
                <w:rFonts w:hint="eastAsia"/>
                <w:b/>
                <w:i/>
              </w:rPr>
              <w:t>name</w:t>
            </w:r>
            <w:r w:rsidRPr="00F04C1A">
              <w:t xml:space="preserve">. </w:t>
            </w:r>
          </w:p>
        </w:tc>
      </w:tr>
    </w:tbl>
    <w:p w:rsidR="008C2617" w:rsidRDefault="008C2617" w:rsidP="00847802">
      <w:pPr>
        <w:pStyle w:val="Heading2"/>
        <w:rPr>
          <w:lang w:eastAsia="zh-CN"/>
        </w:rPr>
      </w:pPr>
      <w:r>
        <w:rPr>
          <w:lang w:eastAsia="zh-CN"/>
        </w:rPr>
        <w:t>Safety Camera Node</w:t>
      </w:r>
    </w:p>
    <w:p w:rsidR="00F93B56" w:rsidRDefault="00F93B56" w:rsidP="00F93B56">
      <w:pPr>
        <w:pStyle w:val="Heading3"/>
        <w:rPr>
          <w:lang w:eastAsia="zh-CN"/>
        </w:rPr>
      </w:pPr>
      <w:bookmarkStart w:id="46" w:name="_Ref472859340"/>
      <w:r>
        <w:rPr>
          <w:lang w:eastAsia="zh-CN"/>
        </w:rPr>
        <w:t xml:space="preserve">Camera Type </w:t>
      </w:r>
      <w:r w:rsidR="00A80A8F">
        <w:rPr>
          <w:lang w:eastAsia="zh-CN"/>
        </w:rPr>
        <w:t xml:space="preserve"> </w:t>
      </w:r>
      <w:r>
        <w:rPr>
          <w:lang w:eastAsia="zh-CN"/>
        </w:rPr>
        <w:t>&amp;</w:t>
      </w:r>
      <w:r w:rsidR="00A80A8F">
        <w:rPr>
          <w:lang w:eastAsia="zh-CN"/>
        </w:rPr>
        <w:t xml:space="preserve"> </w:t>
      </w:r>
      <w:r>
        <w:rPr>
          <w:lang w:eastAsia="zh-CN"/>
        </w:rPr>
        <w:t>ID</w:t>
      </w:r>
      <w:bookmarkEnd w:id="4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275"/>
        <w:gridCol w:w="993"/>
        <w:gridCol w:w="2696"/>
        <w:gridCol w:w="5410"/>
      </w:tblGrid>
      <w:tr w:rsidR="00FA51FC" w:rsidRPr="0084175A" w:rsidTr="00CD7356">
        <w:trPr>
          <w:trHeight w:val="330"/>
        </w:trPr>
        <w:tc>
          <w:tcPr>
            <w:tcW w:w="1063" w:type="pct"/>
            <w:shd w:val="clear" w:color="auto" w:fill="auto"/>
            <w:noWrap/>
            <w:vAlign w:val="center"/>
            <w:hideMark/>
          </w:tcPr>
          <w:p w:rsidR="00FA51FC" w:rsidRDefault="00FA51FC" w:rsidP="00477035">
            <w:pPr>
              <w:jc w:val="center"/>
              <w:rPr>
                <w:rFonts w:cs="SimSun"/>
                <w:b/>
                <w:bCs/>
                <w:lang w:eastAsia="zh-CN"/>
              </w:rPr>
            </w:pPr>
            <w:r>
              <w:rPr>
                <w:rFonts w:hint="eastAsia"/>
                <w:b/>
                <w:bCs/>
                <w:lang w:eastAsia="zh-CN"/>
              </w:rPr>
              <w:t>Key</w:t>
            </w:r>
          </w:p>
        </w:tc>
        <w:tc>
          <w:tcPr>
            <w:tcW w:w="484" w:type="pct"/>
            <w:shd w:val="clear" w:color="auto" w:fill="auto"/>
            <w:noWrap/>
            <w:vAlign w:val="center"/>
            <w:hideMark/>
          </w:tcPr>
          <w:p w:rsidR="00FA51FC" w:rsidRDefault="00FA51FC" w:rsidP="00477035">
            <w:pPr>
              <w:jc w:val="center"/>
              <w:rPr>
                <w:rFonts w:cs="SimSun"/>
                <w:b/>
                <w:bCs/>
                <w:lang w:eastAsia="zh-CN"/>
              </w:rPr>
            </w:pPr>
            <w:r w:rsidRPr="00330ED0">
              <w:rPr>
                <w:rFonts w:cs="SimSun"/>
                <w:b/>
                <w:bCs/>
              </w:rPr>
              <w:t>Mandatory</w:t>
            </w:r>
          </w:p>
        </w:tc>
        <w:tc>
          <w:tcPr>
            <w:tcW w:w="1400" w:type="pct"/>
            <w:gridSpan w:val="2"/>
            <w:vAlign w:val="center"/>
          </w:tcPr>
          <w:p w:rsidR="00FA51FC" w:rsidRDefault="00FA51FC" w:rsidP="00477035">
            <w:pPr>
              <w:jc w:val="center"/>
              <w:rPr>
                <w:rFonts w:cs="SimSun"/>
                <w:b/>
                <w:bCs/>
              </w:rPr>
            </w:pPr>
            <w:r>
              <w:rPr>
                <w:rFonts w:cs="SimSun" w:hint="eastAsia"/>
                <w:b/>
                <w:bCs/>
                <w:lang w:eastAsia="zh-CN"/>
              </w:rPr>
              <w:t>Value</w:t>
            </w:r>
          </w:p>
        </w:tc>
        <w:tc>
          <w:tcPr>
            <w:tcW w:w="2053" w:type="pct"/>
            <w:shd w:val="clear" w:color="auto" w:fill="auto"/>
            <w:noWrap/>
            <w:vAlign w:val="center"/>
            <w:hideMark/>
          </w:tcPr>
          <w:p w:rsidR="00FA51FC" w:rsidRDefault="00FA51FC" w:rsidP="00477035">
            <w:pPr>
              <w:jc w:val="center"/>
              <w:rPr>
                <w:rFonts w:cs="SimSun"/>
                <w:b/>
                <w:bCs/>
              </w:rPr>
            </w:pPr>
            <w:r>
              <w:rPr>
                <w:rFonts w:cs="SimSun"/>
                <w:b/>
                <w:bCs/>
              </w:rPr>
              <w:t>Description</w:t>
            </w:r>
          </w:p>
        </w:tc>
      </w:tr>
      <w:tr w:rsidR="00FA51FC" w:rsidRPr="0084175A" w:rsidTr="00CD7356">
        <w:trPr>
          <w:trHeight w:val="345"/>
        </w:trPr>
        <w:tc>
          <w:tcPr>
            <w:tcW w:w="1063" w:type="pct"/>
            <w:shd w:val="clear" w:color="auto" w:fill="auto"/>
            <w:noWrap/>
            <w:vAlign w:val="center"/>
            <w:hideMark/>
          </w:tcPr>
          <w:p w:rsidR="00FA51FC" w:rsidRPr="00B86AA2" w:rsidRDefault="00FA51FC" w:rsidP="00477035">
            <w:pPr>
              <w:pStyle w:val="a"/>
              <w:jc w:val="center"/>
              <w:rPr>
                <w:b/>
                <w:i/>
              </w:rPr>
            </w:pPr>
            <w:r>
              <w:rPr>
                <w:b/>
                <w:i/>
              </w:rPr>
              <w:t>c</w:t>
            </w:r>
            <w:r w:rsidR="00BB31E0">
              <w:rPr>
                <w:b/>
                <w:i/>
              </w:rPr>
              <w:t>am</w:t>
            </w:r>
            <w:r>
              <w:rPr>
                <w:b/>
                <w:i/>
              </w:rPr>
              <w:t>_type</w:t>
            </w:r>
          </w:p>
        </w:tc>
        <w:tc>
          <w:tcPr>
            <w:tcW w:w="484" w:type="pct"/>
            <w:shd w:val="clear" w:color="auto" w:fill="auto"/>
            <w:noWrap/>
            <w:vAlign w:val="center"/>
            <w:hideMark/>
          </w:tcPr>
          <w:p w:rsidR="00FA51FC" w:rsidRDefault="00FA51FC" w:rsidP="00477035">
            <w:pPr>
              <w:pStyle w:val="a"/>
              <w:jc w:val="center"/>
            </w:pPr>
            <w:r>
              <w:t>Y</w:t>
            </w:r>
          </w:p>
        </w:tc>
        <w:tc>
          <w:tcPr>
            <w:tcW w:w="1400" w:type="pct"/>
            <w:gridSpan w:val="2"/>
            <w:vAlign w:val="center"/>
          </w:tcPr>
          <w:p w:rsidR="00FA51FC" w:rsidRDefault="00FA51FC" w:rsidP="00FA51FC">
            <w:pPr>
              <w:pStyle w:val="a"/>
              <w:jc w:val="center"/>
              <w:rPr>
                <w:b/>
                <w:i/>
              </w:rPr>
            </w:pPr>
            <w:r>
              <w:t>&lt;</w:t>
            </w:r>
            <w:r w:rsidRPr="00624A05">
              <w:rPr>
                <w:i/>
              </w:rPr>
              <w:t>see below</w:t>
            </w:r>
            <w:r>
              <w:rPr>
                <w:i/>
              </w:rPr>
              <w:t xml:space="preserve"> </w:t>
            </w:r>
            <w:r>
              <w:t>&gt;</w:t>
            </w:r>
          </w:p>
        </w:tc>
        <w:tc>
          <w:tcPr>
            <w:tcW w:w="2053" w:type="pct"/>
            <w:shd w:val="clear" w:color="auto" w:fill="auto"/>
            <w:vAlign w:val="center"/>
            <w:hideMark/>
          </w:tcPr>
          <w:p w:rsidR="00FA51FC" w:rsidRDefault="00037C44" w:rsidP="00477035">
            <w:pPr>
              <w:pStyle w:val="a"/>
            </w:pPr>
            <w:r>
              <w:rPr>
                <w:b/>
                <w:i/>
              </w:rPr>
              <w:t>cam</w:t>
            </w:r>
            <w:r w:rsidR="00FA51FC">
              <w:rPr>
                <w:b/>
                <w:i/>
              </w:rPr>
              <w:t xml:space="preserve">_type </w:t>
            </w:r>
            <w:r w:rsidR="00FA51FC" w:rsidRPr="00624A05">
              <w:t>Indicates which type of camera is present</w:t>
            </w:r>
            <w:r w:rsidR="00FA51FC" w:rsidRPr="00DF013E">
              <w:t>.</w:t>
            </w:r>
          </w:p>
        </w:tc>
      </w:tr>
      <w:tr w:rsidR="00FA51FC" w:rsidRPr="0084175A" w:rsidTr="00CD7356">
        <w:trPr>
          <w:trHeight w:val="345"/>
        </w:trPr>
        <w:tc>
          <w:tcPr>
            <w:tcW w:w="1063" w:type="pct"/>
            <w:shd w:val="clear" w:color="auto" w:fill="auto"/>
            <w:noWrap/>
            <w:vAlign w:val="center"/>
          </w:tcPr>
          <w:p w:rsidR="00FA51FC" w:rsidRDefault="00BB31E0" w:rsidP="00477035">
            <w:pPr>
              <w:pStyle w:val="a"/>
              <w:jc w:val="center"/>
              <w:rPr>
                <w:b/>
                <w:i/>
              </w:rPr>
            </w:pPr>
            <w:r>
              <w:rPr>
                <w:b/>
                <w:i/>
              </w:rPr>
              <w:t>cam</w:t>
            </w:r>
            <w:r w:rsidR="00FA51FC">
              <w:rPr>
                <w:b/>
                <w:i/>
              </w:rPr>
              <w:t>_</w:t>
            </w:r>
            <w:r w:rsidR="00687E2E">
              <w:rPr>
                <w:b/>
                <w:i/>
              </w:rPr>
              <w:t>type_</w:t>
            </w:r>
            <w:r w:rsidR="00FA51FC">
              <w:rPr>
                <w:b/>
                <w:i/>
              </w:rPr>
              <w:t>id</w:t>
            </w:r>
          </w:p>
        </w:tc>
        <w:tc>
          <w:tcPr>
            <w:tcW w:w="484" w:type="pct"/>
            <w:shd w:val="clear" w:color="auto" w:fill="auto"/>
            <w:noWrap/>
            <w:vAlign w:val="center"/>
          </w:tcPr>
          <w:p w:rsidR="00FA51FC" w:rsidRDefault="00FA51FC" w:rsidP="00477035">
            <w:pPr>
              <w:pStyle w:val="a"/>
              <w:jc w:val="center"/>
            </w:pPr>
            <w:r>
              <w:t>Y</w:t>
            </w:r>
          </w:p>
        </w:tc>
        <w:tc>
          <w:tcPr>
            <w:tcW w:w="1400" w:type="pct"/>
            <w:gridSpan w:val="2"/>
            <w:tcBorders>
              <w:bottom w:val="single" w:sz="4" w:space="0" w:color="000000"/>
            </w:tcBorders>
            <w:vAlign w:val="center"/>
          </w:tcPr>
          <w:p w:rsidR="00FA51FC" w:rsidRPr="00FA51FC" w:rsidRDefault="00FA51FC" w:rsidP="00FA51FC">
            <w:pPr>
              <w:pStyle w:val="a"/>
              <w:jc w:val="center"/>
              <w:rPr>
                <w:i/>
              </w:rPr>
            </w:pPr>
            <w:r w:rsidRPr="00FA51FC">
              <w:rPr>
                <w:i/>
              </w:rPr>
              <w:t>&lt;see below &gt;</w:t>
            </w:r>
          </w:p>
        </w:tc>
        <w:tc>
          <w:tcPr>
            <w:tcW w:w="2053" w:type="pct"/>
            <w:tcBorders>
              <w:bottom w:val="single" w:sz="4" w:space="0" w:color="000000"/>
            </w:tcBorders>
            <w:shd w:val="clear" w:color="auto" w:fill="auto"/>
            <w:vAlign w:val="center"/>
          </w:tcPr>
          <w:p w:rsidR="00FA51FC" w:rsidRDefault="00037C44" w:rsidP="00FA51FC">
            <w:pPr>
              <w:pStyle w:val="a"/>
              <w:rPr>
                <w:b/>
                <w:i/>
              </w:rPr>
            </w:pPr>
            <w:r>
              <w:rPr>
                <w:b/>
                <w:i/>
              </w:rPr>
              <w:t>cam</w:t>
            </w:r>
            <w:r w:rsidR="00FA51FC">
              <w:rPr>
                <w:b/>
                <w:i/>
              </w:rPr>
              <w:t>_</w:t>
            </w:r>
            <w:r>
              <w:rPr>
                <w:b/>
                <w:i/>
              </w:rPr>
              <w:t>type_</w:t>
            </w:r>
            <w:r w:rsidR="00FA51FC">
              <w:rPr>
                <w:b/>
                <w:i/>
              </w:rPr>
              <w:t xml:space="preserve">id </w:t>
            </w:r>
            <w:r w:rsidR="00FA51FC" w:rsidRPr="00FA51FC">
              <w:t xml:space="preserve">indicates </w:t>
            </w:r>
            <w:r w:rsidR="00FA51FC">
              <w:t>t</w:t>
            </w:r>
            <w:r w:rsidR="00FA51FC" w:rsidRPr="00FA51FC">
              <w:t>he id of camera type</w:t>
            </w:r>
          </w:p>
        </w:tc>
      </w:tr>
      <w:tr w:rsidR="00FA51FC" w:rsidRPr="0084175A" w:rsidTr="00CD7356">
        <w:trPr>
          <w:trHeight w:val="345"/>
        </w:trPr>
        <w:tc>
          <w:tcPr>
            <w:tcW w:w="1063" w:type="pct"/>
            <w:shd w:val="clear" w:color="auto" w:fill="auto"/>
            <w:noWrap/>
            <w:vAlign w:val="center"/>
          </w:tcPr>
          <w:p w:rsidR="00FA51FC" w:rsidRDefault="00FA51FC" w:rsidP="00C11ECD">
            <w:pPr>
              <w:pStyle w:val="a"/>
              <w:jc w:val="center"/>
              <w:rPr>
                <w:b/>
                <w:i/>
              </w:rPr>
            </w:pPr>
          </w:p>
        </w:tc>
        <w:tc>
          <w:tcPr>
            <w:tcW w:w="484" w:type="pct"/>
            <w:shd w:val="clear" w:color="auto" w:fill="auto"/>
            <w:noWrap/>
            <w:vAlign w:val="center"/>
          </w:tcPr>
          <w:p w:rsidR="00FA51FC" w:rsidRDefault="00FA51FC" w:rsidP="00C11ECD">
            <w:pPr>
              <w:pStyle w:val="a"/>
              <w:jc w:val="center"/>
            </w:pPr>
          </w:p>
        </w:tc>
        <w:tc>
          <w:tcPr>
            <w:tcW w:w="377" w:type="pct"/>
            <w:shd w:val="clear" w:color="auto" w:fill="F2F2F2" w:themeFill="background1" w:themeFillShade="F2"/>
            <w:vAlign w:val="center"/>
          </w:tcPr>
          <w:p w:rsidR="00FA51FC" w:rsidRPr="00FA51FC" w:rsidRDefault="00FF1EF3" w:rsidP="00FA51FC">
            <w:pPr>
              <w:pStyle w:val="a"/>
              <w:jc w:val="center"/>
              <w:rPr>
                <w:b/>
                <w:i/>
              </w:rPr>
            </w:pPr>
            <w:r>
              <w:rPr>
                <w:b/>
                <w:i/>
              </w:rPr>
              <w:t>cam</w:t>
            </w:r>
            <w:r w:rsidR="00FA51FC" w:rsidRPr="00FA51FC">
              <w:rPr>
                <w:b/>
                <w:i/>
              </w:rPr>
              <w:t>_id</w:t>
            </w:r>
          </w:p>
        </w:tc>
        <w:tc>
          <w:tcPr>
            <w:tcW w:w="1023" w:type="pct"/>
            <w:shd w:val="clear" w:color="auto" w:fill="F2F2F2" w:themeFill="background1" w:themeFillShade="F2"/>
            <w:vAlign w:val="center"/>
          </w:tcPr>
          <w:p w:rsidR="00FA51FC" w:rsidRDefault="00FF1EF3" w:rsidP="00FA51FC">
            <w:pPr>
              <w:pStyle w:val="a"/>
              <w:jc w:val="center"/>
              <w:rPr>
                <w:b/>
                <w:i/>
              </w:rPr>
            </w:pPr>
            <w:r>
              <w:rPr>
                <w:b/>
                <w:i/>
              </w:rPr>
              <w:t>cam</w:t>
            </w:r>
            <w:r w:rsidR="00FA51FC">
              <w:rPr>
                <w:b/>
                <w:i/>
              </w:rPr>
              <w:t>_type</w:t>
            </w:r>
            <w:r>
              <w:rPr>
                <w:b/>
                <w:i/>
              </w:rPr>
              <w:t>_id</w:t>
            </w:r>
          </w:p>
        </w:tc>
        <w:tc>
          <w:tcPr>
            <w:tcW w:w="2053" w:type="pct"/>
            <w:shd w:val="clear" w:color="auto" w:fill="F2F2F2" w:themeFill="background1" w:themeFillShade="F2"/>
            <w:vAlign w:val="center"/>
          </w:tcPr>
          <w:p w:rsidR="00FA51FC" w:rsidRPr="00FA51FC" w:rsidRDefault="00FA51FC" w:rsidP="00477035">
            <w:pPr>
              <w:pStyle w:val="a"/>
            </w:pP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w:t>
            </w:r>
          </w:p>
        </w:tc>
        <w:tc>
          <w:tcPr>
            <w:tcW w:w="1023" w:type="pct"/>
          </w:tcPr>
          <w:p w:rsidR="00FA51FC" w:rsidRPr="00FA51FC" w:rsidRDefault="00FA51FC" w:rsidP="00FA51FC">
            <w:pPr>
              <w:pStyle w:val="a"/>
              <w:jc w:val="center"/>
              <w:rPr>
                <w:b/>
                <w:i/>
              </w:rPr>
            </w:pPr>
            <w:r w:rsidRPr="00FA51FC">
              <w:rPr>
                <w:b/>
                <w:i/>
              </w:rPr>
              <w:t>Speed</w:t>
            </w:r>
          </w:p>
        </w:tc>
        <w:tc>
          <w:tcPr>
            <w:tcW w:w="2053" w:type="pct"/>
            <w:shd w:val="clear" w:color="auto" w:fill="auto"/>
          </w:tcPr>
          <w:p w:rsidR="00FA51FC" w:rsidRPr="00FA51FC" w:rsidRDefault="00FA51FC" w:rsidP="00FA51FC">
            <w:pPr>
              <w:pStyle w:val="a"/>
            </w:pPr>
            <w:r w:rsidRPr="00FA51FC">
              <w:t>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2</w:t>
            </w:r>
          </w:p>
        </w:tc>
        <w:tc>
          <w:tcPr>
            <w:tcW w:w="1023" w:type="pct"/>
          </w:tcPr>
          <w:p w:rsidR="00FA51FC" w:rsidRPr="00FA51FC" w:rsidRDefault="00FA51FC" w:rsidP="00FA51FC">
            <w:pPr>
              <w:pStyle w:val="a"/>
              <w:jc w:val="center"/>
              <w:rPr>
                <w:b/>
                <w:i/>
              </w:rPr>
            </w:pPr>
            <w:r w:rsidRPr="00FA51FC">
              <w:rPr>
                <w:b/>
                <w:i/>
              </w:rPr>
              <w:t>RedLight</w:t>
            </w:r>
          </w:p>
        </w:tc>
        <w:tc>
          <w:tcPr>
            <w:tcW w:w="2053" w:type="pct"/>
            <w:shd w:val="clear" w:color="auto" w:fill="auto"/>
          </w:tcPr>
          <w:p w:rsidR="00FA51FC" w:rsidRPr="00FA51FC" w:rsidRDefault="00FA51FC" w:rsidP="00FA51FC">
            <w:pPr>
              <w:pStyle w:val="a"/>
            </w:pPr>
            <w:r w:rsidRPr="00FA51FC">
              <w:t>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8</w:t>
            </w:r>
          </w:p>
        </w:tc>
        <w:tc>
          <w:tcPr>
            <w:tcW w:w="1023" w:type="pct"/>
          </w:tcPr>
          <w:p w:rsidR="00FA51FC" w:rsidRPr="00FA51FC" w:rsidRDefault="00FA51FC" w:rsidP="00FA51FC">
            <w:pPr>
              <w:pStyle w:val="a"/>
              <w:jc w:val="center"/>
              <w:rPr>
                <w:b/>
                <w:i/>
              </w:rPr>
            </w:pPr>
            <w:r w:rsidRPr="00FA51FC">
              <w:rPr>
                <w:b/>
                <w:i/>
              </w:rPr>
              <w:t>BusLane</w:t>
            </w:r>
          </w:p>
        </w:tc>
        <w:tc>
          <w:tcPr>
            <w:tcW w:w="2053" w:type="pct"/>
            <w:shd w:val="clear" w:color="auto" w:fill="auto"/>
          </w:tcPr>
          <w:p w:rsidR="00FA51FC" w:rsidRPr="00FA51FC" w:rsidRDefault="00FA51FC" w:rsidP="00FA51FC">
            <w:pPr>
              <w:pStyle w:val="a"/>
            </w:pPr>
            <w:r w:rsidRPr="00FA51FC">
              <w:t>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16</w:t>
            </w:r>
          </w:p>
        </w:tc>
        <w:tc>
          <w:tcPr>
            <w:tcW w:w="1023" w:type="pct"/>
          </w:tcPr>
          <w:p w:rsidR="00FA51FC" w:rsidRPr="00FA51FC" w:rsidRDefault="00FA51FC" w:rsidP="00FA51FC">
            <w:pPr>
              <w:pStyle w:val="a"/>
              <w:jc w:val="center"/>
              <w:rPr>
                <w:b/>
                <w:i/>
              </w:rPr>
            </w:pPr>
            <w:r w:rsidRPr="00FA51FC">
              <w:rPr>
                <w:b/>
                <w:i/>
              </w:rPr>
              <w:t>RedLightAndSpeed</w:t>
            </w:r>
          </w:p>
        </w:tc>
        <w:tc>
          <w:tcPr>
            <w:tcW w:w="2053" w:type="pct"/>
            <w:shd w:val="clear" w:color="auto" w:fill="auto"/>
          </w:tcPr>
          <w:p w:rsidR="00FA51FC" w:rsidRPr="00FA51FC" w:rsidRDefault="00FA51FC" w:rsidP="00FA51FC">
            <w:pPr>
              <w:pStyle w:val="a"/>
            </w:pPr>
            <w:r w:rsidRPr="00FA51FC">
              <w:t>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17</w:t>
            </w:r>
          </w:p>
        </w:tc>
        <w:tc>
          <w:tcPr>
            <w:tcW w:w="1023" w:type="pct"/>
          </w:tcPr>
          <w:p w:rsidR="00FA51FC" w:rsidRPr="00FA51FC" w:rsidRDefault="00FA51FC" w:rsidP="00FA51FC">
            <w:pPr>
              <w:pStyle w:val="a"/>
              <w:jc w:val="center"/>
              <w:rPr>
                <w:b/>
                <w:i/>
              </w:rPr>
            </w:pPr>
            <w:r w:rsidRPr="00FA51FC">
              <w:rPr>
                <w:b/>
                <w:i/>
              </w:rPr>
              <w:t>SectionStart</w:t>
            </w:r>
          </w:p>
        </w:tc>
        <w:tc>
          <w:tcPr>
            <w:tcW w:w="2053" w:type="pct"/>
            <w:shd w:val="clear" w:color="auto" w:fill="auto"/>
          </w:tcPr>
          <w:p w:rsidR="00FA51FC" w:rsidRPr="00FA51FC" w:rsidRDefault="00FA51FC" w:rsidP="00FA51FC">
            <w:pPr>
              <w:pStyle w:val="a"/>
            </w:pPr>
            <w:r w:rsidRPr="00FA51FC">
              <w:t>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18</w:t>
            </w:r>
          </w:p>
        </w:tc>
        <w:tc>
          <w:tcPr>
            <w:tcW w:w="1023" w:type="pct"/>
          </w:tcPr>
          <w:p w:rsidR="00FA51FC" w:rsidRPr="00FA51FC" w:rsidRDefault="00FA51FC" w:rsidP="00FA51FC">
            <w:pPr>
              <w:pStyle w:val="a"/>
              <w:jc w:val="center"/>
              <w:rPr>
                <w:b/>
                <w:i/>
              </w:rPr>
            </w:pPr>
            <w:r w:rsidRPr="00FA51FC">
              <w:rPr>
                <w:b/>
                <w:i/>
              </w:rPr>
              <w:t>SectionEnd</w:t>
            </w:r>
          </w:p>
        </w:tc>
        <w:tc>
          <w:tcPr>
            <w:tcW w:w="2053" w:type="pct"/>
            <w:shd w:val="clear" w:color="auto" w:fill="auto"/>
          </w:tcPr>
          <w:p w:rsidR="00FA51FC" w:rsidRPr="00FA51FC" w:rsidRDefault="00FA51FC" w:rsidP="00FA51FC">
            <w:pPr>
              <w:pStyle w:val="a"/>
            </w:pPr>
            <w:r w:rsidRPr="00FA51FC">
              <w:t>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19</w:t>
            </w:r>
          </w:p>
        </w:tc>
        <w:tc>
          <w:tcPr>
            <w:tcW w:w="1023" w:type="pct"/>
          </w:tcPr>
          <w:p w:rsidR="00FA51FC" w:rsidRPr="00FA51FC" w:rsidRDefault="00FA51FC" w:rsidP="00FA51FC">
            <w:pPr>
              <w:pStyle w:val="a"/>
              <w:jc w:val="center"/>
              <w:rPr>
                <w:b/>
                <w:i/>
              </w:rPr>
            </w:pPr>
            <w:r w:rsidRPr="00FA51FC">
              <w:rPr>
                <w:b/>
                <w:i/>
              </w:rPr>
              <w:t>Distance</w:t>
            </w:r>
          </w:p>
        </w:tc>
        <w:tc>
          <w:tcPr>
            <w:tcW w:w="2053" w:type="pct"/>
            <w:shd w:val="clear" w:color="auto" w:fill="auto"/>
          </w:tcPr>
          <w:p w:rsidR="00FA51FC" w:rsidRPr="00FA51FC" w:rsidRDefault="00FA51FC" w:rsidP="00FA51FC">
            <w:pPr>
              <w:pStyle w:val="a"/>
            </w:pPr>
            <w:r w:rsidRPr="00FA51FC">
              <w:t>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20</w:t>
            </w:r>
          </w:p>
        </w:tc>
        <w:tc>
          <w:tcPr>
            <w:tcW w:w="1023" w:type="pct"/>
          </w:tcPr>
          <w:p w:rsidR="00FA51FC" w:rsidRPr="00FA51FC" w:rsidRDefault="00FA51FC" w:rsidP="00FA51FC">
            <w:pPr>
              <w:pStyle w:val="a"/>
              <w:jc w:val="center"/>
              <w:rPr>
                <w:b/>
                <w:i/>
              </w:rPr>
            </w:pPr>
            <w:r w:rsidRPr="00FA51FC">
              <w:rPr>
                <w:b/>
                <w:i/>
              </w:rPr>
              <w:t>NoLRTurns</w:t>
            </w:r>
          </w:p>
        </w:tc>
        <w:tc>
          <w:tcPr>
            <w:tcW w:w="2053" w:type="pct"/>
            <w:shd w:val="clear" w:color="auto" w:fill="auto"/>
          </w:tcPr>
          <w:p w:rsidR="00FA51FC" w:rsidRPr="00FA51FC" w:rsidRDefault="00FA51FC" w:rsidP="00FA51FC">
            <w:pPr>
              <w:pStyle w:val="a"/>
              <w:divId w:val="1614291122"/>
            </w:pPr>
            <w:r w:rsidRPr="00FA51FC">
              <w:t>Original form CN NAV2 </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999</w:t>
            </w:r>
          </w:p>
        </w:tc>
        <w:tc>
          <w:tcPr>
            <w:tcW w:w="1023" w:type="pct"/>
          </w:tcPr>
          <w:p w:rsidR="00FA51FC" w:rsidRPr="00FA51FC" w:rsidRDefault="00FA51FC" w:rsidP="00FA51FC">
            <w:pPr>
              <w:pStyle w:val="a"/>
              <w:jc w:val="center"/>
              <w:rPr>
                <w:b/>
                <w:i/>
              </w:rPr>
            </w:pPr>
            <w:r w:rsidRPr="00FA51FC">
              <w:rPr>
                <w:b/>
                <w:i/>
              </w:rPr>
              <w:t>Other</w:t>
            </w:r>
          </w:p>
        </w:tc>
        <w:tc>
          <w:tcPr>
            <w:tcW w:w="2053" w:type="pct"/>
            <w:shd w:val="clear" w:color="auto" w:fill="auto"/>
          </w:tcPr>
          <w:p w:rsidR="00FA51FC" w:rsidRPr="00FA51FC" w:rsidRDefault="00FA51FC" w:rsidP="00FA51FC">
            <w:pPr>
              <w:pStyle w:val="a"/>
            </w:pPr>
            <w:r w:rsidRPr="00FA51FC">
              <w:t>Original form CN NAV2</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101</w:t>
            </w:r>
          </w:p>
        </w:tc>
        <w:tc>
          <w:tcPr>
            <w:tcW w:w="1023" w:type="pct"/>
          </w:tcPr>
          <w:p w:rsidR="00FA51FC" w:rsidRPr="00FA51FC" w:rsidRDefault="00FA51FC" w:rsidP="00FA51FC">
            <w:pPr>
              <w:pStyle w:val="a"/>
              <w:jc w:val="center"/>
              <w:rPr>
                <w:b/>
                <w:i/>
              </w:rPr>
            </w:pPr>
            <w:r w:rsidRPr="00FA51FC">
              <w:rPr>
                <w:b/>
                <w:i/>
              </w:rPr>
              <w:t>BeginingPointOfLaneAndSpeedingViolationBlock</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102</w:t>
            </w:r>
          </w:p>
        </w:tc>
        <w:tc>
          <w:tcPr>
            <w:tcW w:w="1023" w:type="pct"/>
          </w:tcPr>
          <w:p w:rsidR="00FA51FC" w:rsidRPr="00FA51FC" w:rsidRDefault="00FA51FC" w:rsidP="00FA51FC">
            <w:pPr>
              <w:pStyle w:val="a"/>
              <w:jc w:val="center"/>
              <w:rPr>
                <w:b/>
                <w:i/>
              </w:rPr>
            </w:pPr>
            <w:r w:rsidRPr="00FA51FC">
              <w:rPr>
                <w:b/>
                <w:i/>
              </w:rPr>
              <w:t>ExclusiveBusLaneAndSpeedingViolation</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103</w:t>
            </w:r>
          </w:p>
        </w:tc>
        <w:tc>
          <w:tcPr>
            <w:tcW w:w="1023" w:type="pct"/>
          </w:tcPr>
          <w:p w:rsidR="00FA51FC" w:rsidRPr="00FA51FC" w:rsidRDefault="00FA51FC" w:rsidP="00FA51FC">
            <w:pPr>
              <w:pStyle w:val="a"/>
              <w:jc w:val="center"/>
              <w:rPr>
                <w:b/>
                <w:i/>
              </w:rPr>
            </w:pPr>
            <w:r w:rsidRPr="00FA51FC">
              <w:rPr>
                <w:b/>
                <w:i/>
              </w:rPr>
              <w:t>ExclusiveBusLaneViolation</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104</w:t>
            </w:r>
          </w:p>
        </w:tc>
        <w:tc>
          <w:tcPr>
            <w:tcW w:w="1023" w:type="pct"/>
          </w:tcPr>
          <w:p w:rsidR="00FA51FC" w:rsidRPr="00FA51FC" w:rsidRDefault="00FA51FC" w:rsidP="00FA51FC">
            <w:pPr>
              <w:pStyle w:val="a"/>
              <w:jc w:val="center"/>
              <w:rPr>
                <w:b/>
                <w:i/>
              </w:rPr>
            </w:pPr>
            <w:r w:rsidRPr="00FA51FC">
              <w:rPr>
                <w:b/>
                <w:i/>
              </w:rPr>
              <w:t>InformationGathering</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105</w:t>
            </w:r>
          </w:p>
        </w:tc>
        <w:tc>
          <w:tcPr>
            <w:tcW w:w="1023" w:type="pct"/>
          </w:tcPr>
          <w:p w:rsidR="00FA51FC" w:rsidRPr="00FA51FC" w:rsidRDefault="00FA51FC" w:rsidP="00FA51FC">
            <w:pPr>
              <w:pStyle w:val="a"/>
              <w:jc w:val="center"/>
              <w:rPr>
                <w:b/>
                <w:i/>
              </w:rPr>
            </w:pPr>
            <w:r w:rsidRPr="00FA51FC">
              <w:rPr>
                <w:b/>
                <w:i/>
              </w:rPr>
              <w:t>LoadingViolation</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106</w:t>
            </w:r>
          </w:p>
        </w:tc>
        <w:tc>
          <w:tcPr>
            <w:tcW w:w="1023" w:type="pct"/>
          </w:tcPr>
          <w:p w:rsidR="00FA51FC" w:rsidRPr="00FA51FC" w:rsidRDefault="00FA51FC" w:rsidP="00FA51FC">
            <w:pPr>
              <w:pStyle w:val="a"/>
              <w:jc w:val="center"/>
              <w:rPr>
                <w:b/>
                <w:i/>
              </w:rPr>
            </w:pPr>
            <w:r w:rsidRPr="00FA51FC">
              <w:rPr>
                <w:b/>
                <w:i/>
              </w:rPr>
              <w:t>NoPassingEnforcement</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107</w:t>
            </w:r>
          </w:p>
        </w:tc>
        <w:tc>
          <w:tcPr>
            <w:tcW w:w="1023" w:type="pct"/>
          </w:tcPr>
          <w:p w:rsidR="00FA51FC" w:rsidRPr="00FA51FC" w:rsidRDefault="00FA51FC" w:rsidP="00FA51FC">
            <w:pPr>
              <w:pStyle w:val="a"/>
              <w:jc w:val="center"/>
              <w:rPr>
                <w:b/>
                <w:i/>
              </w:rPr>
            </w:pPr>
            <w:r w:rsidRPr="00FA51FC">
              <w:rPr>
                <w:b/>
                <w:i/>
              </w:rPr>
              <w:t>OtherViolation</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108</w:t>
            </w:r>
          </w:p>
        </w:tc>
        <w:tc>
          <w:tcPr>
            <w:tcW w:w="1023" w:type="pct"/>
          </w:tcPr>
          <w:p w:rsidR="00FA51FC" w:rsidRPr="00FA51FC" w:rsidRDefault="00FA51FC" w:rsidP="00FA51FC">
            <w:pPr>
              <w:pStyle w:val="a"/>
              <w:jc w:val="center"/>
              <w:rPr>
                <w:b/>
                <w:i/>
              </w:rPr>
            </w:pPr>
            <w:r w:rsidRPr="00FA51FC">
              <w:rPr>
                <w:b/>
                <w:i/>
              </w:rPr>
              <w:t>OverloadingViolation</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109</w:t>
            </w:r>
          </w:p>
        </w:tc>
        <w:tc>
          <w:tcPr>
            <w:tcW w:w="1023" w:type="pct"/>
          </w:tcPr>
          <w:p w:rsidR="00FA51FC" w:rsidRPr="00FA51FC" w:rsidRDefault="00FA51FC" w:rsidP="00FA51FC">
            <w:pPr>
              <w:pStyle w:val="a"/>
              <w:jc w:val="center"/>
              <w:rPr>
                <w:b/>
                <w:i/>
              </w:rPr>
            </w:pPr>
            <w:r w:rsidRPr="00FA51FC">
              <w:rPr>
                <w:b/>
                <w:i/>
              </w:rPr>
              <w:t>ParkingViolation</w:t>
            </w:r>
          </w:p>
        </w:tc>
        <w:tc>
          <w:tcPr>
            <w:tcW w:w="2053" w:type="pct"/>
            <w:shd w:val="clear" w:color="auto" w:fill="auto"/>
          </w:tcPr>
          <w:p w:rsidR="00FA51FC" w:rsidRPr="00FA51FC" w:rsidRDefault="00FA51FC" w:rsidP="00FA51FC">
            <w:pPr>
              <w:pStyle w:val="a"/>
            </w:pPr>
            <w:r w:rsidRPr="00FA51FC">
              <w:t>Original form HERE Korea</w:t>
            </w:r>
          </w:p>
        </w:tc>
      </w:tr>
      <w:tr w:rsidR="00FA51FC" w:rsidRPr="0084175A" w:rsidTr="00CD7356">
        <w:trPr>
          <w:trHeight w:val="345"/>
        </w:trPr>
        <w:tc>
          <w:tcPr>
            <w:tcW w:w="1063" w:type="pct"/>
            <w:shd w:val="clear" w:color="auto" w:fill="auto"/>
            <w:noWrap/>
            <w:vAlign w:val="center"/>
          </w:tcPr>
          <w:p w:rsidR="00FA51FC" w:rsidRDefault="00FA51FC" w:rsidP="00477035">
            <w:pPr>
              <w:pStyle w:val="a"/>
              <w:jc w:val="center"/>
              <w:rPr>
                <w:b/>
                <w:i/>
              </w:rPr>
            </w:pPr>
          </w:p>
        </w:tc>
        <w:tc>
          <w:tcPr>
            <w:tcW w:w="484" w:type="pct"/>
            <w:shd w:val="clear" w:color="auto" w:fill="auto"/>
            <w:noWrap/>
            <w:vAlign w:val="center"/>
          </w:tcPr>
          <w:p w:rsidR="00FA51FC" w:rsidRDefault="00FA51FC" w:rsidP="00477035">
            <w:pPr>
              <w:pStyle w:val="a"/>
              <w:jc w:val="center"/>
            </w:pPr>
          </w:p>
        </w:tc>
        <w:tc>
          <w:tcPr>
            <w:tcW w:w="377" w:type="pct"/>
          </w:tcPr>
          <w:p w:rsidR="00FA51FC" w:rsidRPr="00FA51FC" w:rsidRDefault="00FA51FC" w:rsidP="00FA51FC">
            <w:pPr>
              <w:pStyle w:val="a"/>
              <w:jc w:val="center"/>
              <w:rPr>
                <w:b/>
                <w:i/>
              </w:rPr>
            </w:pPr>
            <w:r w:rsidRPr="00FA51FC">
              <w:rPr>
                <w:b/>
                <w:i/>
              </w:rPr>
              <w:t>110</w:t>
            </w:r>
          </w:p>
        </w:tc>
        <w:tc>
          <w:tcPr>
            <w:tcW w:w="1023" w:type="pct"/>
          </w:tcPr>
          <w:p w:rsidR="00FA51FC" w:rsidRPr="00FA51FC" w:rsidRDefault="00FA51FC" w:rsidP="00FA51FC">
            <w:pPr>
              <w:pStyle w:val="a"/>
              <w:jc w:val="center"/>
              <w:rPr>
                <w:b/>
                <w:i/>
              </w:rPr>
            </w:pPr>
            <w:r w:rsidRPr="00FA51FC">
              <w:rPr>
                <w:b/>
                <w:i/>
              </w:rPr>
              <w:t>ShoulderLaneEnforcement</w:t>
            </w:r>
          </w:p>
        </w:tc>
        <w:tc>
          <w:tcPr>
            <w:tcW w:w="2053" w:type="pct"/>
            <w:shd w:val="clear" w:color="auto" w:fill="auto"/>
          </w:tcPr>
          <w:p w:rsidR="00FA51FC" w:rsidRPr="00FA51FC" w:rsidRDefault="00FA51FC" w:rsidP="00FA51FC">
            <w:pPr>
              <w:pStyle w:val="a"/>
            </w:pPr>
            <w:r w:rsidRPr="00FA51FC">
              <w:t>Original form HERE Korea</w:t>
            </w:r>
          </w:p>
        </w:tc>
      </w:tr>
    </w:tbl>
    <w:p w:rsidR="00477035" w:rsidRDefault="00477035" w:rsidP="00477035">
      <w:pPr>
        <w:rPr>
          <w:lang w:eastAsia="zh-CN"/>
        </w:rPr>
      </w:pPr>
    </w:p>
    <w:p w:rsidR="00A80A8F" w:rsidRDefault="00A80A8F" w:rsidP="00BC1D1D">
      <w:pPr>
        <w:pStyle w:val="Heading3"/>
        <w:rPr>
          <w:lang w:eastAsia="zh-CN"/>
        </w:rPr>
      </w:pPr>
      <w:bookmarkStart w:id="47" w:name="_Ref472859463"/>
      <w:r>
        <w:rPr>
          <w:lang w:eastAsia="zh-CN"/>
        </w:rPr>
        <w:t>Category Name &amp; ID</w:t>
      </w:r>
      <w:bookmarkEnd w:id="4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275"/>
        <w:gridCol w:w="993"/>
        <w:gridCol w:w="2696"/>
        <w:gridCol w:w="5410"/>
      </w:tblGrid>
      <w:tr w:rsidR="00471106" w:rsidRPr="0084175A" w:rsidTr="00C11ECD">
        <w:trPr>
          <w:trHeight w:val="330"/>
        </w:trPr>
        <w:tc>
          <w:tcPr>
            <w:tcW w:w="1063" w:type="pct"/>
            <w:shd w:val="clear" w:color="auto" w:fill="auto"/>
            <w:noWrap/>
            <w:vAlign w:val="center"/>
            <w:hideMark/>
          </w:tcPr>
          <w:p w:rsidR="00471106" w:rsidRDefault="00471106" w:rsidP="00C11ECD">
            <w:pPr>
              <w:jc w:val="center"/>
              <w:rPr>
                <w:rFonts w:cs="SimSun"/>
                <w:b/>
                <w:bCs/>
                <w:lang w:eastAsia="zh-CN"/>
              </w:rPr>
            </w:pPr>
            <w:r>
              <w:rPr>
                <w:rFonts w:hint="eastAsia"/>
                <w:b/>
                <w:bCs/>
                <w:lang w:eastAsia="zh-CN"/>
              </w:rPr>
              <w:t>Key</w:t>
            </w:r>
          </w:p>
        </w:tc>
        <w:tc>
          <w:tcPr>
            <w:tcW w:w="484" w:type="pct"/>
            <w:shd w:val="clear" w:color="auto" w:fill="auto"/>
            <w:noWrap/>
            <w:vAlign w:val="center"/>
            <w:hideMark/>
          </w:tcPr>
          <w:p w:rsidR="00471106" w:rsidRDefault="00471106" w:rsidP="00C11ECD">
            <w:pPr>
              <w:jc w:val="center"/>
              <w:rPr>
                <w:rFonts w:cs="SimSun"/>
                <w:b/>
                <w:bCs/>
                <w:lang w:eastAsia="zh-CN"/>
              </w:rPr>
            </w:pPr>
            <w:r w:rsidRPr="00330ED0">
              <w:rPr>
                <w:rFonts w:cs="SimSun"/>
                <w:b/>
                <w:bCs/>
              </w:rPr>
              <w:t>Mandatory</w:t>
            </w:r>
          </w:p>
        </w:tc>
        <w:tc>
          <w:tcPr>
            <w:tcW w:w="1400" w:type="pct"/>
            <w:gridSpan w:val="2"/>
            <w:vAlign w:val="center"/>
          </w:tcPr>
          <w:p w:rsidR="00471106" w:rsidRDefault="00471106" w:rsidP="00C11ECD">
            <w:pPr>
              <w:jc w:val="center"/>
              <w:rPr>
                <w:rFonts w:cs="SimSun"/>
                <w:b/>
                <w:bCs/>
              </w:rPr>
            </w:pPr>
            <w:r>
              <w:rPr>
                <w:rFonts w:cs="SimSun" w:hint="eastAsia"/>
                <w:b/>
                <w:bCs/>
                <w:lang w:eastAsia="zh-CN"/>
              </w:rPr>
              <w:t>Value</w:t>
            </w:r>
          </w:p>
        </w:tc>
        <w:tc>
          <w:tcPr>
            <w:tcW w:w="2053" w:type="pct"/>
            <w:shd w:val="clear" w:color="auto" w:fill="auto"/>
            <w:noWrap/>
            <w:vAlign w:val="center"/>
            <w:hideMark/>
          </w:tcPr>
          <w:p w:rsidR="00471106" w:rsidRDefault="00471106" w:rsidP="00C11ECD">
            <w:pPr>
              <w:jc w:val="center"/>
              <w:rPr>
                <w:rFonts w:cs="SimSun"/>
                <w:b/>
                <w:bCs/>
              </w:rPr>
            </w:pPr>
            <w:r>
              <w:rPr>
                <w:rFonts w:cs="SimSun"/>
                <w:b/>
                <w:bCs/>
              </w:rPr>
              <w:t>Description</w:t>
            </w:r>
          </w:p>
        </w:tc>
      </w:tr>
      <w:tr w:rsidR="00471106" w:rsidRPr="0084175A" w:rsidTr="00C11ECD">
        <w:trPr>
          <w:trHeight w:val="345"/>
        </w:trPr>
        <w:tc>
          <w:tcPr>
            <w:tcW w:w="1063" w:type="pct"/>
            <w:shd w:val="clear" w:color="auto" w:fill="auto"/>
            <w:noWrap/>
            <w:vAlign w:val="center"/>
            <w:hideMark/>
          </w:tcPr>
          <w:p w:rsidR="00471106" w:rsidRPr="00B86AA2" w:rsidRDefault="00471106" w:rsidP="00471106">
            <w:pPr>
              <w:pStyle w:val="a"/>
              <w:jc w:val="center"/>
              <w:rPr>
                <w:b/>
                <w:i/>
              </w:rPr>
            </w:pPr>
            <w:r>
              <w:rPr>
                <w:b/>
                <w:i/>
              </w:rPr>
              <w:t>cat_name</w:t>
            </w:r>
          </w:p>
        </w:tc>
        <w:tc>
          <w:tcPr>
            <w:tcW w:w="484" w:type="pct"/>
            <w:shd w:val="clear" w:color="auto" w:fill="auto"/>
            <w:noWrap/>
            <w:vAlign w:val="center"/>
            <w:hideMark/>
          </w:tcPr>
          <w:p w:rsidR="00471106" w:rsidRDefault="00D172BA" w:rsidP="00C11ECD">
            <w:pPr>
              <w:pStyle w:val="a"/>
              <w:jc w:val="center"/>
            </w:pPr>
            <w:r>
              <w:t>N</w:t>
            </w:r>
          </w:p>
        </w:tc>
        <w:tc>
          <w:tcPr>
            <w:tcW w:w="1400" w:type="pct"/>
            <w:gridSpan w:val="2"/>
            <w:vAlign w:val="center"/>
          </w:tcPr>
          <w:p w:rsidR="00471106" w:rsidRDefault="00471106" w:rsidP="00C11ECD">
            <w:pPr>
              <w:pStyle w:val="a"/>
              <w:jc w:val="center"/>
              <w:rPr>
                <w:b/>
                <w:i/>
              </w:rPr>
            </w:pPr>
            <w:r>
              <w:t>&lt;</w:t>
            </w:r>
            <w:r w:rsidRPr="00624A05">
              <w:rPr>
                <w:i/>
              </w:rPr>
              <w:t>see below</w:t>
            </w:r>
            <w:r>
              <w:rPr>
                <w:i/>
              </w:rPr>
              <w:t xml:space="preserve"> </w:t>
            </w:r>
            <w:r>
              <w:t>&gt;</w:t>
            </w:r>
          </w:p>
        </w:tc>
        <w:tc>
          <w:tcPr>
            <w:tcW w:w="2053" w:type="pct"/>
            <w:shd w:val="clear" w:color="auto" w:fill="auto"/>
            <w:vAlign w:val="center"/>
            <w:hideMark/>
          </w:tcPr>
          <w:p w:rsidR="00471106" w:rsidRDefault="00471106" w:rsidP="00F03048">
            <w:pPr>
              <w:pStyle w:val="a"/>
            </w:pPr>
            <w:r>
              <w:rPr>
                <w:b/>
                <w:i/>
              </w:rPr>
              <w:t>ca</w:t>
            </w:r>
            <w:r w:rsidR="006633B2">
              <w:rPr>
                <w:b/>
                <w:i/>
              </w:rPr>
              <w:t>t</w:t>
            </w:r>
            <w:r>
              <w:rPr>
                <w:b/>
                <w:i/>
              </w:rPr>
              <w:t>_</w:t>
            </w:r>
            <w:r w:rsidR="006633B2">
              <w:rPr>
                <w:b/>
                <w:i/>
              </w:rPr>
              <w:t>name</w:t>
            </w:r>
            <w:r w:rsidR="00F03048">
              <w:t xml:space="preserve"> </w:t>
            </w:r>
            <w:r w:rsidR="00F03048" w:rsidRPr="00F03048">
              <w:t>HERE defined category name for safety camera product</w:t>
            </w:r>
            <w:r w:rsidRPr="00DF013E">
              <w:t>.</w:t>
            </w: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r>
              <w:rPr>
                <w:b/>
                <w:i/>
              </w:rPr>
              <w:t>cat_id</w:t>
            </w:r>
          </w:p>
        </w:tc>
        <w:tc>
          <w:tcPr>
            <w:tcW w:w="484" w:type="pct"/>
            <w:shd w:val="clear" w:color="auto" w:fill="auto"/>
            <w:noWrap/>
            <w:vAlign w:val="center"/>
          </w:tcPr>
          <w:p w:rsidR="00471106" w:rsidRDefault="00D172BA" w:rsidP="00C11ECD">
            <w:pPr>
              <w:pStyle w:val="a"/>
              <w:jc w:val="center"/>
            </w:pPr>
            <w:r>
              <w:t>N</w:t>
            </w:r>
          </w:p>
        </w:tc>
        <w:tc>
          <w:tcPr>
            <w:tcW w:w="1400" w:type="pct"/>
            <w:gridSpan w:val="2"/>
            <w:tcBorders>
              <w:bottom w:val="single" w:sz="4" w:space="0" w:color="000000"/>
            </w:tcBorders>
            <w:vAlign w:val="center"/>
          </w:tcPr>
          <w:p w:rsidR="00471106" w:rsidRPr="00FA51FC" w:rsidRDefault="00471106" w:rsidP="00C11ECD">
            <w:pPr>
              <w:pStyle w:val="a"/>
              <w:jc w:val="center"/>
              <w:rPr>
                <w:i/>
              </w:rPr>
            </w:pPr>
            <w:r w:rsidRPr="00FA51FC">
              <w:rPr>
                <w:i/>
              </w:rPr>
              <w:t>&lt;see below &gt;</w:t>
            </w:r>
          </w:p>
        </w:tc>
        <w:tc>
          <w:tcPr>
            <w:tcW w:w="2053" w:type="pct"/>
            <w:tcBorders>
              <w:bottom w:val="single" w:sz="4" w:space="0" w:color="000000"/>
            </w:tcBorders>
            <w:shd w:val="clear" w:color="auto" w:fill="auto"/>
            <w:vAlign w:val="center"/>
          </w:tcPr>
          <w:p w:rsidR="00B15E80" w:rsidRPr="00B15E80" w:rsidRDefault="00471106" w:rsidP="00C11ECD">
            <w:pPr>
              <w:pStyle w:val="a"/>
            </w:pPr>
            <w:r>
              <w:rPr>
                <w:b/>
                <w:i/>
              </w:rPr>
              <w:t>ca</w:t>
            </w:r>
            <w:r w:rsidR="006633B2">
              <w:rPr>
                <w:b/>
                <w:i/>
              </w:rPr>
              <w:t>t</w:t>
            </w:r>
            <w:r>
              <w:rPr>
                <w:b/>
                <w:i/>
              </w:rPr>
              <w:t xml:space="preserve">_id </w:t>
            </w:r>
            <w:r w:rsidR="00B15E80" w:rsidRPr="00B15E80">
              <w:t>HERE defined category id for safety camera product</w:t>
            </w: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p>
        </w:tc>
        <w:tc>
          <w:tcPr>
            <w:tcW w:w="484" w:type="pct"/>
            <w:shd w:val="clear" w:color="auto" w:fill="auto"/>
            <w:noWrap/>
            <w:vAlign w:val="center"/>
          </w:tcPr>
          <w:p w:rsidR="00471106" w:rsidRDefault="00471106" w:rsidP="00C11ECD">
            <w:pPr>
              <w:pStyle w:val="a"/>
              <w:jc w:val="center"/>
            </w:pPr>
          </w:p>
        </w:tc>
        <w:tc>
          <w:tcPr>
            <w:tcW w:w="377" w:type="pct"/>
            <w:shd w:val="clear" w:color="auto" w:fill="F2F2F2" w:themeFill="background1" w:themeFillShade="F2"/>
            <w:vAlign w:val="center"/>
          </w:tcPr>
          <w:p w:rsidR="00471106" w:rsidRPr="00FA51FC" w:rsidRDefault="00471106" w:rsidP="00C11ECD">
            <w:pPr>
              <w:pStyle w:val="a"/>
              <w:jc w:val="center"/>
              <w:rPr>
                <w:b/>
                <w:i/>
              </w:rPr>
            </w:pPr>
            <w:r>
              <w:rPr>
                <w:b/>
                <w:i/>
              </w:rPr>
              <w:t>ca</w:t>
            </w:r>
            <w:r w:rsidR="00757E7E">
              <w:rPr>
                <w:b/>
                <w:i/>
              </w:rPr>
              <w:t>t</w:t>
            </w:r>
            <w:r w:rsidRPr="00FA51FC">
              <w:rPr>
                <w:b/>
                <w:i/>
              </w:rPr>
              <w:t>_id</w:t>
            </w:r>
          </w:p>
        </w:tc>
        <w:tc>
          <w:tcPr>
            <w:tcW w:w="1023" w:type="pct"/>
            <w:shd w:val="clear" w:color="auto" w:fill="F2F2F2" w:themeFill="background1" w:themeFillShade="F2"/>
            <w:vAlign w:val="center"/>
          </w:tcPr>
          <w:p w:rsidR="00471106" w:rsidRDefault="00471106" w:rsidP="00757E7E">
            <w:pPr>
              <w:pStyle w:val="a"/>
              <w:jc w:val="center"/>
              <w:rPr>
                <w:b/>
                <w:i/>
              </w:rPr>
            </w:pPr>
            <w:r>
              <w:rPr>
                <w:b/>
                <w:i/>
              </w:rPr>
              <w:t>ca</w:t>
            </w:r>
            <w:r w:rsidR="00757E7E">
              <w:rPr>
                <w:b/>
                <w:i/>
              </w:rPr>
              <w:t>t</w:t>
            </w:r>
            <w:r>
              <w:rPr>
                <w:b/>
                <w:i/>
              </w:rPr>
              <w:t>_</w:t>
            </w:r>
            <w:r w:rsidR="00757E7E">
              <w:rPr>
                <w:b/>
                <w:i/>
              </w:rPr>
              <w:t>name</w:t>
            </w:r>
          </w:p>
        </w:tc>
        <w:tc>
          <w:tcPr>
            <w:tcW w:w="2053" w:type="pct"/>
            <w:shd w:val="clear" w:color="auto" w:fill="F2F2F2" w:themeFill="background1" w:themeFillShade="F2"/>
            <w:vAlign w:val="center"/>
          </w:tcPr>
          <w:p w:rsidR="00471106" w:rsidRPr="00FA51FC" w:rsidRDefault="00471106" w:rsidP="00C11ECD">
            <w:pPr>
              <w:pStyle w:val="a"/>
            </w:pP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p>
        </w:tc>
        <w:tc>
          <w:tcPr>
            <w:tcW w:w="484" w:type="pct"/>
            <w:shd w:val="clear" w:color="auto" w:fill="auto"/>
            <w:noWrap/>
            <w:vAlign w:val="center"/>
          </w:tcPr>
          <w:p w:rsidR="00471106" w:rsidRDefault="00471106" w:rsidP="00C11ECD">
            <w:pPr>
              <w:pStyle w:val="a"/>
              <w:jc w:val="center"/>
            </w:pPr>
          </w:p>
        </w:tc>
        <w:tc>
          <w:tcPr>
            <w:tcW w:w="377" w:type="pct"/>
          </w:tcPr>
          <w:p w:rsidR="00471106" w:rsidRPr="00FA51FC" w:rsidRDefault="00DA0C4C" w:rsidP="00C11ECD">
            <w:pPr>
              <w:pStyle w:val="a"/>
              <w:jc w:val="center"/>
              <w:rPr>
                <w:b/>
                <w:i/>
              </w:rPr>
            </w:pPr>
            <w:r>
              <w:rPr>
                <w:b/>
                <w:i/>
              </w:rPr>
              <w:t>9701</w:t>
            </w:r>
          </w:p>
        </w:tc>
        <w:tc>
          <w:tcPr>
            <w:tcW w:w="1023" w:type="pct"/>
          </w:tcPr>
          <w:p w:rsidR="00471106" w:rsidRPr="00FA51FC" w:rsidRDefault="00DA0C4C" w:rsidP="00C11ECD">
            <w:pPr>
              <w:pStyle w:val="a"/>
              <w:jc w:val="center"/>
              <w:rPr>
                <w:b/>
                <w:i/>
              </w:rPr>
            </w:pPr>
            <w:r>
              <w:rPr>
                <w:b/>
                <w:i/>
              </w:rPr>
              <w:t>Camera</w:t>
            </w:r>
          </w:p>
        </w:tc>
        <w:tc>
          <w:tcPr>
            <w:tcW w:w="2053" w:type="pct"/>
            <w:shd w:val="clear" w:color="auto" w:fill="auto"/>
          </w:tcPr>
          <w:p w:rsidR="00471106" w:rsidRPr="00FA51FC" w:rsidRDefault="00E211CB" w:rsidP="00C11ECD">
            <w:pPr>
              <w:pStyle w:val="a"/>
            </w:pPr>
            <w:r w:rsidRPr="00E211CB">
              <w:t>Indicates the presence of a camera</w:t>
            </w: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p>
        </w:tc>
        <w:tc>
          <w:tcPr>
            <w:tcW w:w="484" w:type="pct"/>
            <w:shd w:val="clear" w:color="auto" w:fill="auto"/>
            <w:noWrap/>
            <w:vAlign w:val="center"/>
          </w:tcPr>
          <w:p w:rsidR="00471106" w:rsidRDefault="00471106" w:rsidP="00C11ECD">
            <w:pPr>
              <w:pStyle w:val="a"/>
              <w:jc w:val="center"/>
            </w:pPr>
          </w:p>
        </w:tc>
        <w:tc>
          <w:tcPr>
            <w:tcW w:w="377" w:type="pct"/>
          </w:tcPr>
          <w:p w:rsidR="00471106" w:rsidRPr="00FA51FC" w:rsidRDefault="00DA0C4C" w:rsidP="00C11ECD">
            <w:pPr>
              <w:pStyle w:val="a"/>
              <w:jc w:val="center"/>
              <w:rPr>
                <w:b/>
                <w:i/>
              </w:rPr>
            </w:pPr>
            <w:r>
              <w:rPr>
                <w:b/>
                <w:i/>
              </w:rPr>
              <w:t>9702</w:t>
            </w:r>
          </w:p>
        </w:tc>
        <w:tc>
          <w:tcPr>
            <w:tcW w:w="1023" w:type="pct"/>
          </w:tcPr>
          <w:p w:rsidR="00471106" w:rsidRPr="00FA51FC" w:rsidRDefault="00DA0C4C" w:rsidP="00C11ECD">
            <w:pPr>
              <w:pStyle w:val="a"/>
              <w:jc w:val="center"/>
              <w:rPr>
                <w:b/>
                <w:i/>
              </w:rPr>
            </w:pPr>
            <w:r>
              <w:rPr>
                <w:b/>
                <w:i/>
              </w:rPr>
              <w:t>Blackspot</w:t>
            </w:r>
          </w:p>
        </w:tc>
        <w:tc>
          <w:tcPr>
            <w:tcW w:w="2053" w:type="pct"/>
            <w:shd w:val="clear" w:color="auto" w:fill="auto"/>
          </w:tcPr>
          <w:p w:rsidR="00471106" w:rsidRPr="00FA51FC" w:rsidRDefault="00E211CB" w:rsidP="00E211CB">
            <w:pPr>
              <w:pStyle w:val="a"/>
            </w:pPr>
            <w:r>
              <w:t>Indicates that the location has been identified as a high-risk area for road traffic accidents</w:t>
            </w: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p>
        </w:tc>
        <w:tc>
          <w:tcPr>
            <w:tcW w:w="484" w:type="pct"/>
            <w:shd w:val="clear" w:color="auto" w:fill="auto"/>
            <w:noWrap/>
            <w:vAlign w:val="center"/>
          </w:tcPr>
          <w:p w:rsidR="00471106" w:rsidRDefault="00471106" w:rsidP="00C11ECD">
            <w:pPr>
              <w:pStyle w:val="a"/>
              <w:jc w:val="center"/>
            </w:pPr>
          </w:p>
        </w:tc>
        <w:tc>
          <w:tcPr>
            <w:tcW w:w="377" w:type="pct"/>
          </w:tcPr>
          <w:p w:rsidR="00471106" w:rsidRPr="00FA51FC" w:rsidRDefault="00DA0C4C" w:rsidP="00C11ECD">
            <w:pPr>
              <w:pStyle w:val="a"/>
              <w:jc w:val="center"/>
              <w:rPr>
                <w:b/>
                <w:i/>
              </w:rPr>
            </w:pPr>
            <w:r>
              <w:rPr>
                <w:b/>
                <w:i/>
              </w:rPr>
              <w:t>9703</w:t>
            </w:r>
          </w:p>
        </w:tc>
        <w:tc>
          <w:tcPr>
            <w:tcW w:w="1023" w:type="pct"/>
          </w:tcPr>
          <w:p w:rsidR="00471106" w:rsidRPr="00FA51FC" w:rsidRDefault="00AF0956" w:rsidP="00C11ECD">
            <w:pPr>
              <w:pStyle w:val="a"/>
              <w:jc w:val="center"/>
              <w:rPr>
                <w:b/>
                <w:i/>
              </w:rPr>
            </w:pPr>
            <w:r>
              <w:rPr>
                <w:b/>
                <w:i/>
              </w:rPr>
              <w:t>SchoolZone</w:t>
            </w:r>
          </w:p>
        </w:tc>
        <w:tc>
          <w:tcPr>
            <w:tcW w:w="2053" w:type="pct"/>
            <w:shd w:val="clear" w:color="auto" w:fill="auto"/>
          </w:tcPr>
          <w:p w:rsidR="00FE01BE" w:rsidRDefault="00FE01BE" w:rsidP="00FE01BE">
            <w:pPr>
              <w:pStyle w:val="a"/>
            </w:pPr>
            <w:r>
              <w:t>A school zone is a circular area of 250m in radius positioned around the centre of a primary or secondary school that has a reduced speed limit area during school hours.</w:t>
            </w:r>
          </w:p>
          <w:p w:rsidR="00471106" w:rsidRPr="00FA51FC" w:rsidRDefault="00FE01BE" w:rsidP="00FE01BE">
            <w:pPr>
              <w:pStyle w:val="a"/>
            </w:pPr>
            <w:r>
              <w:t>These areas will have a School Zone sign (R4-8) and a Speed Limit Area sign (R4-10) on the roads surrounding the school.</w:t>
            </w: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p>
        </w:tc>
        <w:tc>
          <w:tcPr>
            <w:tcW w:w="484" w:type="pct"/>
            <w:shd w:val="clear" w:color="auto" w:fill="auto"/>
            <w:noWrap/>
            <w:vAlign w:val="center"/>
          </w:tcPr>
          <w:p w:rsidR="00471106" w:rsidRDefault="00471106" w:rsidP="00C11ECD">
            <w:pPr>
              <w:pStyle w:val="a"/>
              <w:jc w:val="center"/>
            </w:pPr>
          </w:p>
        </w:tc>
        <w:tc>
          <w:tcPr>
            <w:tcW w:w="377" w:type="pct"/>
          </w:tcPr>
          <w:p w:rsidR="00471106" w:rsidRPr="00FA51FC" w:rsidRDefault="00DA0C4C" w:rsidP="00C11ECD">
            <w:pPr>
              <w:pStyle w:val="a"/>
              <w:jc w:val="center"/>
              <w:rPr>
                <w:b/>
                <w:i/>
              </w:rPr>
            </w:pPr>
            <w:r>
              <w:rPr>
                <w:b/>
                <w:i/>
              </w:rPr>
              <w:t>9704</w:t>
            </w:r>
          </w:p>
        </w:tc>
        <w:tc>
          <w:tcPr>
            <w:tcW w:w="1023" w:type="pct"/>
          </w:tcPr>
          <w:p w:rsidR="00471106" w:rsidRPr="00FA51FC" w:rsidRDefault="00AF0956" w:rsidP="00C11ECD">
            <w:pPr>
              <w:pStyle w:val="a"/>
              <w:jc w:val="center"/>
              <w:rPr>
                <w:b/>
                <w:i/>
              </w:rPr>
            </w:pPr>
            <w:r>
              <w:rPr>
                <w:b/>
                <w:i/>
              </w:rPr>
              <w:t>Railway</w:t>
            </w:r>
          </w:p>
        </w:tc>
        <w:tc>
          <w:tcPr>
            <w:tcW w:w="2053" w:type="pct"/>
            <w:shd w:val="clear" w:color="auto" w:fill="auto"/>
          </w:tcPr>
          <w:p w:rsidR="00471106" w:rsidRPr="00FA51FC" w:rsidRDefault="00620542" w:rsidP="00620542">
            <w:pPr>
              <w:pStyle w:val="a"/>
            </w:pPr>
            <w:r>
              <w:t>The intersection of a railway crossing and a road when a railway line crosses a vehicular thoroughfare</w:t>
            </w: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p>
        </w:tc>
        <w:tc>
          <w:tcPr>
            <w:tcW w:w="484" w:type="pct"/>
            <w:shd w:val="clear" w:color="auto" w:fill="auto"/>
            <w:noWrap/>
            <w:vAlign w:val="center"/>
          </w:tcPr>
          <w:p w:rsidR="00471106" w:rsidRDefault="00471106" w:rsidP="00C11ECD">
            <w:pPr>
              <w:pStyle w:val="a"/>
              <w:jc w:val="center"/>
            </w:pPr>
          </w:p>
        </w:tc>
        <w:tc>
          <w:tcPr>
            <w:tcW w:w="377" w:type="pct"/>
          </w:tcPr>
          <w:p w:rsidR="00471106" w:rsidRPr="00FA51FC" w:rsidRDefault="00DA0C4C" w:rsidP="00C11ECD">
            <w:pPr>
              <w:pStyle w:val="a"/>
              <w:jc w:val="center"/>
              <w:rPr>
                <w:b/>
                <w:i/>
              </w:rPr>
            </w:pPr>
            <w:r>
              <w:rPr>
                <w:b/>
                <w:i/>
              </w:rPr>
              <w:t>9705</w:t>
            </w:r>
          </w:p>
        </w:tc>
        <w:tc>
          <w:tcPr>
            <w:tcW w:w="1023" w:type="pct"/>
          </w:tcPr>
          <w:p w:rsidR="00471106" w:rsidRPr="00FA51FC" w:rsidRDefault="00AF0956" w:rsidP="00C11ECD">
            <w:pPr>
              <w:pStyle w:val="a"/>
              <w:jc w:val="center"/>
              <w:rPr>
                <w:b/>
                <w:i/>
              </w:rPr>
            </w:pPr>
            <w:r>
              <w:rPr>
                <w:b/>
                <w:i/>
              </w:rPr>
              <w:t>Che</w:t>
            </w:r>
            <w:r w:rsidR="008523BE">
              <w:rPr>
                <w:b/>
                <w:i/>
              </w:rPr>
              <w:t>ckS</w:t>
            </w:r>
            <w:r>
              <w:rPr>
                <w:b/>
                <w:i/>
              </w:rPr>
              <w:t>peed</w:t>
            </w:r>
          </w:p>
        </w:tc>
        <w:tc>
          <w:tcPr>
            <w:tcW w:w="2053" w:type="pct"/>
            <w:shd w:val="clear" w:color="auto" w:fill="auto"/>
          </w:tcPr>
          <w:p w:rsidR="00471106" w:rsidRPr="00FA51FC" w:rsidRDefault="00E211CB" w:rsidP="00E211CB">
            <w:pPr>
              <w:pStyle w:val="a"/>
            </w:pPr>
            <w:r>
              <w:t>Locations where the speed limit drops to a lower speed at the entrance to a country town located on a major road</w:t>
            </w:r>
          </w:p>
        </w:tc>
      </w:tr>
      <w:tr w:rsidR="00471106" w:rsidRPr="0084175A" w:rsidTr="00C11ECD">
        <w:trPr>
          <w:trHeight w:val="345"/>
        </w:trPr>
        <w:tc>
          <w:tcPr>
            <w:tcW w:w="1063" w:type="pct"/>
            <w:shd w:val="clear" w:color="auto" w:fill="auto"/>
            <w:noWrap/>
            <w:vAlign w:val="center"/>
          </w:tcPr>
          <w:p w:rsidR="00471106" w:rsidRDefault="00471106" w:rsidP="00C11ECD">
            <w:pPr>
              <w:pStyle w:val="a"/>
              <w:jc w:val="center"/>
              <w:rPr>
                <w:b/>
                <w:i/>
              </w:rPr>
            </w:pPr>
          </w:p>
        </w:tc>
        <w:tc>
          <w:tcPr>
            <w:tcW w:w="484" w:type="pct"/>
            <w:shd w:val="clear" w:color="auto" w:fill="auto"/>
            <w:noWrap/>
            <w:vAlign w:val="center"/>
          </w:tcPr>
          <w:p w:rsidR="00471106" w:rsidRDefault="00471106" w:rsidP="00C11ECD">
            <w:pPr>
              <w:pStyle w:val="a"/>
              <w:jc w:val="center"/>
            </w:pPr>
          </w:p>
        </w:tc>
        <w:tc>
          <w:tcPr>
            <w:tcW w:w="377" w:type="pct"/>
          </w:tcPr>
          <w:p w:rsidR="00471106" w:rsidRPr="00FA51FC" w:rsidRDefault="00DA0C4C" w:rsidP="00C11ECD">
            <w:pPr>
              <w:pStyle w:val="a"/>
              <w:jc w:val="center"/>
              <w:rPr>
                <w:b/>
                <w:i/>
              </w:rPr>
            </w:pPr>
            <w:r>
              <w:rPr>
                <w:b/>
                <w:i/>
              </w:rPr>
              <w:t>9721</w:t>
            </w:r>
          </w:p>
        </w:tc>
        <w:tc>
          <w:tcPr>
            <w:tcW w:w="1023" w:type="pct"/>
          </w:tcPr>
          <w:p w:rsidR="00471106" w:rsidRPr="00FA51FC" w:rsidRDefault="00AF0956" w:rsidP="00C11ECD">
            <w:pPr>
              <w:pStyle w:val="a"/>
              <w:jc w:val="center"/>
              <w:rPr>
                <w:b/>
                <w:i/>
              </w:rPr>
            </w:pPr>
            <w:r>
              <w:rPr>
                <w:b/>
                <w:i/>
              </w:rPr>
              <w:t>SchoolPoint</w:t>
            </w:r>
          </w:p>
        </w:tc>
        <w:tc>
          <w:tcPr>
            <w:tcW w:w="2053" w:type="pct"/>
            <w:shd w:val="clear" w:color="auto" w:fill="auto"/>
          </w:tcPr>
          <w:p w:rsidR="00471106" w:rsidRPr="00FA51FC" w:rsidRDefault="00FC1B4D" w:rsidP="00FC1B4D">
            <w:pPr>
              <w:pStyle w:val="a"/>
            </w:pPr>
            <w:r w:rsidRPr="00FC1B4D">
              <w:t>Identifies either a start or end point of a school zone</w:t>
            </w:r>
          </w:p>
        </w:tc>
      </w:tr>
    </w:tbl>
    <w:p w:rsidR="008F56CF" w:rsidRPr="008F56CF" w:rsidRDefault="008F56CF" w:rsidP="008F56CF">
      <w:pPr>
        <w:rPr>
          <w:lang w:eastAsia="zh-CN"/>
        </w:rPr>
      </w:pPr>
    </w:p>
    <w:p w:rsidR="00BC1D1D" w:rsidRDefault="00BC1D1D" w:rsidP="00BC1D1D">
      <w:pPr>
        <w:pStyle w:val="Heading3"/>
        <w:rPr>
          <w:lang w:eastAsia="zh-CN"/>
        </w:rPr>
      </w:pPr>
      <w:bookmarkStart w:id="48" w:name="_Ref472859519"/>
      <w:r>
        <w:rPr>
          <w:lang w:eastAsia="zh-CN"/>
        </w:rPr>
        <w:t>Country Code</w:t>
      </w:r>
      <w:bookmarkEnd w:id="4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CD7356" w:rsidRPr="0084175A" w:rsidTr="00C11ECD">
        <w:trPr>
          <w:trHeight w:val="330"/>
        </w:trPr>
        <w:tc>
          <w:tcPr>
            <w:tcW w:w="1043" w:type="pct"/>
            <w:shd w:val="clear" w:color="auto" w:fill="auto"/>
            <w:noWrap/>
            <w:vAlign w:val="center"/>
            <w:hideMark/>
          </w:tcPr>
          <w:p w:rsidR="00CD7356" w:rsidRDefault="00CD7356" w:rsidP="00C11ECD">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CD7356" w:rsidRDefault="00CD7356" w:rsidP="00C11ECD">
            <w:pPr>
              <w:jc w:val="center"/>
              <w:rPr>
                <w:rFonts w:cs="SimSun"/>
                <w:b/>
                <w:bCs/>
                <w:lang w:eastAsia="zh-CN"/>
              </w:rPr>
            </w:pPr>
            <w:r w:rsidRPr="00330ED0">
              <w:rPr>
                <w:rFonts w:cs="SimSun"/>
                <w:b/>
                <w:bCs/>
              </w:rPr>
              <w:t>Mandatory</w:t>
            </w:r>
          </w:p>
        </w:tc>
        <w:tc>
          <w:tcPr>
            <w:tcW w:w="856" w:type="pct"/>
            <w:vAlign w:val="center"/>
          </w:tcPr>
          <w:p w:rsidR="00CD7356" w:rsidRDefault="00CD7356" w:rsidP="00C11ECD">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CD7356" w:rsidRDefault="00CD7356" w:rsidP="00C11ECD">
            <w:pPr>
              <w:jc w:val="center"/>
              <w:rPr>
                <w:rFonts w:cs="SimSun"/>
                <w:b/>
                <w:bCs/>
              </w:rPr>
            </w:pPr>
            <w:r>
              <w:rPr>
                <w:rFonts w:cs="SimSun"/>
                <w:b/>
                <w:bCs/>
              </w:rPr>
              <w:t>Description</w:t>
            </w:r>
          </w:p>
        </w:tc>
      </w:tr>
      <w:tr w:rsidR="00CD7356" w:rsidRPr="0084175A" w:rsidTr="00C11ECD">
        <w:trPr>
          <w:trHeight w:val="345"/>
        </w:trPr>
        <w:tc>
          <w:tcPr>
            <w:tcW w:w="1043" w:type="pct"/>
            <w:shd w:val="clear" w:color="auto" w:fill="auto"/>
            <w:noWrap/>
            <w:vAlign w:val="center"/>
            <w:hideMark/>
          </w:tcPr>
          <w:p w:rsidR="00CD7356" w:rsidRPr="00B86AA2" w:rsidRDefault="00CD7356" w:rsidP="00C11ECD">
            <w:pPr>
              <w:pStyle w:val="a"/>
              <w:jc w:val="center"/>
              <w:rPr>
                <w:b/>
                <w:i/>
              </w:rPr>
            </w:pPr>
            <w:r>
              <w:rPr>
                <w:b/>
                <w:i/>
              </w:rPr>
              <w:t>iso</w:t>
            </w:r>
          </w:p>
        </w:tc>
        <w:tc>
          <w:tcPr>
            <w:tcW w:w="504" w:type="pct"/>
            <w:shd w:val="clear" w:color="auto" w:fill="auto"/>
            <w:noWrap/>
            <w:vAlign w:val="center"/>
            <w:hideMark/>
          </w:tcPr>
          <w:p w:rsidR="00CD7356" w:rsidRDefault="00CD7356" w:rsidP="00C11ECD">
            <w:pPr>
              <w:pStyle w:val="a"/>
              <w:jc w:val="center"/>
            </w:pPr>
            <w:r>
              <w:t>Y</w:t>
            </w:r>
          </w:p>
        </w:tc>
        <w:tc>
          <w:tcPr>
            <w:tcW w:w="856" w:type="pct"/>
            <w:vAlign w:val="center"/>
          </w:tcPr>
          <w:p w:rsidR="00CD7356" w:rsidRDefault="00CD7356" w:rsidP="00C11ECD">
            <w:pPr>
              <w:pStyle w:val="a"/>
              <w:jc w:val="center"/>
            </w:pPr>
          </w:p>
        </w:tc>
        <w:tc>
          <w:tcPr>
            <w:tcW w:w="2597" w:type="pct"/>
            <w:shd w:val="clear" w:color="auto" w:fill="auto"/>
            <w:vAlign w:val="center"/>
            <w:hideMark/>
          </w:tcPr>
          <w:p w:rsidR="00CD7356" w:rsidRDefault="00CD7356" w:rsidP="00C11ECD">
            <w:pPr>
              <w:pStyle w:val="a"/>
            </w:pPr>
            <w:r w:rsidRPr="00AD7536">
              <w:t>ISO 3166-1 alpha-3</w:t>
            </w:r>
            <w:r>
              <w:t xml:space="preserve"> country code, refer to </w:t>
            </w:r>
            <w:hyperlink r:id="rId17" w:history="1">
              <w:r w:rsidRPr="00CF5F6E">
                <w:rPr>
                  <w:rStyle w:val="Hyperlink"/>
                </w:rPr>
                <w:t>ISO_3166-1_alpha-3</w:t>
              </w:r>
            </w:hyperlink>
            <w:r>
              <w:t xml:space="preserve"> </w:t>
            </w:r>
          </w:p>
        </w:tc>
      </w:tr>
    </w:tbl>
    <w:p w:rsidR="00A9171C" w:rsidRDefault="00A9171C" w:rsidP="00A9171C">
      <w:pPr>
        <w:rPr>
          <w:lang w:eastAsia="zh-CN"/>
        </w:rPr>
      </w:pPr>
    </w:p>
    <w:p w:rsidR="007F1EF8" w:rsidRDefault="00D6735E" w:rsidP="00720F2F">
      <w:pPr>
        <w:pStyle w:val="Heading3"/>
        <w:rPr>
          <w:lang w:eastAsia="zh-CN"/>
        </w:rPr>
      </w:pPr>
      <w:bookmarkStart w:id="49" w:name="_Ref472859573"/>
      <w:r>
        <w:rPr>
          <w:lang w:eastAsia="zh-CN"/>
        </w:rPr>
        <w:t>Link</w:t>
      </w:r>
      <w:r w:rsidR="004E740E">
        <w:rPr>
          <w:rFonts w:hint="eastAsia"/>
          <w:lang w:eastAsia="zh-CN"/>
        </w:rPr>
        <w:t xml:space="preserve"> Attributes</w:t>
      </w:r>
      <w:bookmarkEnd w:id="4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C30581" w:rsidRPr="0084175A" w:rsidTr="00C11ECD">
        <w:trPr>
          <w:trHeight w:val="330"/>
        </w:trPr>
        <w:tc>
          <w:tcPr>
            <w:tcW w:w="1043" w:type="pct"/>
            <w:shd w:val="clear" w:color="auto" w:fill="auto"/>
            <w:noWrap/>
            <w:vAlign w:val="center"/>
            <w:hideMark/>
          </w:tcPr>
          <w:p w:rsidR="00C30581" w:rsidRDefault="00C30581" w:rsidP="00C11ECD">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C30581" w:rsidRDefault="00C30581" w:rsidP="00C11ECD">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C30581" w:rsidRDefault="00C30581" w:rsidP="00C11ECD">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C30581" w:rsidRDefault="00C30581" w:rsidP="00C11ECD">
            <w:pPr>
              <w:jc w:val="center"/>
              <w:rPr>
                <w:rFonts w:cs="SimSun"/>
                <w:b/>
                <w:bCs/>
              </w:rPr>
            </w:pPr>
            <w:r>
              <w:rPr>
                <w:rFonts w:cs="SimSun"/>
                <w:b/>
                <w:bCs/>
              </w:rPr>
              <w:t>Description</w:t>
            </w:r>
          </w:p>
        </w:tc>
      </w:tr>
      <w:tr w:rsidR="00C30581" w:rsidRPr="0084175A" w:rsidTr="00C11ECD">
        <w:trPr>
          <w:trHeight w:val="345"/>
        </w:trPr>
        <w:tc>
          <w:tcPr>
            <w:tcW w:w="1043" w:type="pct"/>
            <w:shd w:val="clear" w:color="auto" w:fill="auto"/>
            <w:noWrap/>
            <w:vAlign w:val="center"/>
            <w:hideMark/>
          </w:tcPr>
          <w:p w:rsidR="00C30581" w:rsidRPr="00B86AA2" w:rsidRDefault="00C30581" w:rsidP="00C11ECD">
            <w:pPr>
              <w:pStyle w:val="a"/>
              <w:jc w:val="center"/>
              <w:rPr>
                <w:b/>
                <w:i/>
              </w:rPr>
            </w:pPr>
            <w:r>
              <w:rPr>
                <w:b/>
                <w:i/>
              </w:rPr>
              <w:t>link_id</w:t>
            </w:r>
          </w:p>
        </w:tc>
        <w:tc>
          <w:tcPr>
            <w:tcW w:w="504" w:type="pct"/>
            <w:shd w:val="clear" w:color="auto" w:fill="auto"/>
            <w:noWrap/>
            <w:vAlign w:val="center"/>
            <w:hideMark/>
          </w:tcPr>
          <w:p w:rsidR="00C30581" w:rsidRDefault="003F6E12" w:rsidP="00C11ECD">
            <w:pPr>
              <w:pStyle w:val="a"/>
              <w:jc w:val="center"/>
            </w:pPr>
            <w:r>
              <w:t>Y</w:t>
            </w:r>
          </w:p>
        </w:tc>
        <w:tc>
          <w:tcPr>
            <w:tcW w:w="856" w:type="pct"/>
            <w:vAlign w:val="center"/>
          </w:tcPr>
          <w:p w:rsidR="00C30581" w:rsidRDefault="00C30581" w:rsidP="00C11ECD">
            <w:pPr>
              <w:pStyle w:val="a"/>
              <w:jc w:val="center"/>
            </w:pPr>
            <w:r>
              <w:t>&lt;user defined&gt;</w:t>
            </w:r>
          </w:p>
        </w:tc>
        <w:tc>
          <w:tcPr>
            <w:tcW w:w="2597" w:type="pct"/>
            <w:shd w:val="clear" w:color="auto" w:fill="auto"/>
            <w:vAlign w:val="center"/>
            <w:hideMark/>
          </w:tcPr>
          <w:p w:rsidR="00C30581" w:rsidRDefault="00C30581" w:rsidP="00C30581">
            <w:pPr>
              <w:pStyle w:val="a"/>
            </w:pPr>
            <w:r>
              <w:t>T</w:t>
            </w:r>
            <w:r w:rsidRPr="004F129F">
              <w:t xml:space="preserve">he </w:t>
            </w:r>
            <w:r>
              <w:t>id of associated link for the safety camera.</w:t>
            </w:r>
          </w:p>
        </w:tc>
      </w:tr>
      <w:tr w:rsidR="00C30581" w:rsidRPr="0084175A" w:rsidTr="00C11ECD">
        <w:trPr>
          <w:trHeight w:val="345"/>
        </w:trPr>
        <w:tc>
          <w:tcPr>
            <w:tcW w:w="1043" w:type="pct"/>
            <w:shd w:val="clear" w:color="auto" w:fill="auto"/>
            <w:noWrap/>
            <w:vAlign w:val="center"/>
          </w:tcPr>
          <w:p w:rsidR="00C30581" w:rsidRDefault="00C30581" w:rsidP="00C11ECD">
            <w:pPr>
              <w:pStyle w:val="a"/>
              <w:jc w:val="center"/>
              <w:rPr>
                <w:b/>
                <w:i/>
              </w:rPr>
            </w:pPr>
            <w:r w:rsidRPr="00B56BF5">
              <w:rPr>
                <w:b/>
                <w:i/>
              </w:rPr>
              <w:t>side_of_st</w:t>
            </w:r>
          </w:p>
        </w:tc>
        <w:tc>
          <w:tcPr>
            <w:tcW w:w="504" w:type="pct"/>
            <w:shd w:val="clear" w:color="auto" w:fill="auto"/>
            <w:noWrap/>
            <w:vAlign w:val="center"/>
          </w:tcPr>
          <w:p w:rsidR="00C30581" w:rsidRDefault="003F6E12" w:rsidP="00C11ECD">
            <w:pPr>
              <w:pStyle w:val="a"/>
              <w:jc w:val="center"/>
            </w:pPr>
            <w:r>
              <w:t>Y</w:t>
            </w:r>
          </w:p>
        </w:tc>
        <w:tc>
          <w:tcPr>
            <w:tcW w:w="856" w:type="pct"/>
            <w:vAlign w:val="center"/>
          </w:tcPr>
          <w:p w:rsidR="00C30581" w:rsidRPr="00AA2EA4" w:rsidRDefault="00C30581" w:rsidP="00C11ECD">
            <w:pPr>
              <w:pStyle w:val="a"/>
              <w:jc w:val="center"/>
              <w:rPr>
                <w:b/>
                <w:i/>
              </w:rPr>
            </w:pPr>
            <w:r w:rsidRPr="00AA2EA4">
              <w:rPr>
                <w:b/>
                <w:i/>
              </w:rPr>
              <w:t>L/R</w:t>
            </w:r>
          </w:p>
        </w:tc>
        <w:tc>
          <w:tcPr>
            <w:tcW w:w="2597" w:type="pct"/>
            <w:shd w:val="clear" w:color="auto" w:fill="auto"/>
            <w:vAlign w:val="center"/>
          </w:tcPr>
          <w:p w:rsidR="00C30581" w:rsidRPr="00AD7536" w:rsidRDefault="00C30581" w:rsidP="00C11ECD">
            <w:pPr>
              <w:pStyle w:val="a"/>
            </w:pPr>
            <w:r w:rsidRPr="00B56BF5">
              <w:rPr>
                <w:b/>
                <w:i/>
              </w:rPr>
              <w:t>side_of_st</w:t>
            </w:r>
            <w:r>
              <w:t xml:space="preserve"> indicates which side of the l</w:t>
            </w:r>
            <w:r w:rsidRPr="00015F90">
              <w:t xml:space="preserve">ink is associated with the </w:t>
            </w:r>
            <w:r>
              <w:t>safety camera node</w:t>
            </w:r>
          </w:p>
        </w:tc>
      </w:tr>
      <w:tr w:rsidR="00BE1A0B" w:rsidRPr="0084175A" w:rsidTr="00C11ECD">
        <w:trPr>
          <w:trHeight w:val="345"/>
        </w:trPr>
        <w:tc>
          <w:tcPr>
            <w:tcW w:w="1043" w:type="pct"/>
            <w:vMerge w:val="restart"/>
            <w:shd w:val="clear" w:color="auto" w:fill="auto"/>
            <w:noWrap/>
            <w:vAlign w:val="center"/>
          </w:tcPr>
          <w:p w:rsidR="00BE1A0B" w:rsidRPr="00B56BF5" w:rsidRDefault="00BE1A0B" w:rsidP="00C11ECD">
            <w:pPr>
              <w:pStyle w:val="a"/>
              <w:jc w:val="center"/>
              <w:rPr>
                <w:b/>
                <w:i/>
              </w:rPr>
            </w:pPr>
          </w:p>
        </w:tc>
        <w:tc>
          <w:tcPr>
            <w:tcW w:w="504" w:type="pct"/>
            <w:vMerge w:val="restart"/>
            <w:shd w:val="clear" w:color="auto" w:fill="auto"/>
            <w:noWrap/>
            <w:vAlign w:val="center"/>
          </w:tcPr>
          <w:p w:rsidR="00BE1A0B" w:rsidRDefault="00BE1A0B" w:rsidP="00C11ECD">
            <w:pPr>
              <w:pStyle w:val="a"/>
              <w:jc w:val="center"/>
            </w:pPr>
          </w:p>
        </w:tc>
        <w:tc>
          <w:tcPr>
            <w:tcW w:w="856" w:type="pct"/>
            <w:vAlign w:val="center"/>
          </w:tcPr>
          <w:p w:rsidR="00BE1A0B" w:rsidRPr="00AA2EA4" w:rsidRDefault="00BE1A0B" w:rsidP="00C11ECD">
            <w:pPr>
              <w:pStyle w:val="a"/>
              <w:jc w:val="center"/>
              <w:rPr>
                <w:b/>
                <w:i/>
              </w:rPr>
            </w:pPr>
            <w:r>
              <w:rPr>
                <w:b/>
                <w:i/>
              </w:rPr>
              <w:t>L</w:t>
            </w:r>
          </w:p>
        </w:tc>
        <w:tc>
          <w:tcPr>
            <w:tcW w:w="2597" w:type="pct"/>
            <w:shd w:val="clear" w:color="auto" w:fill="auto"/>
            <w:vAlign w:val="center"/>
          </w:tcPr>
          <w:p w:rsidR="00BE1A0B" w:rsidRPr="004E0F1C" w:rsidRDefault="00BE1A0B" w:rsidP="00C11ECD">
            <w:pPr>
              <w:pStyle w:val="a"/>
            </w:pPr>
            <w:r>
              <w:t>Left side of the link</w:t>
            </w:r>
          </w:p>
        </w:tc>
      </w:tr>
      <w:tr w:rsidR="00BE1A0B" w:rsidRPr="0084175A" w:rsidTr="00C11ECD">
        <w:trPr>
          <w:trHeight w:val="345"/>
        </w:trPr>
        <w:tc>
          <w:tcPr>
            <w:tcW w:w="1043" w:type="pct"/>
            <w:vMerge/>
            <w:shd w:val="clear" w:color="auto" w:fill="auto"/>
            <w:noWrap/>
            <w:vAlign w:val="center"/>
          </w:tcPr>
          <w:p w:rsidR="00BE1A0B" w:rsidRPr="00B56BF5" w:rsidRDefault="00BE1A0B" w:rsidP="00C11ECD">
            <w:pPr>
              <w:pStyle w:val="a"/>
              <w:jc w:val="center"/>
              <w:rPr>
                <w:b/>
                <w:i/>
              </w:rPr>
            </w:pPr>
          </w:p>
        </w:tc>
        <w:tc>
          <w:tcPr>
            <w:tcW w:w="504" w:type="pct"/>
            <w:vMerge/>
            <w:shd w:val="clear" w:color="auto" w:fill="auto"/>
            <w:noWrap/>
            <w:vAlign w:val="center"/>
          </w:tcPr>
          <w:p w:rsidR="00BE1A0B" w:rsidRDefault="00BE1A0B" w:rsidP="00C11ECD">
            <w:pPr>
              <w:pStyle w:val="a"/>
              <w:jc w:val="center"/>
            </w:pPr>
          </w:p>
        </w:tc>
        <w:tc>
          <w:tcPr>
            <w:tcW w:w="856" w:type="pct"/>
            <w:vAlign w:val="center"/>
          </w:tcPr>
          <w:p w:rsidR="00BE1A0B" w:rsidRDefault="00BE1A0B" w:rsidP="00C11ECD">
            <w:pPr>
              <w:pStyle w:val="a"/>
              <w:jc w:val="center"/>
              <w:rPr>
                <w:b/>
                <w:i/>
              </w:rPr>
            </w:pPr>
            <w:r>
              <w:rPr>
                <w:b/>
                <w:i/>
              </w:rPr>
              <w:t>R</w:t>
            </w:r>
          </w:p>
        </w:tc>
        <w:tc>
          <w:tcPr>
            <w:tcW w:w="2597" w:type="pct"/>
            <w:shd w:val="clear" w:color="auto" w:fill="auto"/>
            <w:vAlign w:val="center"/>
          </w:tcPr>
          <w:p w:rsidR="00BE1A0B" w:rsidRPr="004E0F1C" w:rsidRDefault="00BE1A0B" w:rsidP="0002395F">
            <w:pPr>
              <w:pStyle w:val="a"/>
            </w:pPr>
            <w:r w:rsidRPr="004E0F1C">
              <w:t xml:space="preserve">Right side of the </w:t>
            </w:r>
            <w:r>
              <w:t>link</w:t>
            </w:r>
          </w:p>
        </w:tc>
      </w:tr>
      <w:tr w:rsidR="007C0AE0" w:rsidRPr="0084175A" w:rsidTr="00C11ECD">
        <w:trPr>
          <w:trHeight w:val="345"/>
        </w:trPr>
        <w:tc>
          <w:tcPr>
            <w:tcW w:w="1043" w:type="pct"/>
            <w:shd w:val="clear" w:color="auto" w:fill="auto"/>
            <w:noWrap/>
            <w:vAlign w:val="center"/>
          </w:tcPr>
          <w:p w:rsidR="007C0AE0" w:rsidRPr="00B56BF5" w:rsidRDefault="007C0AE0" w:rsidP="00C11ECD">
            <w:pPr>
              <w:pStyle w:val="a"/>
              <w:jc w:val="center"/>
              <w:rPr>
                <w:b/>
                <w:i/>
              </w:rPr>
            </w:pPr>
            <w:r>
              <w:rPr>
                <w:b/>
                <w:i/>
              </w:rPr>
              <w:t>driving_dir</w:t>
            </w:r>
          </w:p>
        </w:tc>
        <w:tc>
          <w:tcPr>
            <w:tcW w:w="504" w:type="pct"/>
            <w:shd w:val="clear" w:color="auto" w:fill="auto"/>
            <w:noWrap/>
            <w:vAlign w:val="center"/>
          </w:tcPr>
          <w:p w:rsidR="007C0AE0" w:rsidRDefault="00217C34" w:rsidP="00C11ECD">
            <w:pPr>
              <w:pStyle w:val="a"/>
              <w:jc w:val="center"/>
            </w:pPr>
            <w:r>
              <w:t>Y</w:t>
            </w:r>
          </w:p>
        </w:tc>
        <w:tc>
          <w:tcPr>
            <w:tcW w:w="856" w:type="pct"/>
            <w:vAlign w:val="center"/>
          </w:tcPr>
          <w:p w:rsidR="007C0AE0" w:rsidRDefault="00D7243F" w:rsidP="00C11ECD">
            <w:pPr>
              <w:pStyle w:val="a"/>
              <w:jc w:val="center"/>
              <w:rPr>
                <w:b/>
                <w:i/>
              </w:rPr>
            </w:pPr>
            <w:r>
              <w:rPr>
                <w:b/>
                <w:i/>
              </w:rPr>
              <w:t>[0~360</w:t>
            </w:r>
            <w:r>
              <w:rPr>
                <w:rFonts w:hint="eastAsia"/>
                <w:b/>
                <w:i/>
              </w:rPr>
              <w:t>)</w:t>
            </w:r>
          </w:p>
        </w:tc>
        <w:tc>
          <w:tcPr>
            <w:tcW w:w="2597" w:type="pct"/>
            <w:shd w:val="clear" w:color="auto" w:fill="auto"/>
            <w:vAlign w:val="center"/>
          </w:tcPr>
          <w:p w:rsidR="007C0AE0" w:rsidRDefault="00546A7A" w:rsidP="00546A7A">
            <w:pPr>
              <w:pStyle w:val="a"/>
            </w:pPr>
            <w:r>
              <w:t>Indicates the heading of the road the camera is associated with,</w:t>
            </w:r>
            <w:r>
              <w:rPr>
                <w:rFonts w:hint="eastAsia"/>
              </w:rPr>
              <w:t xml:space="preserve"> i.e. t</w:t>
            </w:r>
            <w:r>
              <w:t>he compass heading of the road</w:t>
            </w:r>
            <w:r>
              <w:rPr>
                <w:rFonts w:hint="eastAsia"/>
              </w:rPr>
              <w:t>.</w:t>
            </w:r>
          </w:p>
          <w:p w:rsidR="005C2514" w:rsidRDefault="005C2514" w:rsidP="00546A7A">
            <w:pPr>
              <w:pStyle w:val="a"/>
            </w:pPr>
          </w:p>
          <w:p w:rsidR="005C2514" w:rsidRPr="00491708" w:rsidRDefault="00DE7D7D" w:rsidP="005C2514">
            <w:pPr>
              <w:pStyle w:val="NormalWeb"/>
              <w:shd w:val="clear" w:color="auto" w:fill="FFFFFF"/>
              <w:spacing w:before="0" w:beforeAutospacing="0" w:after="0" w:afterAutospacing="0"/>
              <w:rPr>
                <w:rFonts w:asciiTheme="minorHAnsi" w:hAnsiTheme="minorHAnsi" w:cs="Arial"/>
                <w:color w:val="333333"/>
                <w:sz w:val="21"/>
                <w:szCs w:val="21"/>
              </w:rPr>
            </w:pPr>
            <w:hyperlink r:id="rId18" w:history="1">
              <w:r w:rsidR="005C2514" w:rsidRPr="00491708">
                <w:rPr>
                  <w:rStyle w:val="Hyperlink"/>
                  <w:rFonts w:asciiTheme="minorHAnsi" w:hAnsiTheme="minorHAnsi" w:cs="Arial"/>
                  <w:color w:val="326CA6"/>
                  <w:sz w:val="21"/>
                  <w:szCs w:val="21"/>
                </w:rPr>
                <w:t>Points_of_the_compass</w:t>
              </w:r>
            </w:hyperlink>
          </w:p>
          <w:p w:rsidR="00546A7A" w:rsidRPr="005C2514" w:rsidRDefault="00DE7D7D" w:rsidP="005C2514">
            <w:pPr>
              <w:pStyle w:val="NormalWeb"/>
              <w:shd w:val="clear" w:color="auto" w:fill="FFFFFF"/>
              <w:spacing w:before="150" w:beforeAutospacing="0" w:after="0" w:afterAutospacing="0"/>
              <w:rPr>
                <w:rFonts w:ascii="Arial" w:eastAsiaTheme="minorEastAsia" w:hAnsi="Arial" w:cs="Arial"/>
                <w:color w:val="333333"/>
                <w:sz w:val="21"/>
                <w:szCs w:val="21"/>
              </w:rPr>
            </w:pPr>
            <w:hyperlink r:id="rId19" w:history="1">
              <w:r w:rsidR="005C2514" w:rsidRPr="00491708">
                <w:rPr>
                  <w:rStyle w:val="Hyperlink"/>
                  <w:rFonts w:asciiTheme="minorHAnsi" w:eastAsia="SimSun" w:hAnsiTheme="minorHAnsi" w:cs="SimSun"/>
                  <w:color w:val="326CA6"/>
                  <w:sz w:val="21"/>
                  <w:szCs w:val="21"/>
                </w:rPr>
                <w:t>罗盘方向</w:t>
              </w:r>
            </w:hyperlink>
          </w:p>
        </w:tc>
      </w:tr>
      <w:tr w:rsidR="00491708" w:rsidRPr="0084175A" w:rsidTr="00C11ECD">
        <w:trPr>
          <w:trHeight w:val="345"/>
        </w:trPr>
        <w:tc>
          <w:tcPr>
            <w:tcW w:w="1043" w:type="pct"/>
            <w:shd w:val="clear" w:color="auto" w:fill="auto"/>
            <w:noWrap/>
            <w:vAlign w:val="center"/>
          </w:tcPr>
          <w:p w:rsidR="00491708" w:rsidRDefault="00491708" w:rsidP="00C11ECD">
            <w:pPr>
              <w:pStyle w:val="a"/>
              <w:jc w:val="center"/>
              <w:rPr>
                <w:b/>
                <w:i/>
              </w:rPr>
            </w:pPr>
            <w:r w:rsidRPr="00491708">
              <w:rPr>
                <w:b/>
                <w:i/>
              </w:rPr>
              <w:t>link_heading</w:t>
            </w:r>
          </w:p>
        </w:tc>
        <w:tc>
          <w:tcPr>
            <w:tcW w:w="504" w:type="pct"/>
            <w:shd w:val="clear" w:color="auto" w:fill="auto"/>
            <w:noWrap/>
            <w:vAlign w:val="center"/>
          </w:tcPr>
          <w:p w:rsidR="00491708" w:rsidRDefault="00FC1CE4" w:rsidP="00C11ECD">
            <w:pPr>
              <w:pStyle w:val="a"/>
              <w:jc w:val="center"/>
            </w:pPr>
            <w:r>
              <w:t>N</w:t>
            </w:r>
          </w:p>
        </w:tc>
        <w:tc>
          <w:tcPr>
            <w:tcW w:w="856" w:type="pct"/>
            <w:vAlign w:val="center"/>
          </w:tcPr>
          <w:p w:rsidR="00491708" w:rsidRDefault="00491708" w:rsidP="00C11ECD">
            <w:pPr>
              <w:pStyle w:val="a"/>
              <w:jc w:val="center"/>
              <w:rPr>
                <w:b/>
                <w:i/>
              </w:rPr>
            </w:pPr>
            <w:r>
              <w:rPr>
                <w:rFonts w:hint="eastAsia"/>
                <w:b/>
                <w:i/>
              </w:rPr>
              <w:t>T/F/B</w:t>
            </w:r>
          </w:p>
        </w:tc>
        <w:tc>
          <w:tcPr>
            <w:tcW w:w="2597" w:type="pct"/>
            <w:shd w:val="clear" w:color="auto" w:fill="auto"/>
            <w:vAlign w:val="center"/>
          </w:tcPr>
          <w:p w:rsidR="00491708" w:rsidRPr="00491708" w:rsidRDefault="00491708" w:rsidP="00491708">
            <w:pPr>
              <w:pStyle w:val="a"/>
            </w:pPr>
            <w:r w:rsidRPr="00491708">
              <w:t>Provides the orientation of the camera in reference to the associated map link.</w:t>
            </w:r>
          </w:p>
          <w:p w:rsidR="00491708" w:rsidRPr="00491708" w:rsidRDefault="00491708" w:rsidP="00491708">
            <w:pPr>
              <w:pStyle w:val="a"/>
            </w:pPr>
            <w:r w:rsidRPr="00491708">
              <w:t>• When the camera’s focus is on traffic in the direction of the reference node, LinkHeading(T) is published.</w:t>
            </w:r>
            <w:r w:rsidRPr="00491708">
              <w:br/>
              <w:t>• When the camera’s focus is on traffic in the direction from the reference node, LinkHeading(F) is published.</w:t>
            </w:r>
            <w:r w:rsidRPr="00491708">
              <w:br/>
              <w:t>• When the camer</w:t>
            </w:r>
            <w:r>
              <w:t>a’s focus is on traffic in both</w:t>
            </w:r>
            <w:r>
              <w:rPr>
                <w:rFonts w:hint="eastAsia"/>
              </w:rPr>
              <w:t xml:space="preserve"> </w:t>
            </w:r>
            <w:r w:rsidRPr="00491708">
              <w:t>directions, LinkHeading(B) is published.</w:t>
            </w:r>
            <w:r w:rsidRPr="00491708">
              <w:br/>
              <w:t>• When LinkHeading is unknown this attribute is not published.</w:t>
            </w:r>
          </w:p>
        </w:tc>
      </w:tr>
      <w:tr w:rsidR="0094707F" w:rsidRPr="0084175A" w:rsidTr="00C11ECD">
        <w:trPr>
          <w:trHeight w:val="345"/>
        </w:trPr>
        <w:tc>
          <w:tcPr>
            <w:tcW w:w="1043" w:type="pct"/>
            <w:vMerge w:val="restart"/>
            <w:shd w:val="clear" w:color="auto" w:fill="auto"/>
            <w:noWrap/>
            <w:vAlign w:val="center"/>
          </w:tcPr>
          <w:p w:rsidR="0094707F" w:rsidRPr="00491708" w:rsidRDefault="0094707F" w:rsidP="00C11ECD">
            <w:pPr>
              <w:pStyle w:val="a"/>
              <w:jc w:val="center"/>
              <w:rPr>
                <w:b/>
                <w:i/>
              </w:rPr>
            </w:pPr>
          </w:p>
        </w:tc>
        <w:tc>
          <w:tcPr>
            <w:tcW w:w="504" w:type="pct"/>
            <w:vMerge w:val="restart"/>
            <w:shd w:val="clear" w:color="auto" w:fill="auto"/>
            <w:noWrap/>
            <w:vAlign w:val="center"/>
          </w:tcPr>
          <w:p w:rsidR="0094707F" w:rsidRDefault="0094707F" w:rsidP="00C11ECD">
            <w:pPr>
              <w:pStyle w:val="a"/>
              <w:jc w:val="center"/>
            </w:pPr>
          </w:p>
        </w:tc>
        <w:tc>
          <w:tcPr>
            <w:tcW w:w="856" w:type="pct"/>
            <w:vAlign w:val="center"/>
          </w:tcPr>
          <w:p w:rsidR="0094707F" w:rsidRPr="00491708" w:rsidRDefault="0094707F" w:rsidP="00491708">
            <w:pPr>
              <w:pStyle w:val="a"/>
              <w:jc w:val="center"/>
              <w:rPr>
                <w:b/>
                <w:i/>
              </w:rPr>
            </w:pPr>
            <w:r w:rsidRPr="00491708">
              <w:rPr>
                <w:rFonts w:hint="eastAsia"/>
                <w:b/>
                <w:i/>
              </w:rPr>
              <w:t>T</w:t>
            </w:r>
          </w:p>
        </w:tc>
        <w:tc>
          <w:tcPr>
            <w:tcW w:w="2597" w:type="pct"/>
            <w:shd w:val="clear" w:color="auto" w:fill="auto"/>
            <w:vAlign w:val="center"/>
          </w:tcPr>
          <w:p w:rsidR="0094707F" w:rsidRPr="00491708" w:rsidRDefault="0094707F" w:rsidP="00491708">
            <w:pPr>
              <w:pStyle w:val="a"/>
            </w:pPr>
            <w:r w:rsidRPr="00491708">
              <w:rPr>
                <w:b/>
                <w:bCs/>
              </w:rPr>
              <w:t>T</w:t>
            </w:r>
            <w:r w:rsidRPr="00491708">
              <w:t> - Toward Reference Node</w:t>
            </w:r>
          </w:p>
        </w:tc>
      </w:tr>
      <w:tr w:rsidR="0094707F" w:rsidRPr="0084175A" w:rsidTr="00C11ECD">
        <w:trPr>
          <w:trHeight w:val="345"/>
        </w:trPr>
        <w:tc>
          <w:tcPr>
            <w:tcW w:w="1043" w:type="pct"/>
            <w:vMerge/>
            <w:shd w:val="clear" w:color="auto" w:fill="auto"/>
            <w:noWrap/>
            <w:vAlign w:val="center"/>
          </w:tcPr>
          <w:p w:rsidR="0094707F" w:rsidRPr="00491708" w:rsidRDefault="0094707F" w:rsidP="00C11ECD">
            <w:pPr>
              <w:pStyle w:val="a"/>
              <w:jc w:val="center"/>
              <w:rPr>
                <w:b/>
                <w:i/>
              </w:rPr>
            </w:pPr>
          </w:p>
        </w:tc>
        <w:tc>
          <w:tcPr>
            <w:tcW w:w="504" w:type="pct"/>
            <w:vMerge/>
            <w:shd w:val="clear" w:color="auto" w:fill="auto"/>
            <w:noWrap/>
            <w:vAlign w:val="center"/>
          </w:tcPr>
          <w:p w:rsidR="0094707F" w:rsidRDefault="0094707F" w:rsidP="00C11ECD">
            <w:pPr>
              <w:pStyle w:val="a"/>
              <w:jc w:val="center"/>
            </w:pPr>
          </w:p>
        </w:tc>
        <w:tc>
          <w:tcPr>
            <w:tcW w:w="856" w:type="pct"/>
            <w:vAlign w:val="center"/>
          </w:tcPr>
          <w:p w:rsidR="0094707F" w:rsidRDefault="0094707F" w:rsidP="00C11ECD">
            <w:pPr>
              <w:pStyle w:val="a"/>
              <w:jc w:val="center"/>
              <w:rPr>
                <w:b/>
                <w:i/>
              </w:rPr>
            </w:pPr>
            <w:r>
              <w:rPr>
                <w:rFonts w:hint="eastAsia"/>
                <w:b/>
                <w:i/>
              </w:rPr>
              <w:t>F</w:t>
            </w:r>
          </w:p>
        </w:tc>
        <w:tc>
          <w:tcPr>
            <w:tcW w:w="2597" w:type="pct"/>
            <w:shd w:val="clear" w:color="auto" w:fill="auto"/>
            <w:vAlign w:val="center"/>
          </w:tcPr>
          <w:p w:rsidR="0094707F" w:rsidRPr="00491708" w:rsidRDefault="0094707F" w:rsidP="00491708">
            <w:pPr>
              <w:pStyle w:val="a"/>
            </w:pPr>
            <w:r w:rsidRPr="00491708">
              <w:rPr>
                <w:b/>
                <w:bCs/>
              </w:rPr>
              <w:t>F</w:t>
            </w:r>
            <w:r w:rsidRPr="00491708">
              <w:t> - From Reference Node</w:t>
            </w:r>
          </w:p>
        </w:tc>
      </w:tr>
      <w:tr w:rsidR="0094707F" w:rsidRPr="0084175A" w:rsidTr="00C11ECD">
        <w:trPr>
          <w:trHeight w:val="345"/>
        </w:trPr>
        <w:tc>
          <w:tcPr>
            <w:tcW w:w="1043" w:type="pct"/>
            <w:vMerge/>
            <w:shd w:val="clear" w:color="auto" w:fill="auto"/>
            <w:noWrap/>
            <w:vAlign w:val="center"/>
          </w:tcPr>
          <w:p w:rsidR="0094707F" w:rsidRPr="00491708" w:rsidRDefault="0094707F" w:rsidP="00C11ECD">
            <w:pPr>
              <w:pStyle w:val="a"/>
              <w:jc w:val="center"/>
              <w:rPr>
                <w:b/>
                <w:i/>
              </w:rPr>
            </w:pPr>
          </w:p>
        </w:tc>
        <w:tc>
          <w:tcPr>
            <w:tcW w:w="504" w:type="pct"/>
            <w:vMerge/>
            <w:shd w:val="clear" w:color="auto" w:fill="auto"/>
            <w:noWrap/>
            <w:vAlign w:val="center"/>
          </w:tcPr>
          <w:p w:rsidR="0094707F" w:rsidRDefault="0094707F" w:rsidP="00C11ECD">
            <w:pPr>
              <w:pStyle w:val="a"/>
              <w:jc w:val="center"/>
            </w:pPr>
          </w:p>
        </w:tc>
        <w:tc>
          <w:tcPr>
            <w:tcW w:w="856" w:type="pct"/>
            <w:vAlign w:val="center"/>
          </w:tcPr>
          <w:p w:rsidR="0094707F" w:rsidRDefault="0094707F" w:rsidP="00C11ECD">
            <w:pPr>
              <w:pStyle w:val="a"/>
              <w:jc w:val="center"/>
              <w:rPr>
                <w:b/>
                <w:i/>
              </w:rPr>
            </w:pPr>
            <w:r>
              <w:rPr>
                <w:rFonts w:hint="eastAsia"/>
                <w:b/>
                <w:i/>
              </w:rPr>
              <w:t>B</w:t>
            </w:r>
          </w:p>
        </w:tc>
        <w:tc>
          <w:tcPr>
            <w:tcW w:w="2597" w:type="pct"/>
            <w:shd w:val="clear" w:color="auto" w:fill="auto"/>
            <w:vAlign w:val="center"/>
          </w:tcPr>
          <w:p w:rsidR="0094707F" w:rsidRPr="00491708" w:rsidRDefault="0094707F" w:rsidP="00491708">
            <w:pPr>
              <w:pStyle w:val="a"/>
            </w:pPr>
            <w:r w:rsidRPr="00491708">
              <w:rPr>
                <w:b/>
                <w:bCs/>
              </w:rPr>
              <w:t>B</w:t>
            </w:r>
            <w:r w:rsidRPr="00491708">
              <w:t> - Both Directions</w:t>
            </w:r>
          </w:p>
        </w:tc>
      </w:tr>
    </w:tbl>
    <w:p w:rsidR="007F1EF8" w:rsidRPr="007F1EF8" w:rsidRDefault="007F1EF8" w:rsidP="007F1EF8">
      <w:pPr>
        <w:rPr>
          <w:lang w:eastAsia="zh-CN"/>
        </w:rPr>
      </w:pPr>
    </w:p>
    <w:p w:rsidR="00F31809" w:rsidRDefault="00F31809" w:rsidP="00720F2F">
      <w:pPr>
        <w:pStyle w:val="Heading3"/>
        <w:rPr>
          <w:lang w:eastAsia="zh-CN"/>
        </w:rPr>
      </w:pPr>
      <w:bookmarkStart w:id="50" w:name="_Ref472859637"/>
      <w:r>
        <w:rPr>
          <w:rFonts w:hint="eastAsia"/>
          <w:lang w:eastAsia="zh-CN"/>
        </w:rPr>
        <w:lastRenderedPageBreak/>
        <w:t>Max Speed</w:t>
      </w:r>
      <w:bookmarkEnd w:id="5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863BF" w:rsidRPr="0084175A" w:rsidTr="00C11ECD">
        <w:trPr>
          <w:trHeight w:val="330"/>
        </w:trPr>
        <w:tc>
          <w:tcPr>
            <w:tcW w:w="1043" w:type="pct"/>
            <w:shd w:val="clear" w:color="auto" w:fill="auto"/>
            <w:noWrap/>
            <w:vAlign w:val="center"/>
            <w:hideMark/>
          </w:tcPr>
          <w:p w:rsidR="001863BF" w:rsidRDefault="001863BF" w:rsidP="00C11ECD">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1863BF" w:rsidRDefault="001863BF" w:rsidP="00C11ECD">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1863BF" w:rsidRDefault="001863BF" w:rsidP="00C11ECD">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1863BF" w:rsidRDefault="001863BF" w:rsidP="00C11ECD">
            <w:pPr>
              <w:jc w:val="center"/>
              <w:rPr>
                <w:rFonts w:cs="SimSun"/>
                <w:b/>
                <w:bCs/>
              </w:rPr>
            </w:pPr>
            <w:r>
              <w:rPr>
                <w:rFonts w:cs="SimSun"/>
                <w:b/>
                <w:bCs/>
              </w:rPr>
              <w:t>Description</w:t>
            </w:r>
          </w:p>
        </w:tc>
      </w:tr>
      <w:tr w:rsidR="001863BF" w:rsidRPr="0084175A" w:rsidTr="00C11ECD">
        <w:trPr>
          <w:trHeight w:val="345"/>
        </w:trPr>
        <w:tc>
          <w:tcPr>
            <w:tcW w:w="1043" w:type="pct"/>
            <w:shd w:val="clear" w:color="auto" w:fill="auto"/>
            <w:noWrap/>
            <w:vAlign w:val="center"/>
            <w:hideMark/>
          </w:tcPr>
          <w:p w:rsidR="001863BF" w:rsidRPr="00B86AA2" w:rsidRDefault="001863BF" w:rsidP="00C11ECD">
            <w:pPr>
              <w:pStyle w:val="a"/>
              <w:jc w:val="center"/>
              <w:rPr>
                <w:b/>
                <w:i/>
              </w:rPr>
            </w:pPr>
            <w:r w:rsidRPr="001863BF">
              <w:rPr>
                <w:b/>
                <w:i/>
              </w:rPr>
              <w:t>maxspeed</w:t>
            </w:r>
          </w:p>
        </w:tc>
        <w:tc>
          <w:tcPr>
            <w:tcW w:w="504" w:type="pct"/>
            <w:shd w:val="clear" w:color="auto" w:fill="auto"/>
            <w:noWrap/>
            <w:vAlign w:val="center"/>
            <w:hideMark/>
          </w:tcPr>
          <w:p w:rsidR="001863BF" w:rsidRDefault="004B77A8" w:rsidP="00C11ECD">
            <w:pPr>
              <w:pStyle w:val="a"/>
              <w:jc w:val="center"/>
            </w:pPr>
            <w:r>
              <w:rPr>
                <w:rFonts w:hint="eastAsia"/>
              </w:rPr>
              <w:t>N</w:t>
            </w:r>
          </w:p>
        </w:tc>
        <w:tc>
          <w:tcPr>
            <w:tcW w:w="856" w:type="pct"/>
            <w:vAlign w:val="center"/>
          </w:tcPr>
          <w:p w:rsidR="001863BF" w:rsidRDefault="001863BF" w:rsidP="00C11ECD">
            <w:pPr>
              <w:pStyle w:val="a"/>
              <w:jc w:val="center"/>
            </w:pPr>
            <w:r>
              <w:t>&lt;user defined&gt;</w:t>
            </w:r>
          </w:p>
        </w:tc>
        <w:tc>
          <w:tcPr>
            <w:tcW w:w="2597" w:type="pct"/>
            <w:shd w:val="clear" w:color="auto" w:fill="auto"/>
            <w:vAlign w:val="center"/>
            <w:hideMark/>
          </w:tcPr>
          <w:p w:rsidR="001863BF" w:rsidRDefault="001863BF" w:rsidP="001863BF">
            <w:pPr>
              <w:pStyle w:val="a"/>
            </w:pPr>
            <w:r w:rsidRPr="001863BF">
              <w:rPr>
                <w:b/>
                <w:i/>
              </w:rPr>
              <w:t>maxspeed</w:t>
            </w:r>
            <w:r>
              <w:t xml:space="preserve"> </w:t>
            </w:r>
            <w:r>
              <w:rPr>
                <w:rFonts w:hint="eastAsia"/>
              </w:rPr>
              <w:t>i</w:t>
            </w:r>
            <w:r>
              <w:t>ndicates the maximum legal speed for vehicles to travel. Speed</w:t>
            </w:r>
            <w:r>
              <w:rPr>
                <w:rFonts w:hint="eastAsia"/>
              </w:rPr>
              <w:t xml:space="preserve"> </w:t>
            </w:r>
            <w:r>
              <w:t>Limit values apply only</w:t>
            </w:r>
            <w:r>
              <w:rPr>
                <w:rFonts w:hint="eastAsia"/>
              </w:rPr>
              <w:t xml:space="preserve"> </w:t>
            </w:r>
            <w:r>
              <w:t>when applicable to autos (not autos with trailers or any other configuration).</w:t>
            </w:r>
          </w:p>
        </w:tc>
      </w:tr>
      <w:tr w:rsidR="001863BF" w:rsidRPr="0084175A" w:rsidTr="00C11ECD">
        <w:trPr>
          <w:trHeight w:val="345"/>
        </w:trPr>
        <w:tc>
          <w:tcPr>
            <w:tcW w:w="1043" w:type="pct"/>
            <w:shd w:val="clear" w:color="auto" w:fill="auto"/>
            <w:noWrap/>
            <w:vAlign w:val="center"/>
          </w:tcPr>
          <w:p w:rsidR="001863BF" w:rsidRDefault="004B77A8" w:rsidP="00C11ECD">
            <w:pPr>
              <w:pStyle w:val="a"/>
              <w:jc w:val="center"/>
              <w:rPr>
                <w:b/>
                <w:i/>
              </w:rPr>
            </w:pPr>
            <w:r>
              <w:rPr>
                <w:rFonts w:hint="eastAsia"/>
                <w:b/>
                <w:i/>
              </w:rPr>
              <w:t>speed_unit</w:t>
            </w:r>
          </w:p>
        </w:tc>
        <w:tc>
          <w:tcPr>
            <w:tcW w:w="504" w:type="pct"/>
            <w:shd w:val="clear" w:color="auto" w:fill="auto"/>
            <w:noWrap/>
            <w:vAlign w:val="center"/>
          </w:tcPr>
          <w:p w:rsidR="001863BF" w:rsidRDefault="004B77A8" w:rsidP="00C11ECD">
            <w:pPr>
              <w:pStyle w:val="a"/>
              <w:jc w:val="center"/>
            </w:pPr>
            <w:r>
              <w:rPr>
                <w:rFonts w:hint="eastAsia"/>
              </w:rPr>
              <w:t>N</w:t>
            </w:r>
          </w:p>
        </w:tc>
        <w:tc>
          <w:tcPr>
            <w:tcW w:w="856" w:type="pct"/>
            <w:vAlign w:val="center"/>
          </w:tcPr>
          <w:p w:rsidR="001863BF" w:rsidRPr="00AA2EA4" w:rsidRDefault="007D4AB5" w:rsidP="00C11ECD">
            <w:pPr>
              <w:pStyle w:val="a"/>
              <w:jc w:val="center"/>
              <w:rPr>
                <w:b/>
                <w:i/>
              </w:rPr>
            </w:pPr>
            <w:r>
              <w:rPr>
                <w:rFonts w:hint="eastAsia"/>
                <w:b/>
                <w:i/>
              </w:rPr>
              <w:t>K/M</w:t>
            </w:r>
          </w:p>
        </w:tc>
        <w:tc>
          <w:tcPr>
            <w:tcW w:w="2597" w:type="pct"/>
            <w:shd w:val="clear" w:color="auto" w:fill="auto"/>
            <w:vAlign w:val="center"/>
          </w:tcPr>
          <w:p w:rsidR="001863BF" w:rsidRPr="007D4AB5" w:rsidRDefault="007D4AB5" w:rsidP="007D4AB5">
            <w:pPr>
              <w:pStyle w:val="a"/>
              <w:rPr>
                <w:rFonts w:ascii="Arial" w:eastAsia="Times New Roman" w:hAnsi="Arial" w:cs="Arial"/>
                <w:color w:val="333333"/>
                <w:sz w:val="21"/>
                <w:szCs w:val="21"/>
              </w:rPr>
            </w:pPr>
            <w:r>
              <w:rPr>
                <w:rFonts w:hint="eastAsia"/>
              </w:rPr>
              <w:t xml:space="preserve">The unit of max speed </w:t>
            </w:r>
            <w:r w:rsidRPr="007D4AB5">
              <w:t xml:space="preserve"> </w:t>
            </w:r>
          </w:p>
        </w:tc>
      </w:tr>
      <w:tr w:rsidR="007D4AB5" w:rsidRPr="0084175A" w:rsidTr="00C11ECD">
        <w:trPr>
          <w:trHeight w:val="345"/>
        </w:trPr>
        <w:tc>
          <w:tcPr>
            <w:tcW w:w="1043" w:type="pct"/>
            <w:shd w:val="clear" w:color="auto" w:fill="auto"/>
            <w:noWrap/>
            <w:vAlign w:val="center"/>
          </w:tcPr>
          <w:p w:rsidR="007D4AB5" w:rsidRDefault="007D4AB5" w:rsidP="00C11ECD">
            <w:pPr>
              <w:pStyle w:val="a"/>
              <w:jc w:val="center"/>
              <w:rPr>
                <w:b/>
                <w:i/>
              </w:rPr>
            </w:pPr>
          </w:p>
        </w:tc>
        <w:tc>
          <w:tcPr>
            <w:tcW w:w="504" w:type="pct"/>
            <w:shd w:val="clear" w:color="auto" w:fill="auto"/>
            <w:noWrap/>
            <w:vAlign w:val="center"/>
          </w:tcPr>
          <w:p w:rsidR="007D4AB5" w:rsidRDefault="007D4AB5" w:rsidP="00C11ECD">
            <w:pPr>
              <w:pStyle w:val="a"/>
              <w:jc w:val="center"/>
            </w:pPr>
          </w:p>
        </w:tc>
        <w:tc>
          <w:tcPr>
            <w:tcW w:w="856" w:type="pct"/>
            <w:vAlign w:val="center"/>
          </w:tcPr>
          <w:p w:rsidR="007D4AB5" w:rsidRDefault="007D4AB5" w:rsidP="00C11ECD">
            <w:pPr>
              <w:pStyle w:val="a"/>
              <w:jc w:val="center"/>
              <w:rPr>
                <w:b/>
                <w:i/>
              </w:rPr>
            </w:pPr>
            <w:r>
              <w:rPr>
                <w:rFonts w:hint="eastAsia"/>
                <w:b/>
                <w:i/>
              </w:rPr>
              <w:t>K</w:t>
            </w:r>
          </w:p>
        </w:tc>
        <w:tc>
          <w:tcPr>
            <w:tcW w:w="2597" w:type="pct"/>
            <w:shd w:val="clear" w:color="auto" w:fill="auto"/>
            <w:vAlign w:val="center"/>
          </w:tcPr>
          <w:p w:rsidR="007D4AB5" w:rsidRPr="007D4AB5" w:rsidRDefault="009F10AA" w:rsidP="007D4AB5">
            <w:pPr>
              <w:pStyle w:val="a"/>
            </w:pPr>
            <w:r w:rsidRPr="007D4AB5">
              <w:t>Kilometers</w:t>
            </w:r>
            <w:r w:rsidR="007D4AB5" w:rsidRPr="007D4AB5">
              <w:t xml:space="preserve"> per hour</w:t>
            </w:r>
          </w:p>
        </w:tc>
      </w:tr>
      <w:tr w:rsidR="007D4AB5" w:rsidRPr="0084175A" w:rsidTr="00C11ECD">
        <w:trPr>
          <w:trHeight w:val="345"/>
        </w:trPr>
        <w:tc>
          <w:tcPr>
            <w:tcW w:w="1043" w:type="pct"/>
            <w:shd w:val="clear" w:color="auto" w:fill="auto"/>
            <w:noWrap/>
            <w:vAlign w:val="center"/>
          </w:tcPr>
          <w:p w:rsidR="007D4AB5" w:rsidRDefault="007D4AB5" w:rsidP="00C11ECD">
            <w:pPr>
              <w:pStyle w:val="a"/>
              <w:jc w:val="center"/>
              <w:rPr>
                <w:b/>
                <w:i/>
              </w:rPr>
            </w:pPr>
          </w:p>
        </w:tc>
        <w:tc>
          <w:tcPr>
            <w:tcW w:w="504" w:type="pct"/>
            <w:shd w:val="clear" w:color="auto" w:fill="auto"/>
            <w:noWrap/>
            <w:vAlign w:val="center"/>
          </w:tcPr>
          <w:p w:rsidR="007D4AB5" w:rsidRDefault="007D4AB5" w:rsidP="00C11ECD">
            <w:pPr>
              <w:pStyle w:val="a"/>
              <w:jc w:val="center"/>
            </w:pPr>
          </w:p>
        </w:tc>
        <w:tc>
          <w:tcPr>
            <w:tcW w:w="856" w:type="pct"/>
            <w:vAlign w:val="center"/>
          </w:tcPr>
          <w:p w:rsidR="007D4AB5" w:rsidRDefault="007D4AB5" w:rsidP="00C11ECD">
            <w:pPr>
              <w:pStyle w:val="a"/>
              <w:jc w:val="center"/>
              <w:rPr>
                <w:b/>
                <w:i/>
              </w:rPr>
            </w:pPr>
            <w:r>
              <w:rPr>
                <w:rFonts w:hint="eastAsia"/>
                <w:b/>
                <w:i/>
              </w:rPr>
              <w:t>M</w:t>
            </w:r>
          </w:p>
        </w:tc>
        <w:tc>
          <w:tcPr>
            <w:tcW w:w="2597" w:type="pct"/>
            <w:shd w:val="clear" w:color="auto" w:fill="auto"/>
            <w:vAlign w:val="center"/>
          </w:tcPr>
          <w:p w:rsidR="007D4AB5" w:rsidRPr="007D4AB5" w:rsidRDefault="007D4AB5" w:rsidP="007D4AB5">
            <w:pPr>
              <w:pStyle w:val="a"/>
            </w:pPr>
            <w:r w:rsidRPr="007D4AB5">
              <w:t>Miles per hour</w:t>
            </w:r>
          </w:p>
        </w:tc>
      </w:tr>
    </w:tbl>
    <w:p w:rsidR="00F31809" w:rsidRPr="00F31809" w:rsidRDefault="00F31809" w:rsidP="00F31809">
      <w:pPr>
        <w:rPr>
          <w:lang w:eastAsia="zh-CN"/>
        </w:rPr>
      </w:pPr>
    </w:p>
    <w:p w:rsidR="00720F2F" w:rsidRDefault="00720F2F" w:rsidP="00720F2F">
      <w:pPr>
        <w:pStyle w:val="Heading3"/>
        <w:rPr>
          <w:lang w:eastAsia="zh-CN"/>
        </w:rPr>
      </w:pPr>
      <w:bookmarkStart w:id="51" w:name="_Ref472859750"/>
      <w:r>
        <w:rPr>
          <w:lang w:eastAsia="zh-CN"/>
        </w:rPr>
        <w:t>Other Attributes</w:t>
      </w:r>
      <w:bookmarkEnd w:id="5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CD7356" w:rsidRPr="0084175A" w:rsidTr="00CA54B4">
        <w:trPr>
          <w:trHeight w:val="330"/>
        </w:trPr>
        <w:tc>
          <w:tcPr>
            <w:tcW w:w="1043" w:type="pct"/>
            <w:shd w:val="clear" w:color="auto" w:fill="auto"/>
            <w:noWrap/>
            <w:vAlign w:val="center"/>
            <w:hideMark/>
          </w:tcPr>
          <w:p w:rsidR="00CD7356" w:rsidRDefault="00CD7356" w:rsidP="00C11ECD">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CD7356" w:rsidRDefault="00CD7356" w:rsidP="00C11ECD">
            <w:pPr>
              <w:jc w:val="center"/>
              <w:rPr>
                <w:rFonts w:cs="SimSun"/>
                <w:b/>
                <w:bCs/>
                <w:lang w:eastAsia="zh-CN"/>
              </w:rPr>
            </w:pPr>
            <w:r w:rsidRPr="00330ED0">
              <w:rPr>
                <w:rFonts w:cs="SimSun"/>
                <w:b/>
                <w:bCs/>
              </w:rPr>
              <w:t>Mandatory</w:t>
            </w:r>
          </w:p>
        </w:tc>
        <w:tc>
          <w:tcPr>
            <w:tcW w:w="856" w:type="pct"/>
            <w:vAlign w:val="center"/>
          </w:tcPr>
          <w:p w:rsidR="00CD7356" w:rsidRDefault="00CD7356" w:rsidP="00C11ECD">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CD7356" w:rsidRDefault="00CD7356" w:rsidP="00C11ECD">
            <w:pPr>
              <w:jc w:val="center"/>
              <w:rPr>
                <w:rFonts w:cs="SimSun"/>
                <w:b/>
                <w:bCs/>
              </w:rPr>
            </w:pPr>
            <w:r>
              <w:rPr>
                <w:rFonts w:cs="SimSun"/>
                <w:b/>
                <w:bCs/>
              </w:rPr>
              <w:t>Description</w:t>
            </w:r>
          </w:p>
        </w:tc>
      </w:tr>
      <w:tr w:rsidR="00CD7356" w:rsidRPr="0084175A" w:rsidTr="00CA54B4">
        <w:trPr>
          <w:trHeight w:val="345"/>
        </w:trPr>
        <w:tc>
          <w:tcPr>
            <w:tcW w:w="1043" w:type="pct"/>
            <w:shd w:val="clear" w:color="auto" w:fill="auto"/>
            <w:noWrap/>
            <w:vAlign w:val="center"/>
            <w:hideMark/>
          </w:tcPr>
          <w:p w:rsidR="00CD7356" w:rsidRPr="00B86AA2" w:rsidRDefault="00CD7356" w:rsidP="00C11ECD">
            <w:pPr>
              <w:pStyle w:val="a"/>
              <w:jc w:val="center"/>
              <w:rPr>
                <w:b/>
                <w:i/>
              </w:rPr>
            </w:pPr>
            <w:r>
              <w:rPr>
                <w:b/>
                <w:i/>
              </w:rPr>
              <w:t>type</w:t>
            </w:r>
          </w:p>
        </w:tc>
        <w:tc>
          <w:tcPr>
            <w:tcW w:w="504" w:type="pct"/>
            <w:shd w:val="clear" w:color="auto" w:fill="auto"/>
            <w:noWrap/>
            <w:vAlign w:val="center"/>
            <w:hideMark/>
          </w:tcPr>
          <w:p w:rsidR="00CD7356" w:rsidRDefault="00CD7356" w:rsidP="00C11ECD">
            <w:pPr>
              <w:pStyle w:val="a"/>
              <w:jc w:val="center"/>
            </w:pPr>
            <w:r>
              <w:t>Y</w:t>
            </w:r>
          </w:p>
        </w:tc>
        <w:tc>
          <w:tcPr>
            <w:tcW w:w="856" w:type="pct"/>
            <w:vAlign w:val="center"/>
          </w:tcPr>
          <w:p w:rsidR="00CD7356" w:rsidRPr="0093627C" w:rsidRDefault="00D46505" w:rsidP="00C11ECD">
            <w:pPr>
              <w:pStyle w:val="a"/>
              <w:jc w:val="center"/>
              <w:rPr>
                <w:b/>
                <w:i/>
              </w:rPr>
            </w:pPr>
            <w:r w:rsidRPr="0093627C">
              <w:rPr>
                <w:b/>
                <w:i/>
              </w:rPr>
              <w:t>safety_camera_node</w:t>
            </w:r>
          </w:p>
        </w:tc>
        <w:tc>
          <w:tcPr>
            <w:tcW w:w="2597" w:type="pct"/>
            <w:shd w:val="clear" w:color="auto" w:fill="auto"/>
            <w:vAlign w:val="center"/>
            <w:hideMark/>
          </w:tcPr>
          <w:p w:rsidR="00CD7356" w:rsidRDefault="0040210B" w:rsidP="0040210B">
            <w:pPr>
              <w:pStyle w:val="a"/>
            </w:pPr>
            <w:r>
              <w:rPr>
                <w:rFonts w:hint="eastAsia"/>
              </w:rPr>
              <w:t>TeleNav defined type for</w:t>
            </w:r>
            <w:r>
              <w:t xml:space="preserve"> safety camera node</w:t>
            </w:r>
            <w:r>
              <w:rPr>
                <w:rFonts w:hint="eastAsia"/>
              </w:rPr>
              <w:t xml:space="preserve">, </w:t>
            </w:r>
            <w:r>
              <w:t>identifies</w:t>
            </w:r>
            <w:r>
              <w:rPr>
                <w:rFonts w:hint="eastAsia"/>
              </w:rPr>
              <w:t xml:space="preserve"> it</w:t>
            </w:r>
            <w:r>
              <w:t>’</w:t>
            </w:r>
            <w:r>
              <w:rPr>
                <w:rFonts w:hint="eastAsia"/>
              </w:rPr>
              <w:t xml:space="preserve">s an </w:t>
            </w:r>
            <w:r>
              <w:t xml:space="preserve">safety camera </w:t>
            </w:r>
            <w:r w:rsidR="00180228">
              <w:t xml:space="preserve">node </w:t>
            </w:r>
            <w:r>
              <w:rPr>
                <w:rFonts w:hint="eastAsia"/>
              </w:rPr>
              <w:t>record.</w:t>
            </w:r>
          </w:p>
        </w:tc>
      </w:tr>
      <w:tr w:rsidR="004F3D7E" w:rsidRPr="0084175A" w:rsidTr="00CA54B4">
        <w:trPr>
          <w:trHeight w:val="345"/>
        </w:trPr>
        <w:tc>
          <w:tcPr>
            <w:tcW w:w="1043" w:type="pct"/>
            <w:shd w:val="clear" w:color="auto" w:fill="auto"/>
            <w:noWrap/>
            <w:vAlign w:val="center"/>
          </w:tcPr>
          <w:p w:rsidR="004F3D7E" w:rsidRDefault="004F3D7E" w:rsidP="00C11ECD">
            <w:pPr>
              <w:pStyle w:val="a"/>
              <w:jc w:val="center"/>
              <w:rPr>
                <w:b/>
                <w:i/>
              </w:rPr>
            </w:pPr>
            <w:r w:rsidRPr="004F3D7E">
              <w:rPr>
                <w:b/>
                <w:i/>
              </w:rPr>
              <w:t>fixture_status</w:t>
            </w:r>
          </w:p>
        </w:tc>
        <w:tc>
          <w:tcPr>
            <w:tcW w:w="504" w:type="pct"/>
            <w:shd w:val="clear" w:color="auto" w:fill="auto"/>
            <w:noWrap/>
            <w:vAlign w:val="center"/>
          </w:tcPr>
          <w:p w:rsidR="004F3D7E" w:rsidRDefault="004F3D7E" w:rsidP="00C11ECD">
            <w:pPr>
              <w:pStyle w:val="a"/>
              <w:jc w:val="center"/>
            </w:pPr>
            <w:r>
              <w:rPr>
                <w:rFonts w:hint="eastAsia"/>
              </w:rPr>
              <w:t>N</w:t>
            </w:r>
          </w:p>
        </w:tc>
        <w:tc>
          <w:tcPr>
            <w:tcW w:w="856" w:type="pct"/>
            <w:vAlign w:val="center"/>
          </w:tcPr>
          <w:p w:rsidR="004F3D7E" w:rsidRPr="009B1C77" w:rsidRDefault="009B1C77" w:rsidP="00C11ECD">
            <w:pPr>
              <w:pStyle w:val="a"/>
              <w:jc w:val="center"/>
              <w:rPr>
                <w:i/>
              </w:rPr>
            </w:pPr>
            <w:r w:rsidRPr="009B1C77">
              <w:rPr>
                <w:rFonts w:hint="eastAsia"/>
                <w:i/>
              </w:rPr>
              <w:t>&lt;see below&gt;</w:t>
            </w:r>
          </w:p>
        </w:tc>
        <w:tc>
          <w:tcPr>
            <w:tcW w:w="2597" w:type="pct"/>
            <w:shd w:val="clear" w:color="auto" w:fill="auto"/>
            <w:vAlign w:val="center"/>
          </w:tcPr>
          <w:p w:rsidR="004F3D7E" w:rsidRPr="009B1C77" w:rsidRDefault="009B1C77" w:rsidP="009B1C77">
            <w:pPr>
              <w:pStyle w:val="a"/>
            </w:pPr>
            <w:r w:rsidRPr="009B1C77">
              <w:t>Indicates which type of camera is present</w:t>
            </w:r>
          </w:p>
        </w:tc>
      </w:tr>
      <w:tr w:rsidR="00491708" w:rsidRPr="0084175A" w:rsidTr="00CA54B4">
        <w:trPr>
          <w:trHeight w:val="345"/>
        </w:trPr>
        <w:tc>
          <w:tcPr>
            <w:tcW w:w="1043" w:type="pct"/>
            <w:vMerge w:val="restart"/>
            <w:shd w:val="clear" w:color="auto" w:fill="auto"/>
            <w:noWrap/>
            <w:vAlign w:val="center"/>
          </w:tcPr>
          <w:p w:rsidR="00491708" w:rsidRDefault="00491708" w:rsidP="00C11ECD">
            <w:pPr>
              <w:pStyle w:val="a"/>
              <w:jc w:val="center"/>
              <w:rPr>
                <w:b/>
                <w:i/>
              </w:rPr>
            </w:pPr>
          </w:p>
        </w:tc>
        <w:tc>
          <w:tcPr>
            <w:tcW w:w="504" w:type="pct"/>
            <w:vMerge w:val="restart"/>
            <w:shd w:val="clear" w:color="auto" w:fill="auto"/>
            <w:noWrap/>
            <w:vAlign w:val="center"/>
          </w:tcPr>
          <w:p w:rsidR="00491708" w:rsidRDefault="00491708" w:rsidP="00C11ECD">
            <w:pPr>
              <w:pStyle w:val="a"/>
              <w:jc w:val="center"/>
            </w:pPr>
          </w:p>
        </w:tc>
        <w:tc>
          <w:tcPr>
            <w:tcW w:w="856" w:type="pct"/>
            <w:vAlign w:val="center"/>
          </w:tcPr>
          <w:p w:rsidR="00491708" w:rsidRPr="009B1C77" w:rsidRDefault="00491708" w:rsidP="009B1C77">
            <w:pPr>
              <w:pStyle w:val="a"/>
              <w:jc w:val="center"/>
              <w:rPr>
                <w:b/>
                <w:i/>
              </w:rPr>
            </w:pPr>
            <w:r w:rsidRPr="009B1C77">
              <w:rPr>
                <w:b/>
                <w:i/>
              </w:rPr>
              <w:t>Permanent </w:t>
            </w:r>
          </w:p>
        </w:tc>
        <w:tc>
          <w:tcPr>
            <w:tcW w:w="2597" w:type="pct"/>
            <w:shd w:val="clear" w:color="auto" w:fill="auto"/>
            <w:vAlign w:val="center"/>
          </w:tcPr>
          <w:p w:rsidR="00491708" w:rsidRPr="009B1C77" w:rsidRDefault="00491708" w:rsidP="009B1C77">
            <w:pPr>
              <w:pStyle w:val="a"/>
            </w:pPr>
            <w:r w:rsidRPr="009B1C77">
              <w:rPr>
                <w:b/>
                <w:i/>
              </w:rPr>
              <w:t>Permanent</w:t>
            </w:r>
            <w:r w:rsidRPr="009B1C77">
              <w:t> is published when a camera is permanently installed.</w:t>
            </w:r>
            <w:r>
              <w:rPr>
                <w:rFonts w:hint="eastAsia"/>
              </w:rPr>
              <w:t xml:space="preserve"> </w:t>
            </w:r>
            <w:r w:rsidRPr="009B1C77">
              <w:t>Permanent is the default value.</w:t>
            </w:r>
          </w:p>
        </w:tc>
      </w:tr>
      <w:tr w:rsidR="00491708" w:rsidRPr="0084175A" w:rsidTr="00CA54B4">
        <w:trPr>
          <w:trHeight w:val="345"/>
        </w:trPr>
        <w:tc>
          <w:tcPr>
            <w:tcW w:w="1043" w:type="pct"/>
            <w:vMerge/>
            <w:shd w:val="clear" w:color="auto" w:fill="auto"/>
            <w:noWrap/>
            <w:vAlign w:val="center"/>
          </w:tcPr>
          <w:p w:rsidR="00491708" w:rsidRDefault="00491708" w:rsidP="00C11ECD">
            <w:pPr>
              <w:pStyle w:val="a"/>
              <w:jc w:val="center"/>
              <w:rPr>
                <w:b/>
                <w:i/>
              </w:rPr>
            </w:pPr>
          </w:p>
        </w:tc>
        <w:tc>
          <w:tcPr>
            <w:tcW w:w="504" w:type="pct"/>
            <w:vMerge/>
            <w:shd w:val="clear" w:color="auto" w:fill="auto"/>
            <w:noWrap/>
            <w:vAlign w:val="center"/>
          </w:tcPr>
          <w:p w:rsidR="00491708" w:rsidRDefault="00491708" w:rsidP="00C11ECD">
            <w:pPr>
              <w:pStyle w:val="a"/>
              <w:jc w:val="center"/>
            </w:pPr>
          </w:p>
        </w:tc>
        <w:tc>
          <w:tcPr>
            <w:tcW w:w="856" w:type="pct"/>
            <w:vAlign w:val="center"/>
          </w:tcPr>
          <w:p w:rsidR="00491708" w:rsidRPr="009B1C77" w:rsidRDefault="00491708" w:rsidP="009B1C77">
            <w:pPr>
              <w:pStyle w:val="a"/>
              <w:jc w:val="center"/>
              <w:rPr>
                <w:b/>
                <w:i/>
              </w:rPr>
            </w:pPr>
            <w:r w:rsidRPr="009B1C77">
              <w:rPr>
                <w:b/>
                <w:i/>
              </w:rPr>
              <w:t>PreAnnounced</w:t>
            </w:r>
          </w:p>
        </w:tc>
        <w:tc>
          <w:tcPr>
            <w:tcW w:w="2597" w:type="pct"/>
            <w:shd w:val="clear" w:color="auto" w:fill="auto"/>
            <w:vAlign w:val="center"/>
          </w:tcPr>
          <w:p w:rsidR="00491708" w:rsidRPr="009B1C77" w:rsidRDefault="00491708" w:rsidP="009B1C77">
            <w:pPr>
              <w:pStyle w:val="a"/>
            </w:pPr>
            <w:r w:rsidRPr="009B1C77">
              <w:rPr>
                <w:b/>
                <w:i/>
              </w:rPr>
              <w:t>PreAnnounced</w:t>
            </w:r>
            <w:r w:rsidRPr="009B1C77">
              <w:t> is published when a location is commonly used for non-permanent cameras. Use of cameras at these locations must be pre-announced by law.</w:t>
            </w:r>
          </w:p>
        </w:tc>
      </w:tr>
      <w:tr w:rsidR="00491708" w:rsidRPr="0084175A" w:rsidTr="00CA54B4">
        <w:trPr>
          <w:trHeight w:val="345"/>
        </w:trPr>
        <w:tc>
          <w:tcPr>
            <w:tcW w:w="1043" w:type="pct"/>
            <w:vMerge/>
            <w:shd w:val="clear" w:color="auto" w:fill="auto"/>
            <w:noWrap/>
            <w:vAlign w:val="center"/>
          </w:tcPr>
          <w:p w:rsidR="00491708" w:rsidRDefault="00491708" w:rsidP="00C11ECD">
            <w:pPr>
              <w:pStyle w:val="a"/>
              <w:jc w:val="center"/>
              <w:rPr>
                <w:b/>
                <w:i/>
              </w:rPr>
            </w:pPr>
          </w:p>
        </w:tc>
        <w:tc>
          <w:tcPr>
            <w:tcW w:w="504" w:type="pct"/>
            <w:vMerge/>
            <w:shd w:val="clear" w:color="auto" w:fill="auto"/>
            <w:noWrap/>
            <w:vAlign w:val="center"/>
          </w:tcPr>
          <w:p w:rsidR="00491708" w:rsidRDefault="00491708" w:rsidP="00C11ECD">
            <w:pPr>
              <w:pStyle w:val="a"/>
              <w:jc w:val="center"/>
            </w:pPr>
          </w:p>
        </w:tc>
        <w:tc>
          <w:tcPr>
            <w:tcW w:w="856" w:type="pct"/>
            <w:vAlign w:val="center"/>
          </w:tcPr>
          <w:p w:rsidR="00491708" w:rsidRPr="009B1C77" w:rsidRDefault="00491708" w:rsidP="009B1C77">
            <w:pPr>
              <w:pStyle w:val="a"/>
              <w:jc w:val="center"/>
              <w:rPr>
                <w:b/>
                <w:i/>
              </w:rPr>
            </w:pPr>
            <w:r w:rsidRPr="009B1C77">
              <w:rPr>
                <w:b/>
                <w:i/>
              </w:rPr>
              <w:t>Mobile</w:t>
            </w:r>
          </w:p>
        </w:tc>
        <w:tc>
          <w:tcPr>
            <w:tcW w:w="2597" w:type="pct"/>
            <w:shd w:val="clear" w:color="auto" w:fill="auto"/>
            <w:vAlign w:val="center"/>
          </w:tcPr>
          <w:p w:rsidR="00491708" w:rsidRPr="009B1C77" w:rsidRDefault="00491708" w:rsidP="009B1C77">
            <w:pPr>
              <w:pStyle w:val="a"/>
            </w:pPr>
            <w:r w:rsidRPr="009B1C77">
              <w:rPr>
                <w:b/>
                <w:i/>
              </w:rPr>
              <w:t>Mobile</w:t>
            </w:r>
            <w:r w:rsidRPr="009B1C77">
              <w:t> is published when a location is commonly used for non-permanent cameras.</w:t>
            </w:r>
            <w:r w:rsidRPr="009B1C77">
              <w:br/>
              <w:t>There is no legal requirement to pre-announce use of cameras at these locations</w:t>
            </w:r>
          </w:p>
        </w:tc>
      </w:tr>
      <w:tr w:rsidR="00491708" w:rsidRPr="0084175A" w:rsidTr="00CA54B4">
        <w:trPr>
          <w:trHeight w:val="345"/>
        </w:trPr>
        <w:tc>
          <w:tcPr>
            <w:tcW w:w="1043" w:type="pct"/>
            <w:vMerge/>
            <w:shd w:val="clear" w:color="auto" w:fill="auto"/>
            <w:noWrap/>
            <w:vAlign w:val="center"/>
          </w:tcPr>
          <w:p w:rsidR="00491708" w:rsidRDefault="00491708" w:rsidP="00C11ECD">
            <w:pPr>
              <w:pStyle w:val="a"/>
              <w:jc w:val="center"/>
              <w:rPr>
                <w:b/>
                <w:i/>
              </w:rPr>
            </w:pPr>
          </w:p>
        </w:tc>
        <w:tc>
          <w:tcPr>
            <w:tcW w:w="504" w:type="pct"/>
            <w:vMerge/>
            <w:shd w:val="clear" w:color="auto" w:fill="auto"/>
            <w:noWrap/>
            <w:vAlign w:val="center"/>
          </w:tcPr>
          <w:p w:rsidR="00491708" w:rsidRDefault="00491708" w:rsidP="00C11ECD">
            <w:pPr>
              <w:pStyle w:val="a"/>
              <w:jc w:val="center"/>
            </w:pPr>
          </w:p>
        </w:tc>
        <w:tc>
          <w:tcPr>
            <w:tcW w:w="856" w:type="pct"/>
            <w:vAlign w:val="center"/>
          </w:tcPr>
          <w:p w:rsidR="00491708" w:rsidRPr="009B1C77" w:rsidRDefault="00491708" w:rsidP="009B1C77">
            <w:pPr>
              <w:pStyle w:val="a"/>
              <w:jc w:val="center"/>
              <w:rPr>
                <w:b/>
                <w:i/>
              </w:rPr>
            </w:pPr>
            <w:r w:rsidRPr="009B1C77">
              <w:rPr>
                <w:b/>
                <w:i/>
              </w:rPr>
              <w:t>Trial</w:t>
            </w:r>
          </w:p>
        </w:tc>
        <w:tc>
          <w:tcPr>
            <w:tcW w:w="2597" w:type="pct"/>
            <w:shd w:val="clear" w:color="auto" w:fill="auto"/>
            <w:vAlign w:val="center"/>
          </w:tcPr>
          <w:p w:rsidR="00491708" w:rsidRPr="009B1C77" w:rsidRDefault="00491708" w:rsidP="009B1C77">
            <w:pPr>
              <w:pStyle w:val="a"/>
            </w:pPr>
            <w:r w:rsidRPr="009B1C77">
              <w:rPr>
                <w:b/>
                <w:i/>
              </w:rPr>
              <w:t>Trial</w:t>
            </w:r>
            <w:r w:rsidRPr="009B1C77">
              <w:t> is published when a camera is being introduced or tested and is not live in issuing infringements.</w:t>
            </w:r>
          </w:p>
        </w:tc>
      </w:tr>
      <w:tr w:rsidR="00491708" w:rsidRPr="0084175A" w:rsidTr="00CA54B4">
        <w:trPr>
          <w:trHeight w:val="345"/>
        </w:trPr>
        <w:tc>
          <w:tcPr>
            <w:tcW w:w="1043" w:type="pct"/>
            <w:vMerge/>
            <w:shd w:val="clear" w:color="auto" w:fill="auto"/>
            <w:noWrap/>
            <w:vAlign w:val="center"/>
          </w:tcPr>
          <w:p w:rsidR="00491708" w:rsidRDefault="00491708" w:rsidP="00C11ECD">
            <w:pPr>
              <w:pStyle w:val="a"/>
              <w:jc w:val="center"/>
              <w:rPr>
                <w:b/>
                <w:i/>
              </w:rPr>
            </w:pPr>
          </w:p>
        </w:tc>
        <w:tc>
          <w:tcPr>
            <w:tcW w:w="504" w:type="pct"/>
            <w:vMerge/>
            <w:shd w:val="clear" w:color="auto" w:fill="auto"/>
            <w:noWrap/>
            <w:vAlign w:val="center"/>
          </w:tcPr>
          <w:p w:rsidR="00491708" w:rsidRDefault="00491708" w:rsidP="00C11ECD">
            <w:pPr>
              <w:pStyle w:val="a"/>
              <w:jc w:val="center"/>
            </w:pPr>
          </w:p>
        </w:tc>
        <w:tc>
          <w:tcPr>
            <w:tcW w:w="856" w:type="pct"/>
            <w:vAlign w:val="center"/>
          </w:tcPr>
          <w:p w:rsidR="00491708" w:rsidRPr="009B1C77" w:rsidRDefault="00491708" w:rsidP="009B1C77">
            <w:pPr>
              <w:pStyle w:val="a"/>
              <w:jc w:val="center"/>
              <w:rPr>
                <w:b/>
                <w:i/>
              </w:rPr>
            </w:pPr>
            <w:r w:rsidRPr="009B1C77">
              <w:rPr>
                <w:b/>
                <w:i/>
              </w:rPr>
              <w:t>Decommissioned</w:t>
            </w:r>
          </w:p>
        </w:tc>
        <w:tc>
          <w:tcPr>
            <w:tcW w:w="2597" w:type="pct"/>
            <w:shd w:val="clear" w:color="auto" w:fill="auto"/>
            <w:vAlign w:val="center"/>
          </w:tcPr>
          <w:p w:rsidR="00491708" w:rsidRPr="009B1C77" w:rsidRDefault="00491708" w:rsidP="009B1C77">
            <w:pPr>
              <w:pStyle w:val="a"/>
            </w:pPr>
            <w:r w:rsidRPr="009B1C77">
              <w:rPr>
                <w:b/>
                <w:i/>
              </w:rPr>
              <w:t>Decommissioned</w:t>
            </w:r>
            <w:r w:rsidRPr="009B1C77">
              <w:t> is published when camera hardware may still be on site and not removed, camera is not actively issuing infringements.</w:t>
            </w:r>
          </w:p>
        </w:tc>
      </w:tr>
      <w:tr w:rsidR="00491708" w:rsidRPr="0084175A" w:rsidTr="00CA54B4">
        <w:trPr>
          <w:trHeight w:val="345"/>
        </w:trPr>
        <w:tc>
          <w:tcPr>
            <w:tcW w:w="1043" w:type="pct"/>
            <w:vMerge/>
            <w:shd w:val="clear" w:color="auto" w:fill="auto"/>
            <w:noWrap/>
            <w:vAlign w:val="center"/>
          </w:tcPr>
          <w:p w:rsidR="00491708" w:rsidRDefault="00491708" w:rsidP="00C11ECD">
            <w:pPr>
              <w:pStyle w:val="a"/>
              <w:jc w:val="center"/>
              <w:rPr>
                <w:b/>
                <w:i/>
              </w:rPr>
            </w:pPr>
          </w:p>
        </w:tc>
        <w:tc>
          <w:tcPr>
            <w:tcW w:w="504" w:type="pct"/>
            <w:vMerge/>
            <w:shd w:val="clear" w:color="auto" w:fill="auto"/>
            <w:noWrap/>
            <w:vAlign w:val="center"/>
          </w:tcPr>
          <w:p w:rsidR="00491708" w:rsidRDefault="00491708" w:rsidP="00C11ECD">
            <w:pPr>
              <w:pStyle w:val="a"/>
              <w:jc w:val="center"/>
            </w:pPr>
          </w:p>
        </w:tc>
        <w:tc>
          <w:tcPr>
            <w:tcW w:w="856" w:type="pct"/>
            <w:vAlign w:val="center"/>
          </w:tcPr>
          <w:p w:rsidR="00491708" w:rsidRPr="009B1C77" w:rsidRDefault="00491708" w:rsidP="009B1C77">
            <w:pPr>
              <w:pStyle w:val="a"/>
              <w:jc w:val="center"/>
              <w:rPr>
                <w:b/>
                <w:i/>
              </w:rPr>
            </w:pPr>
            <w:r w:rsidRPr="009B1C77">
              <w:rPr>
                <w:b/>
                <w:i/>
              </w:rPr>
              <w:t>Obsolete</w:t>
            </w:r>
          </w:p>
        </w:tc>
        <w:tc>
          <w:tcPr>
            <w:tcW w:w="2597" w:type="pct"/>
            <w:shd w:val="clear" w:color="auto" w:fill="auto"/>
            <w:vAlign w:val="center"/>
          </w:tcPr>
          <w:p w:rsidR="00491708" w:rsidRPr="009B1C77" w:rsidRDefault="00491708" w:rsidP="009B1C77">
            <w:pPr>
              <w:pStyle w:val="a"/>
            </w:pPr>
            <w:r w:rsidRPr="009B1C77">
              <w:rPr>
                <w:b/>
                <w:i/>
              </w:rPr>
              <w:t>Obsolete</w:t>
            </w:r>
            <w:r w:rsidRPr="009B1C77">
              <w:t> is published when camera hardware is old, rusted, not maintained and is no longer active.</w:t>
            </w:r>
          </w:p>
        </w:tc>
      </w:tr>
      <w:tr w:rsidR="00491708" w:rsidRPr="0084175A" w:rsidTr="00CA54B4">
        <w:trPr>
          <w:trHeight w:val="345"/>
        </w:trPr>
        <w:tc>
          <w:tcPr>
            <w:tcW w:w="1043" w:type="pct"/>
            <w:vMerge/>
            <w:shd w:val="clear" w:color="auto" w:fill="auto"/>
            <w:noWrap/>
            <w:vAlign w:val="center"/>
          </w:tcPr>
          <w:p w:rsidR="00491708" w:rsidRDefault="00491708" w:rsidP="00C11ECD">
            <w:pPr>
              <w:pStyle w:val="a"/>
              <w:jc w:val="center"/>
              <w:rPr>
                <w:b/>
                <w:i/>
              </w:rPr>
            </w:pPr>
          </w:p>
        </w:tc>
        <w:tc>
          <w:tcPr>
            <w:tcW w:w="504" w:type="pct"/>
            <w:vMerge/>
            <w:shd w:val="clear" w:color="auto" w:fill="auto"/>
            <w:noWrap/>
            <w:vAlign w:val="center"/>
          </w:tcPr>
          <w:p w:rsidR="00491708" w:rsidRDefault="00491708" w:rsidP="00C11ECD">
            <w:pPr>
              <w:pStyle w:val="a"/>
              <w:jc w:val="center"/>
            </w:pPr>
          </w:p>
        </w:tc>
        <w:tc>
          <w:tcPr>
            <w:tcW w:w="856" w:type="pct"/>
            <w:vAlign w:val="center"/>
          </w:tcPr>
          <w:p w:rsidR="00491708" w:rsidRPr="009B1C77" w:rsidRDefault="00491708" w:rsidP="009B1C77">
            <w:pPr>
              <w:pStyle w:val="a"/>
              <w:jc w:val="center"/>
              <w:rPr>
                <w:b/>
                <w:i/>
              </w:rPr>
            </w:pPr>
            <w:r w:rsidRPr="009B1C77">
              <w:rPr>
                <w:b/>
                <w:i/>
              </w:rPr>
              <w:t>Expired</w:t>
            </w:r>
          </w:p>
        </w:tc>
        <w:tc>
          <w:tcPr>
            <w:tcW w:w="2597" w:type="pct"/>
            <w:shd w:val="clear" w:color="auto" w:fill="auto"/>
            <w:vAlign w:val="center"/>
          </w:tcPr>
          <w:p w:rsidR="00491708" w:rsidRPr="009B1C77" w:rsidRDefault="00491708" w:rsidP="009B1C77">
            <w:pPr>
              <w:pStyle w:val="a"/>
            </w:pPr>
            <w:r w:rsidRPr="009B1C77">
              <w:rPr>
                <w:b/>
                <w:i/>
              </w:rPr>
              <w:t>Expired</w:t>
            </w:r>
            <w:r w:rsidRPr="009B1C77">
              <w:t> is published for all cameras that have been in D status for 12 months, indicating that they are no longer to be exported on the Decommissioned &amp; Obsolete list.</w:t>
            </w:r>
          </w:p>
        </w:tc>
      </w:tr>
      <w:tr w:rsidR="00491708" w:rsidRPr="0084175A" w:rsidTr="00CA54B4">
        <w:trPr>
          <w:trHeight w:val="345"/>
        </w:trPr>
        <w:tc>
          <w:tcPr>
            <w:tcW w:w="1043" w:type="pct"/>
            <w:shd w:val="clear" w:color="auto" w:fill="auto"/>
            <w:noWrap/>
            <w:vAlign w:val="center"/>
          </w:tcPr>
          <w:p w:rsidR="00491708" w:rsidRDefault="004E740E" w:rsidP="00C11ECD">
            <w:pPr>
              <w:pStyle w:val="a"/>
              <w:jc w:val="center"/>
              <w:rPr>
                <w:b/>
                <w:i/>
              </w:rPr>
            </w:pPr>
            <w:r>
              <w:rPr>
                <w:rFonts w:hint="eastAsia"/>
                <w:b/>
                <w:i/>
              </w:rPr>
              <w:t>school_point</w:t>
            </w:r>
            <w:r w:rsidR="0052353E">
              <w:rPr>
                <w:rFonts w:hint="eastAsia"/>
                <w:b/>
                <w:i/>
              </w:rPr>
              <w:t>_type</w:t>
            </w:r>
          </w:p>
        </w:tc>
        <w:tc>
          <w:tcPr>
            <w:tcW w:w="504" w:type="pct"/>
            <w:shd w:val="clear" w:color="auto" w:fill="auto"/>
            <w:noWrap/>
            <w:vAlign w:val="center"/>
          </w:tcPr>
          <w:p w:rsidR="00491708" w:rsidRDefault="004E740E" w:rsidP="00C11ECD">
            <w:pPr>
              <w:pStyle w:val="a"/>
              <w:jc w:val="center"/>
            </w:pPr>
            <w:r>
              <w:rPr>
                <w:rFonts w:hint="eastAsia"/>
              </w:rPr>
              <w:t>N</w:t>
            </w:r>
          </w:p>
        </w:tc>
        <w:tc>
          <w:tcPr>
            <w:tcW w:w="856" w:type="pct"/>
            <w:vAlign w:val="center"/>
          </w:tcPr>
          <w:p w:rsidR="00491708" w:rsidRPr="009B1C77" w:rsidRDefault="0052353E" w:rsidP="009B1C77">
            <w:pPr>
              <w:pStyle w:val="a"/>
              <w:jc w:val="center"/>
              <w:rPr>
                <w:b/>
                <w:i/>
              </w:rPr>
            </w:pPr>
            <w:r>
              <w:rPr>
                <w:rFonts w:hint="eastAsia"/>
                <w:b/>
                <w:i/>
              </w:rPr>
              <w:t>star</w:t>
            </w:r>
            <w:r w:rsidR="00862FD6">
              <w:rPr>
                <w:rFonts w:hint="eastAsia"/>
                <w:b/>
                <w:i/>
              </w:rPr>
              <w:t>t</w:t>
            </w:r>
            <w:r>
              <w:rPr>
                <w:rFonts w:hint="eastAsia"/>
                <w:b/>
                <w:i/>
              </w:rPr>
              <w:t>/end</w:t>
            </w:r>
          </w:p>
        </w:tc>
        <w:tc>
          <w:tcPr>
            <w:tcW w:w="2597" w:type="pct"/>
            <w:shd w:val="clear" w:color="auto" w:fill="auto"/>
            <w:vAlign w:val="center"/>
          </w:tcPr>
          <w:p w:rsidR="00491708" w:rsidRPr="00A5457B" w:rsidRDefault="0052353E" w:rsidP="00A5457B">
            <w:pPr>
              <w:pStyle w:val="a"/>
            </w:pPr>
            <w:r w:rsidRPr="0052353E">
              <w:t>Identifies whether a school point is a start or end point.</w:t>
            </w:r>
            <w:r w:rsidR="004C31D7">
              <w:rPr>
                <w:rFonts w:hint="eastAsia"/>
              </w:rPr>
              <w:t xml:space="preserve"> Default is empty.</w:t>
            </w:r>
          </w:p>
        </w:tc>
      </w:tr>
      <w:tr w:rsidR="00862FD6" w:rsidRPr="0084175A" w:rsidTr="00CA54B4">
        <w:trPr>
          <w:trHeight w:val="345"/>
        </w:trPr>
        <w:tc>
          <w:tcPr>
            <w:tcW w:w="1043" w:type="pct"/>
            <w:vMerge w:val="restart"/>
            <w:shd w:val="clear" w:color="auto" w:fill="auto"/>
            <w:noWrap/>
            <w:vAlign w:val="center"/>
          </w:tcPr>
          <w:p w:rsidR="00862FD6" w:rsidRDefault="00862FD6" w:rsidP="00C11ECD">
            <w:pPr>
              <w:pStyle w:val="a"/>
              <w:jc w:val="center"/>
              <w:rPr>
                <w:b/>
                <w:i/>
              </w:rPr>
            </w:pPr>
          </w:p>
        </w:tc>
        <w:tc>
          <w:tcPr>
            <w:tcW w:w="504" w:type="pct"/>
            <w:vMerge w:val="restart"/>
            <w:shd w:val="clear" w:color="auto" w:fill="auto"/>
            <w:noWrap/>
            <w:vAlign w:val="center"/>
          </w:tcPr>
          <w:p w:rsidR="00862FD6" w:rsidRDefault="00862FD6" w:rsidP="00C11ECD">
            <w:pPr>
              <w:pStyle w:val="a"/>
              <w:jc w:val="center"/>
            </w:pPr>
          </w:p>
        </w:tc>
        <w:tc>
          <w:tcPr>
            <w:tcW w:w="856" w:type="pct"/>
            <w:vAlign w:val="center"/>
          </w:tcPr>
          <w:p w:rsidR="00862FD6" w:rsidRDefault="00862FD6" w:rsidP="00A5457B">
            <w:pPr>
              <w:pStyle w:val="a"/>
              <w:jc w:val="center"/>
              <w:rPr>
                <w:b/>
                <w:i/>
              </w:rPr>
            </w:pPr>
            <w:r w:rsidRPr="00862FD6">
              <w:rPr>
                <w:rFonts w:hint="eastAsia"/>
                <w:b/>
                <w:i/>
              </w:rPr>
              <w:t>start</w:t>
            </w:r>
          </w:p>
        </w:tc>
        <w:tc>
          <w:tcPr>
            <w:tcW w:w="2597" w:type="pct"/>
            <w:shd w:val="clear" w:color="auto" w:fill="auto"/>
            <w:vAlign w:val="center"/>
          </w:tcPr>
          <w:p w:rsidR="00862FD6" w:rsidRPr="0052353E" w:rsidRDefault="00862FD6" w:rsidP="00A5457B">
            <w:pPr>
              <w:pStyle w:val="a"/>
            </w:pPr>
            <w:r>
              <w:rPr>
                <w:rFonts w:hint="eastAsia"/>
              </w:rPr>
              <w:t>indicates the school point is a start of school point</w:t>
            </w:r>
          </w:p>
        </w:tc>
      </w:tr>
      <w:tr w:rsidR="00862FD6" w:rsidRPr="0084175A" w:rsidTr="00CA54B4">
        <w:trPr>
          <w:trHeight w:val="345"/>
        </w:trPr>
        <w:tc>
          <w:tcPr>
            <w:tcW w:w="1043" w:type="pct"/>
            <w:vMerge/>
            <w:shd w:val="clear" w:color="auto" w:fill="auto"/>
            <w:noWrap/>
            <w:vAlign w:val="center"/>
          </w:tcPr>
          <w:p w:rsidR="00862FD6" w:rsidRDefault="00862FD6" w:rsidP="00C11ECD">
            <w:pPr>
              <w:pStyle w:val="a"/>
              <w:jc w:val="center"/>
              <w:rPr>
                <w:b/>
                <w:i/>
              </w:rPr>
            </w:pPr>
          </w:p>
        </w:tc>
        <w:tc>
          <w:tcPr>
            <w:tcW w:w="504" w:type="pct"/>
            <w:vMerge/>
            <w:shd w:val="clear" w:color="auto" w:fill="auto"/>
            <w:noWrap/>
            <w:vAlign w:val="center"/>
          </w:tcPr>
          <w:p w:rsidR="00862FD6" w:rsidRDefault="00862FD6" w:rsidP="00C11ECD">
            <w:pPr>
              <w:pStyle w:val="a"/>
              <w:jc w:val="center"/>
            </w:pPr>
          </w:p>
        </w:tc>
        <w:tc>
          <w:tcPr>
            <w:tcW w:w="856" w:type="pct"/>
            <w:vAlign w:val="center"/>
          </w:tcPr>
          <w:p w:rsidR="00862FD6" w:rsidRPr="00862FD6" w:rsidRDefault="00862FD6" w:rsidP="00A5457B">
            <w:pPr>
              <w:pStyle w:val="a"/>
              <w:jc w:val="center"/>
              <w:rPr>
                <w:b/>
                <w:i/>
              </w:rPr>
            </w:pPr>
            <w:r w:rsidRPr="00862FD6">
              <w:rPr>
                <w:rFonts w:hint="eastAsia"/>
                <w:b/>
                <w:i/>
              </w:rPr>
              <w:t>end</w:t>
            </w:r>
          </w:p>
        </w:tc>
        <w:tc>
          <w:tcPr>
            <w:tcW w:w="2597" w:type="pct"/>
            <w:shd w:val="clear" w:color="auto" w:fill="auto"/>
            <w:vAlign w:val="center"/>
          </w:tcPr>
          <w:p w:rsidR="00862FD6" w:rsidRPr="0052353E" w:rsidRDefault="00862FD6" w:rsidP="00A5457B">
            <w:pPr>
              <w:pStyle w:val="a"/>
            </w:pPr>
            <w:r>
              <w:rPr>
                <w:rFonts w:hint="eastAsia"/>
              </w:rPr>
              <w:t>indicates the school point is an end of school point</w:t>
            </w:r>
          </w:p>
        </w:tc>
      </w:tr>
      <w:tr w:rsidR="003E019E" w:rsidRPr="0084175A" w:rsidTr="00CA54B4">
        <w:trPr>
          <w:trHeight w:val="345"/>
        </w:trPr>
        <w:tc>
          <w:tcPr>
            <w:tcW w:w="1043" w:type="pct"/>
            <w:shd w:val="clear" w:color="auto" w:fill="auto"/>
            <w:noWrap/>
            <w:vAlign w:val="center"/>
          </w:tcPr>
          <w:p w:rsidR="003E019E" w:rsidRDefault="00862FD6" w:rsidP="00C11ECD">
            <w:pPr>
              <w:pStyle w:val="a"/>
              <w:jc w:val="center"/>
              <w:rPr>
                <w:b/>
                <w:i/>
              </w:rPr>
            </w:pPr>
            <w:r>
              <w:rPr>
                <w:rFonts w:hint="eastAsia"/>
                <w:b/>
                <w:i/>
              </w:rPr>
              <w:t>school_point</w:t>
            </w:r>
          </w:p>
        </w:tc>
        <w:tc>
          <w:tcPr>
            <w:tcW w:w="504" w:type="pct"/>
            <w:shd w:val="clear" w:color="auto" w:fill="auto"/>
            <w:noWrap/>
            <w:vAlign w:val="center"/>
          </w:tcPr>
          <w:p w:rsidR="003E019E" w:rsidRDefault="00862FD6" w:rsidP="00C11ECD">
            <w:pPr>
              <w:pStyle w:val="a"/>
              <w:jc w:val="center"/>
            </w:pPr>
            <w:r>
              <w:rPr>
                <w:rFonts w:hint="eastAsia"/>
              </w:rPr>
              <w:t>N</w:t>
            </w:r>
          </w:p>
        </w:tc>
        <w:tc>
          <w:tcPr>
            <w:tcW w:w="856" w:type="pct"/>
            <w:vAlign w:val="center"/>
          </w:tcPr>
          <w:p w:rsidR="003E019E" w:rsidRPr="00862FD6" w:rsidRDefault="00862FD6" w:rsidP="00A5457B">
            <w:pPr>
              <w:pStyle w:val="a"/>
              <w:jc w:val="center"/>
              <w:rPr>
                <w:b/>
                <w:i/>
              </w:rPr>
            </w:pPr>
            <w:r w:rsidRPr="00862FD6">
              <w:rPr>
                <w:rFonts w:hint="eastAsia"/>
                <w:b/>
                <w:i/>
              </w:rPr>
              <w:t>yes/no</w:t>
            </w:r>
          </w:p>
        </w:tc>
        <w:tc>
          <w:tcPr>
            <w:tcW w:w="2597" w:type="pct"/>
            <w:shd w:val="clear" w:color="auto" w:fill="auto"/>
            <w:vAlign w:val="center"/>
          </w:tcPr>
          <w:p w:rsidR="003E019E" w:rsidRDefault="00862FD6" w:rsidP="00A5457B">
            <w:pPr>
              <w:pStyle w:val="a"/>
            </w:pPr>
            <w:r>
              <w:rPr>
                <w:rFonts w:hint="eastAsia"/>
                <w:b/>
                <w:i/>
              </w:rPr>
              <w:t>school_point</w:t>
            </w:r>
            <w:r w:rsidRPr="00862FD6">
              <w:t xml:space="preserve"> </w:t>
            </w:r>
            <w:r>
              <w:rPr>
                <w:rFonts w:hint="eastAsia"/>
              </w:rPr>
              <w:t>i</w:t>
            </w:r>
            <w:r w:rsidRPr="00862FD6">
              <w:t>ndicates whether school points are published in relation to the school zone, only available when the category is school zone</w:t>
            </w:r>
          </w:p>
        </w:tc>
      </w:tr>
      <w:tr w:rsidR="00423AA1" w:rsidRPr="0084175A" w:rsidTr="00CA54B4">
        <w:trPr>
          <w:trHeight w:val="345"/>
        </w:trPr>
        <w:tc>
          <w:tcPr>
            <w:tcW w:w="1043" w:type="pct"/>
            <w:shd w:val="clear" w:color="auto" w:fill="auto"/>
            <w:noWrap/>
            <w:vAlign w:val="center"/>
          </w:tcPr>
          <w:p w:rsidR="00423AA1" w:rsidRDefault="00423AA1" w:rsidP="00C11ECD">
            <w:pPr>
              <w:pStyle w:val="a"/>
              <w:jc w:val="center"/>
              <w:rPr>
                <w:b/>
                <w:i/>
              </w:rPr>
            </w:pPr>
            <w:r w:rsidRPr="00ED551D">
              <w:rPr>
                <w:b/>
                <w:i/>
              </w:rPr>
              <w:t>angle</w:t>
            </w:r>
          </w:p>
        </w:tc>
        <w:tc>
          <w:tcPr>
            <w:tcW w:w="504" w:type="pct"/>
            <w:shd w:val="clear" w:color="auto" w:fill="auto"/>
            <w:noWrap/>
            <w:vAlign w:val="center"/>
          </w:tcPr>
          <w:p w:rsidR="00423AA1" w:rsidRDefault="00423AA1" w:rsidP="00C11ECD">
            <w:pPr>
              <w:pStyle w:val="a"/>
              <w:jc w:val="center"/>
            </w:pPr>
            <w:r>
              <w:t>N</w:t>
            </w:r>
          </w:p>
        </w:tc>
        <w:tc>
          <w:tcPr>
            <w:tcW w:w="856" w:type="pct"/>
            <w:vAlign w:val="center"/>
          </w:tcPr>
          <w:p w:rsidR="00423AA1" w:rsidRPr="00862FD6" w:rsidRDefault="00C373D9" w:rsidP="00A5457B">
            <w:pPr>
              <w:pStyle w:val="a"/>
              <w:jc w:val="center"/>
              <w:rPr>
                <w:b/>
                <w:i/>
              </w:rPr>
            </w:pPr>
            <w:r>
              <w:rPr>
                <w:b/>
                <w:i/>
              </w:rPr>
              <w:t>[0~360, 999]</w:t>
            </w:r>
          </w:p>
        </w:tc>
        <w:tc>
          <w:tcPr>
            <w:tcW w:w="2597" w:type="pct"/>
            <w:shd w:val="clear" w:color="auto" w:fill="auto"/>
            <w:vAlign w:val="center"/>
          </w:tcPr>
          <w:p w:rsidR="00423AA1" w:rsidRPr="00C373D9" w:rsidRDefault="00C373D9" w:rsidP="00C373D9">
            <w:pPr>
              <w:pStyle w:val="a"/>
            </w:pPr>
            <w:r>
              <w:rPr>
                <w:b/>
                <w:i/>
              </w:rPr>
              <w:t xml:space="preserve">angle </w:t>
            </w:r>
            <w:r w:rsidRPr="00C373D9">
              <w:t>indicates the clockwise angle between</w:t>
            </w:r>
            <w:r>
              <w:rPr>
                <w:b/>
                <w:i/>
              </w:rPr>
              <w:t xml:space="preserve"> </w:t>
            </w:r>
            <w:r w:rsidRPr="00C373D9">
              <w:t xml:space="preserve">the shooting </w:t>
            </w:r>
            <w:r>
              <w:t>direction and north direction. (</w:t>
            </w:r>
            <w:r>
              <w:rPr>
                <w:rFonts w:hint="eastAsia"/>
              </w:rPr>
              <w:t>摄像头拍摄方向与正北方向顺时针的夹角</w:t>
            </w:r>
            <w:r>
              <w:t>).</w:t>
            </w:r>
          </w:p>
        </w:tc>
      </w:tr>
      <w:tr w:rsidR="00917AE0" w:rsidRPr="0084175A" w:rsidTr="00CA54B4">
        <w:trPr>
          <w:trHeight w:val="345"/>
        </w:trPr>
        <w:tc>
          <w:tcPr>
            <w:tcW w:w="1043" w:type="pct"/>
            <w:shd w:val="clear" w:color="auto" w:fill="auto"/>
            <w:noWrap/>
            <w:vAlign w:val="center"/>
          </w:tcPr>
          <w:p w:rsidR="00917AE0" w:rsidRPr="00ED551D" w:rsidRDefault="00917AE0" w:rsidP="00C11ECD">
            <w:pPr>
              <w:pStyle w:val="a"/>
              <w:jc w:val="center"/>
              <w:rPr>
                <w:b/>
                <w:i/>
              </w:rPr>
            </w:pPr>
          </w:p>
        </w:tc>
        <w:tc>
          <w:tcPr>
            <w:tcW w:w="504" w:type="pct"/>
            <w:shd w:val="clear" w:color="auto" w:fill="auto"/>
            <w:noWrap/>
            <w:vAlign w:val="center"/>
          </w:tcPr>
          <w:p w:rsidR="00917AE0" w:rsidRDefault="00917AE0" w:rsidP="00C11ECD">
            <w:pPr>
              <w:pStyle w:val="a"/>
              <w:jc w:val="center"/>
            </w:pPr>
          </w:p>
        </w:tc>
        <w:tc>
          <w:tcPr>
            <w:tcW w:w="856" w:type="pct"/>
            <w:vAlign w:val="center"/>
          </w:tcPr>
          <w:p w:rsidR="00917AE0" w:rsidRDefault="00917AE0" w:rsidP="00A5457B">
            <w:pPr>
              <w:pStyle w:val="a"/>
              <w:jc w:val="center"/>
              <w:rPr>
                <w:b/>
                <w:i/>
              </w:rPr>
            </w:pPr>
            <w:r>
              <w:rPr>
                <w:b/>
                <w:i/>
              </w:rPr>
              <w:t>0</w:t>
            </w:r>
          </w:p>
        </w:tc>
        <w:tc>
          <w:tcPr>
            <w:tcW w:w="2597" w:type="pct"/>
            <w:shd w:val="clear" w:color="auto" w:fill="auto"/>
            <w:vAlign w:val="center"/>
          </w:tcPr>
          <w:p w:rsidR="00917AE0" w:rsidRDefault="00917AE0" w:rsidP="00C373D9">
            <w:pPr>
              <w:pStyle w:val="a"/>
              <w:rPr>
                <w:b/>
                <w:i/>
              </w:rPr>
            </w:pPr>
            <w:r w:rsidRPr="00917AE0">
              <w:t xml:space="preserve">Uninvestigated </w:t>
            </w:r>
          </w:p>
        </w:tc>
      </w:tr>
      <w:tr w:rsidR="00917AE0" w:rsidRPr="0084175A" w:rsidTr="00CA54B4">
        <w:trPr>
          <w:trHeight w:val="345"/>
        </w:trPr>
        <w:tc>
          <w:tcPr>
            <w:tcW w:w="1043" w:type="pct"/>
            <w:shd w:val="clear" w:color="auto" w:fill="auto"/>
            <w:noWrap/>
            <w:vAlign w:val="center"/>
          </w:tcPr>
          <w:p w:rsidR="00917AE0" w:rsidRPr="00ED551D" w:rsidRDefault="00917AE0" w:rsidP="00C11ECD">
            <w:pPr>
              <w:pStyle w:val="a"/>
              <w:jc w:val="center"/>
              <w:rPr>
                <w:b/>
                <w:i/>
              </w:rPr>
            </w:pPr>
          </w:p>
        </w:tc>
        <w:tc>
          <w:tcPr>
            <w:tcW w:w="504" w:type="pct"/>
            <w:shd w:val="clear" w:color="auto" w:fill="auto"/>
            <w:noWrap/>
            <w:vAlign w:val="center"/>
          </w:tcPr>
          <w:p w:rsidR="00917AE0" w:rsidRDefault="00917AE0" w:rsidP="00C11ECD">
            <w:pPr>
              <w:pStyle w:val="a"/>
              <w:jc w:val="center"/>
            </w:pPr>
          </w:p>
        </w:tc>
        <w:tc>
          <w:tcPr>
            <w:tcW w:w="856" w:type="pct"/>
            <w:vAlign w:val="center"/>
          </w:tcPr>
          <w:p w:rsidR="00917AE0" w:rsidRDefault="00917AE0" w:rsidP="00A5457B">
            <w:pPr>
              <w:pStyle w:val="a"/>
              <w:jc w:val="center"/>
              <w:rPr>
                <w:b/>
                <w:i/>
              </w:rPr>
            </w:pPr>
            <w:r>
              <w:rPr>
                <w:b/>
                <w:i/>
              </w:rPr>
              <w:t>(0,360]</w:t>
            </w:r>
          </w:p>
        </w:tc>
        <w:tc>
          <w:tcPr>
            <w:tcW w:w="2597" w:type="pct"/>
            <w:shd w:val="clear" w:color="auto" w:fill="auto"/>
            <w:vAlign w:val="center"/>
          </w:tcPr>
          <w:p w:rsidR="00917AE0" w:rsidRDefault="00917AE0" w:rsidP="00C373D9">
            <w:pPr>
              <w:pStyle w:val="a"/>
              <w:rPr>
                <w:b/>
                <w:i/>
              </w:rPr>
            </w:pPr>
            <w:r>
              <w:t xml:space="preserve">Camera angle </w:t>
            </w:r>
          </w:p>
        </w:tc>
      </w:tr>
      <w:tr w:rsidR="00917AE0" w:rsidRPr="0084175A" w:rsidTr="00CA54B4">
        <w:trPr>
          <w:trHeight w:val="345"/>
        </w:trPr>
        <w:tc>
          <w:tcPr>
            <w:tcW w:w="1043" w:type="pct"/>
            <w:shd w:val="clear" w:color="auto" w:fill="auto"/>
            <w:noWrap/>
            <w:vAlign w:val="center"/>
          </w:tcPr>
          <w:p w:rsidR="00917AE0" w:rsidRPr="00ED551D" w:rsidRDefault="00917AE0" w:rsidP="00C11ECD">
            <w:pPr>
              <w:pStyle w:val="a"/>
              <w:jc w:val="center"/>
              <w:rPr>
                <w:b/>
                <w:i/>
              </w:rPr>
            </w:pPr>
          </w:p>
        </w:tc>
        <w:tc>
          <w:tcPr>
            <w:tcW w:w="504" w:type="pct"/>
            <w:shd w:val="clear" w:color="auto" w:fill="auto"/>
            <w:noWrap/>
            <w:vAlign w:val="center"/>
          </w:tcPr>
          <w:p w:rsidR="00917AE0" w:rsidRDefault="00917AE0" w:rsidP="00C11ECD">
            <w:pPr>
              <w:pStyle w:val="a"/>
              <w:jc w:val="center"/>
            </w:pPr>
          </w:p>
        </w:tc>
        <w:tc>
          <w:tcPr>
            <w:tcW w:w="856" w:type="pct"/>
            <w:vAlign w:val="center"/>
          </w:tcPr>
          <w:p w:rsidR="00917AE0" w:rsidRDefault="00917AE0" w:rsidP="00A5457B">
            <w:pPr>
              <w:pStyle w:val="a"/>
              <w:jc w:val="center"/>
              <w:rPr>
                <w:b/>
                <w:i/>
              </w:rPr>
            </w:pPr>
            <w:r>
              <w:rPr>
                <w:b/>
                <w:i/>
              </w:rPr>
              <w:t>999</w:t>
            </w:r>
          </w:p>
        </w:tc>
        <w:tc>
          <w:tcPr>
            <w:tcW w:w="2597" w:type="pct"/>
            <w:shd w:val="clear" w:color="auto" w:fill="auto"/>
            <w:vAlign w:val="center"/>
          </w:tcPr>
          <w:p w:rsidR="00917AE0" w:rsidRDefault="00EE0616" w:rsidP="00C373D9">
            <w:pPr>
              <w:pStyle w:val="a"/>
              <w:rPr>
                <w:b/>
                <w:i/>
              </w:rPr>
            </w:pPr>
            <w:r w:rsidRPr="00EE0616">
              <w:t>Unknown even after manual check</w:t>
            </w:r>
          </w:p>
        </w:tc>
      </w:tr>
    </w:tbl>
    <w:p w:rsidR="00CD27EC" w:rsidRDefault="00F25C0B" w:rsidP="00CD27EC">
      <w:pPr>
        <w:pStyle w:val="Heading2"/>
        <w:rPr>
          <w:lang w:eastAsia="zh-CN"/>
        </w:rPr>
      </w:pPr>
      <w:r>
        <w:rPr>
          <w:lang w:eastAsia="zh-CN"/>
        </w:rPr>
        <w:t xml:space="preserve">POI </w:t>
      </w:r>
    </w:p>
    <w:p w:rsidR="00CD27EC" w:rsidRDefault="00E93C98" w:rsidP="00CD27EC">
      <w:pPr>
        <w:pStyle w:val="Heading3"/>
        <w:rPr>
          <w:lang w:eastAsia="zh-CN"/>
        </w:rPr>
      </w:pPr>
      <w:r>
        <w:rPr>
          <w:lang w:eastAsia="zh-CN"/>
        </w:rPr>
        <w:t>POI Types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785B9F" w:rsidRPr="0084175A" w:rsidTr="009977D3">
        <w:trPr>
          <w:trHeight w:val="330"/>
        </w:trPr>
        <w:tc>
          <w:tcPr>
            <w:tcW w:w="1043" w:type="pct"/>
            <w:shd w:val="clear" w:color="auto" w:fill="auto"/>
            <w:noWrap/>
            <w:vAlign w:val="center"/>
            <w:hideMark/>
          </w:tcPr>
          <w:p w:rsidR="00785B9F" w:rsidRDefault="00785B9F"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785B9F" w:rsidRDefault="00785B9F" w:rsidP="009977D3">
            <w:pPr>
              <w:jc w:val="center"/>
              <w:rPr>
                <w:rFonts w:cs="SimSun"/>
                <w:b/>
                <w:bCs/>
                <w:lang w:eastAsia="zh-CN"/>
              </w:rPr>
            </w:pPr>
            <w:r w:rsidRPr="00330ED0">
              <w:rPr>
                <w:rFonts w:cs="SimSun"/>
                <w:b/>
                <w:bCs/>
              </w:rPr>
              <w:t>Mandatory</w:t>
            </w:r>
          </w:p>
        </w:tc>
        <w:tc>
          <w:tcPr>
            <w:tcW w:w="856" w:type="pct"/>
            <w:vAlign w:val="center"/>
          </w:tcPr>
          <w:p w:rsidR="00785B9F" w:rsidRDefault="00785B9F"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785B9F" w:rsidRDefault="00785B9F" w:rsidP="009977D3">
            <w:pPr>
              <w:jc w:val="center"/>
              <w:rPr>
                <w:rFonts w:cs="SimSun"/>
                <w:b/>
                <w:bCs/>
              </w:rPr>
            </w:pPr>
            <w:r>
              <w:rPr>
                <w:rFonts w:cs="SimSun"/>
                <w:b/>
                <w:bCs/>
              </w:rPr>
              <w:t>Description</w:t>
            </w:r>
          </w:p>
        </w:tc>
      </w:tr>
      <w:tr w:rsidR="00785B9F" w:rsidRPr="0084175A" w:rsidTr="00785B9F">
        <w:trPr>
          <w:trHeight w:val="345"/>
        </w:trPr>
        <w:tc>
          <w:tcPr>
            <w:tcW w:w="1043" w:type="pct"/>
            <w:shd w:val="clear" w:color="auto" w:fill="auto"/>
            <w:noWrap/>
            <w:vAlign w:val="center"/>
          </w:tcPr>
          <w:p w:rsidR="00785B9F" w:rsidRPr="00B86AA2" w:rsidRDefault="00785B9F" w:rsidP="009977D3">
            <w:pPr>
              <w:pStyle w:val="a"/>
              <w:jc w:val="center"/>
              <w:rPr>
                <w:b/>
                <w:i/>
              </w:rPr>
            </w:pPr>
            <w:r>
              <w:rPr>
                <w:b/>
                <w:i/>
              </w:rPr>
              <w:t>railway</w:t>
            </w:r>
          </w:p>
        </w:tc>
        <w:tc>
          <w:tcPr>
            <w:tcW w:w="504" w:type="pct"/>
            <w:shd w:val="clear" w:color="auto" w:fill="auto"/>
            <w:noWrap/>
            <w:vAlign w:val="center"/>
          </w:tcPr>
          <w:p w:rsidR="00785B9F" w:rsidRDefault="00785B9F" w:rsidP="009977D3">
            <w:pPr>
              <w:pStyle w:val="a"/>
              <w:jc w:val="center"/>
            </w:pPr>
            <w:r>
              <w:t>N</w:t>
            </w:r>
          </w:p>
        </w:tc>
        <w:tc>
          <w:tcPr>
            <w:tcW w:w="856" w:type="pct"/>
            <w:vAlign w:val="center"/>
          </w:tcPr>
          <w:p w:rsidR="00785B9F" w:rsidRPr="00785B9F" w:rsidRDefault="00785B9F" w:rsidP="009977D3">
            <w:pPr>
              <w:pStyle w:val="a"/>
              <w:jc w:val="center"/>
              <w:rPr>
                <w:b/>
                <w:i/>
              </w:rPr>
            </w:pPr>
            <w:r w:rsidRPr="00785B9F">
              <w:rPr>
                <w:b/>
                <w:i/>
              </w:rPr>
              <w:t>subway_extrance</w:t>
            </w:r>
          </w:p>
        </w:tc>
        <w:tc>
          <w:tcPr>
            <w:tcW w:w="2597" w:type="pct"/>
            <w:shd w:val="clear" w:color="auto" w:fill="auto"/>
            <w:vAlign w:val="center"/>
          </w:tcPr>
          <w:p w:rsidR="00785B9F" w:rsidRDefault="00785B9F" w:rsidP="009977D3">
            <w:pPr>
              <w:pStyle w:val="a"/>
            </w:pPr>
            <w:r>
              <w:t xml:space="preserve">refer to </w:t>
            </w:r>
            <w:hyperlink r:id="rId20" w:history="1">
              <w:r>
                <w:rPr>
                  <w:rStyle w:val="Hyperlink"/>
                </w:rPr>
                <w:t>railway=subway_entrance</w:t>
              </w:r>
            </w:hyperlink>
            <w:r w:rsidR="00553108">
              <w:t xml:space="preserve">          </w:t>
            </w:r>
          </w:p>
        </w:tc>
      </w:tr>
    </w:tbl>
    <w:p w:rsidR="00CD27EC" w:rsidRDefault="00CD27EC" w:rsidP="00CD27EC">
      <w:pPr>
        <w:rPr>
          <w:lang w:eastAsia="zh-CN"/>
        </w:rPr>
      </w:pPr>
    </w:p>
    <w:p w:rsidR="00CD27EC" w:rsidRDefault="00C91C81" w:rsidP="00CD27EC">
      <w:pPr>
        <w:pStyle w:val="Heading3"/>
        <w:rPr>
          <w:lang w:eastAsia="zh-CN"/>
        </w:rPr>
      </w:pPr>
      <w:r>
        <w:rPr>
          <w:lang w:eastAsia="zh-CN"/>
        </w:rPr>
        <w:t>Name</w:t>
      </w:r>
      <w:r w:rsidR="00A86A96">
        <w:rPr>
          <w:lang w:eastAsia="zh-CN"/>
        </w:rPr>
        <w:t>s</w:t>
      </w:r>
    </w:p>
    <w:p w:rsidR="00690FE9" w:rsidRDefault="00690FE9" w:rsidP="00690FE9">
      <w:pPr>
        <w:rPr>
          <w:lang w:eastAsia="zh-CN"/>
        </w:rPr>
      </w:pPr>
      <w:r>
        <w:rPr>
          <w:lang w:eastAsia="zh-CN"/>
        </w:rPr>
        <w:t xml:space="preserve">Please refer to </w:t>
      </w:r>
      <w:r w:rsidRPr="002D180C">
        <w:rPr>
          <w:u w:val="single"/>
          <w:lang w:eastAsia="zh-CN"/>
        </w:rPr>
        <w:fldChar w:fldCharType="begin"/>
      </w:r>
      <w:r w:rsidRPr="002D180C">
        <w:rPr>
          <w:u w:val="single"/>
          <w:lang w:eastAsia="zh-CN"/>
        </w:rPr>
        <w:instrText xml:space="preserve"> REF _Ref472927545 \r \h </w:instrText>
      </w:r>
      <w:r>
        <w:rPr>
          <w:u w:val="single"/>
          <w:lang w:eastAsia="zh-CN"/>
        </w:rPr>
        <w:instrText xml:space="preserve"> \* MERGEFORMAT </w:instrText>
      </w:r>
      <w:r w:rsidRPr="002D180C">
        <w:rPr>
          <w:u w:val="single"/>
          <w:lang w:eastAsia="zh-CN"/>
        </w:rPr>
      </w:r>
      <w:r w:rsidRPr="002D180C">
        <w:rPr>
          <w:u w:val="single"/>
          <w:lang w:eastAsia="zh-CN"/>
        </w:rPr>
        <w:fldChar w:fldCharType="separate"/>
      </w:r>
      <w:r w:rsidRPr="002D180C">
        <w:rPr>
          <w:u w:val="single"/>
          <w:lang w:eastAsia="zh-CN"/>
        </w:rPr>
        <w:t>10.5</w:t>
      </w:r>
      <w:r w:rsidRPr="002D180C">
        <w:rPr>
          <w:u w:val="single"/>
          <w:lang w:eastAsia="zh-CN"/>
        </w:rPr>
        <w:fldChar w:fldCharType="end"/>
      </w:r>
      <w:r w:rsidRPr="002D180C">
        <w:rPr>
          <w:u w:val="single"/>
          <w:lang w:eastAsia="zh-CN"/>
        </w:rPr>
        <w:t xml:space="preserve"> </w:t>
      </w:r>
      <w:r w:rsidRPr="002D180C">
        <w:rPr>
          <w:u w:val="single"/>
          <w:lang w:eastAsia="zh-CN"/>
        </w:rPr>
        <w:fldChar w:fldCharType="begin"/>
      </w:r>
      <w:r w:rsidRPr="002D180C">
        <w:rPr>
          <w:u w:val="single"/>
          <w:lang w:eastAsia="zh-CN"/>
        </w:rPr>
        <w:instrText xml:space="preserve"> REF _Ref472927545 \h </w:instrText>
      </w:r>
      <w:r>
        <w:rPr>
          <w:u w:val="single"/>
          <w:lang w:eastAsia="zh-CN"/>
        </w:rPr>
        <w:instrText xml:space="preserve"> \* MERGEFORMAT </w:instrText>
      </w:r>
      <w:r w:rsidRPr="002D180C">
        <w:rPr>
          <w:u w:val="single"/>
          <w:lang w:eastAsia="zh-CN"/>
        </w:rPr>
      </w:r>
      <w:r w:rsidRPr="002D180C">
        <w:rPr>
          <w:u w:val="single"/>
          <w:lang w:eastAsia="zh-CN"/>
        </w:rPr>
        <w:fldChar w:fldCharType="separate"/>
      </w:r>
      <w:r w:rsidRPr="002D180C">
        <w:rPr>
          <w:u w:val="single"/>
          <w:lang w:eastAsia="zh-CN"/>
        </w:rPr>
        <w:t>Names</w:t>
      </w:r>
      <w:r w:rsidRPr="002D180C">
        <w:rPr>
          <w:u w:val="single"/>
          <w:lang w:eastAsia="zh-CN"/>
        </w:rPr>
        <w:fldChar w:fldCharType="end"/>
      </w:r>
      <w:r>
        <w:rPr>
          <w:u w:val="single"/>
          <w:lang w:eastAsia="zh-CN"/>
        </w:rPr>
        <w:t xml:space="preserve"> for details</w:t>
      </w:r>
      <w:r>
        <w:rPr>
          <w:lang w:eastAsia="zh-CN"/>
        </w:rPr>
        <w:t xml:space="preserve"> </w:t>
      </w:r>
    </w:p>
    <w:p w:rsidR="00CD27EC" w:rsidRDefault="00CD27EC" w:rsidP="00CD27EC">
      <w:pPr>
        <w:pStyle w:val="Heading3"/>
        <w:rPr>
          <w:lang w:eastAsia="zh-CN"/>
        </w:rPr>
      </w:pPr>
      <w:r>
        <w:rPr>
          <w:lang w:eastAsia="zh-CN"/>
        </w:rPr>
        <w:t>Country Code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CD27EC" w:rsidRPr="0084175A" w:rsidTr="009977D3">
        <w:trPr>
          <w:trHeight w:val="330"/>
        </w:trPr>
        <w:tc>
          <w:tcPr>
            <w:tcW w:w="1043" w:type="pct"/>
            <w:shd w:val="clear" w:color="auto" w:fill="auto"/>
            <w:noWrap/>
            <w:vAlign w:val="center"/>
            <w:hideMark/>
          </w:tcPr>
          <w:p w:rsidR="00CD27EC" w:rsidRDefault="00CD27EC"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CD27EC" w:rsidRDefault="00CD27EC" w:rsidP="009977D3">
            <w:pPr>
              <w:jc w:val="center"/>
              <w:rPr>
                <w:rFonts w:cs="SimSun"/>
                <w:b/>
                <w:bCs/>
                <w:lang w:eastAsia="zh-CN"/>
              </w:rPr>
            </w:pPr>
            <w:r w:rsidRPr="00330ED0">
              <w:rPr>
                <w:rFonts w:cs="SimSun"/>
                <w:b/>
                <w:bCs/>
              </w:rPr>
              <w:t>Mandatory</w:t>
            </w:r>
          </w:p>
        </w:tc>
        <w:tc>
          <w:tcPr>
            <w:tcW w:w="856" w:type="pct"/>
            <w:vAlign w:val="center"/>
          </w:tcPr>
          <w:p w:rsidR="00CD27EC" w:rsidRDefault="00CD27EC"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CD27EC" w:rsidRDefault="00CD27EC" w:rsidP="009977D3">
            <w:pPr>
              <w:jc w:val="center"/>
              <w:rPr>
                <w:rFonts w:cs="SimSun"/>
                <w:b/>
                <w:bCs/>
              </w:rPr>
            </w:pPr>
            <w:r>
              <w:rPr>
                <w:rFonts w:cs="SimSun"/>
                <w:b/>
                <w:bCs/>
              </w:rPr>
              <w:t>Description</w:t>
            </w:r>
          </w:p>
        </w:tc>
      </w:tr>
      <w:tr w:rsidR="00CD27EC" w:rsidRPr="0084175A" w:rsidTr="009977D3">
        <w:trPr>
          <w:trHeight w:val="345"/>
        </w:trPr>
        <w:tc>
          <w:tcPr>
            <w:tcW w:w="1043" w:type="pct"/>
            <w:shd w:val="clear" w:color="auto" w:fill="auto"/>
            <w:noWrap/>
            <w:vAlign w:val="center"/>
            <w:hideMark/>
          </w:tcPr>
          <w:p w:rsidR="00CD27EC" w:rsidRPr="00B86AA2" w:rsidRDefault="00CD27EC" w:rsidP="009977D3">
            <w:pPr>
              <w:pStyle w:val="a"/>
              <w:jc w:val="center"/>
              <w:rPr>
                <w:b/>
                <w:i/>
              </w:rPr>
            </w:pPr>
            <w:r>
              <w:rPr>
                <w:b/>
                <w:i/>
              </w:rPr>
              <w:t>iso</w:t>
            </w:r>
          </w:p>
        </w:tc>
        <w:tc>
          <w:tcPr>
            <w:tcW w:w="504" w:type="pct"/>
            <w:shd w:val="clear" w:color="auto" w:fill="auto"/>
            <w:noWrap/>
            <w:vAlign w:val="center"/>
            <w:hideMark/>
          </w:tcPr>
          <w:p w:rsidR="00CD27EC" w:rsidRDefault="00B4712F" w:rsidP="009977D3">
            <w:pPr>
              <w:pStyle w:val="a"/>
              <w:jc w:val="center"/>
            </w:pPr>
            <w:r>
              <w:t>N</w:t>
            </w:r>
          </w:p>
        </w:tc>
        <w:tc>
          <w:tcPr>
            <w:tcW w:w="856" w:type="pct"/>
            <w:vAlign w:val="center"/>
          </w:tcPr>
          <w:p w:rsidR="00CD27EC" w:rsidRDefault="00CD27EC" w:rsidP="009977D3">
            <w:pPr>
              <w:pStyle w:val="a"/>
              <w:jc w:val="center"/>
            </w:pPr>
          </w:p>
        </w:tc>
        <w:tc>
          <w:tcPr>
            <w:tcW w:w="2597" w:type="pct"/>
            <w:shd w:val="clear" w:color="auto" w:fill="auto"/>
            <w:vAlign w:val="center"/>
            <w:hideMark/>
          </w:tcPr>
          <w:p w:rsidR="00CD27EC" w:rsidRDefault="00CD27EC" w:rsidP="009977D3">
            <w:pPr>
              <w:pStyle w:val="a"/>
            </w:pPr>
            <w:r w:rsidRPr="00AD7536">
              <w:t>ISO 3166-1 alpha-3</w:t>
            </w:r>
            <w:r>
              <w:t xml:space="preserve"> country code, refer to </w:t>
            </w:r>
            <w:hyperlink r:id="rId21" w:history="1">
              <w:r w:rsidRPr="00CF5F6E">
                <w:rPr>
                  <w:rStyle w:val="Hyperlink"/>
                </w:rPr>
                <w:t>ISO_3166-1_alpha-3</w:t>
              </w:r>
            </w:hyperlink>
            <w:r>
              <w:t xml:space="preserve"> </w:t>
            </w:r>
          </w:p>
        </w:tc>
      </w:tr>
    </w:tbl>
    <w:p w:rsidR="00CD27EC" w:rsidRDefault="00CD27EC" w:rsidP="00CD27EC">
      <w:pPr>
        <w:rPr>
          <w:lang w:eastAsia="zh-CN"/>
        </w:rPr>
      </w:pPr>
    </w:p>
    <w:p w:rsidR="00CD27EC" w:rsidRDefault="00CD27EC" w:rsidP="00CD27EC">
      <w:pPr>
        <w:pStyle w:val="Heading3"/>
        <w:rPr>
          <w:lang w:eastAsia="zh-CN"/>
        </w:rPr>
      </w:pPr>
      <w:r>
        <w:rPr>
          <w:lang w:eastAsia="zh-CN"/>
        </w:rPr>
        <w:t>Link</w:t>
      </w:r>
      <w:r>
        <w:rPr>
          <w:rFonts w:hint="eastAsia"/>
          <w:lang w:eastAsia="zh-CN"/>
        </w:rPr>
        <w:t xml:space="preserve">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CD27EC" w:rsidRPr="0084175A" w:rsidTr="009977D3">
        <w:trPr>
          <w:trHeight w:val="330"/>
        </w:trPr>
        <w:tc>
          <w:tcPr>
            <w:tcW w:w="1043" w:type="pct"/>
            <w:shd w:val="clear" w:color="auto" w:fill="auto"/>
            <w:noWrap/>
            <w:vAlign w:val="center"/>
            <w:hideMark/>
          </w:tcPr>
          <w:p w:rsidR="00CD27EC" w:rsidRDefault="00CD27EC"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CD27EC" w:rsidRDefault="00CD27EC"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CD27EC" w:rsidRDefault="00CD27EC"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CD27EC" w:rsidRDefault="00CD27EC" w:rsidP="009977D3">
            <w:pPr>
              <w:jc w:val="center"/>
              <w:rPr>
                <w:rFonts w:cs="SimSun"/>
                <w:b/>
                <w:bCs/>
              </w:rPr>
            </w:pPr>
            <w:r>
              <w:rPr>
                <w:rFonts w:cs="SimSun"/>
                <w:b/>
                <w:bCs/>
              </w:rPr>
              <w:t>Description</w:t>
            </w:r>
          </w:p>
        </w:tc>
      </w:tr>
      <w:tr w:rsidR="00CD27EC" w:rsidRPr="0084175A" w:rsidTr="009977D3">
        <w:trPr>
          <w:trHeight w:val="345"/>
        </w:trPr>
        <w:tc>
          <w:tcPr>
            <w:tcW w:w="1043" w:type="pct"/>
            <w:shd w:val="clear" w:color="auto" w:fill="auto"/>
            <w:noWrap/>
            <w:vAlign w:val="center"/>
            <w:hideMark/>
          </w:tcPr>
          <w:p w:rsidR="00CD27EC" w:rsidRPr="00B86AA2" w:rsidRDefault="00CD27EC" w:rsidP="009977D3">
            <w:pPr>
              <w:pStyle w:val="a"/>
              <w:jc w:val="center"/>
              <w:rPr>
                <w:b/>
                <w:i/>
              </w:rPr>
            </w:pPr>
            <w:r>
              <w:rPr>
                <w:b/>
                <w:i/>
              </w:rPr>
              <w:t>link_id</w:t>
            </w:r>
          </w:p>
        </w:tc>
        <w:tc>
          <w:tcPr>
            <w:tcW w:w="504" w:type="pct"/>
            <w:shd w:val="clear" w:color="auto" w:fill="auto"/>
            <w:noWrap/>
            <w:vAlign w:val="center"/>
            <w:hideMark/>
          </w:tcPr>
          <w:p w:rsidR="00CD27EC" w:rsidRDefault="00CD27EC" w:rsidP="009977D3">
            <w:pPr>
              <w:pStyle w:val="a"/>
              <w:jc w:val="center"/>
            </w:pPr>
            <w:r>
              <w:t>Y</w:t>
            </w:r>
          </w:p>
        </w:tc>
        <w:tc>
          <w:tcPr>
            <w:tcW w:w="856" w:type="pct"/>
            <w:vAlign w:val="center"/>
          </w:tcPr>
          <w:p w:rsidR="00CD27EC" w:rsidRDefault="00CD27EC" w:rsidP="009977D3">
            <w:pPr>
              <w:pStyle w:val="a"/>
              <w:jc w:val="center"/>
            </w:pPr>
            <w:r>
              <w:t>&lt;user defined&gt;</w:t>
            </w:r>
          </w:p>
        </w:tc>
        <w:tc>
          <w:tcPr>
            <w:tcW w:w="2597" w:type="pct"/>
            <w:shd w:val="clear" w:color="auto" w:fill="auto"/>
            <w:vAlign w:val="center"/>
            <w:hideMark/>
          </w:tcPr>
          <w:p w:rsidR="00CD27EC" w:rsidRDefault="00CD27EC" w:rsidP="009977D3">
            <w:pPr>
              <w:pStyle w:val="a"/>
            </w:pPr>
            <w:r>
              <w:t>T</w:t>
            </w:r>
            <w:r w:rsidRPr="004F129F">
              <w:t xml:space="preserve">he </w:t>
            </w:r>
            <w:r>
              <w:t>id of associated link for the safety camera.</w:t>
            </w:r>
          </w:p>
        </w:tc>
      </w:tr>
      <w:tr w:rsidR="00CD27EC" w:rsidRPr="0084175A" w:rsidTr="009977D3">
        <w:trPr>
          <w:trHeight w:val="345"/>
        </w:trPr>
        <w:tc>
          <w:tcPr>
            <w:tcW w:w="1043" w:type="pct"/>
            <w:shd w:val="clear" w:color="auto" w:fill="auto"/>
            <w:noWrap/>
            <w:vAlign w:val="center"/>
          </w:tcPr>
          <w:p w:rsidR="00CD27EC" w:rsidRDefault="00CD27EC" w:rsidP="009977D3">
            <w:pPr>
              <w:pStyle w:val="a"/>
              <w:jc w:val="center"/>
              <w:rPr>
                <w:b/>
                <w:i/>
              </w:rPr>
            </w:pPr>
            <w:r w:rsidRPr="00B56BF5">
              <w:rPr>
                <w:b/>
                <w:i/>
              </w:rPr>
              <w:t>side_of_st</w:t>
            </w:r>
          </w:p>
        </w:tc>
        <w:tc>
          <w:tcPr>
            <w:tcW w:w="504" w:type="pct"/>
            <w:shd w:val="clear" w:color="auto" w:fill="auto"/>
            <w:noWrap/>
            <w:vAlign w:val="center"/>
          </w:tcPr>
          <w:p w:rsidR="00CD27EC" w:rsidRDefault="00CD27EC" w:rsidP="009977D3">
            <w:pPr>
              <w:pStyle w:val="a"/>
              <w:jc w:val="center"/>
            </w:pPr>
            <w:r>
              <w:t>Y</w:t>
            </w:r>
          </w:p>
        </w:tc>
        <w:tc>
          <w:tcPr>
            <w:tcW w:w="856" w:type="pct"/>
            <w:vAlign w:val="center"/>
          </w:tcPr>
          <w:p w:rsidR="00CD27EC" w:rsidRPr="00AA2EA4" w:rsidRDefault="00CD27EC" w:rsidP="009977D3">
            <w:pPr>
              <w:pStyle w:val="a"/>
              <w:jc w:val="center"/>
              <w:rPr>
                <w:b/>
                <w:i/>
              </w:rPr>
            </w:pPr>
            <w:r w:rsidRPr="00AA2EA4">
              <w:rPr>
                <w:b/>
                <w:i/>
              </w:rPr>
              <w:t>L/R</w:t>
            </w:r>
          </w:p>
        </w:tc>
        <w:tc>
          <w:tcPr>
            <w:tcW w:w="2597" w:type="pct"/>
            <w:shd w:val="clear" w:color="auto" w:fill="auto"/>
            <w:vAlign w:val="center"/>
          </w:tcPr>
          <w:p w:rsidR="00CD27EC" w:rsidRPr="00AD7536" w:rsidRDefault="00CD27EC" w:rsidP="009977D3">
            <w:pPr>
              <w:pStyle w:val="a"/>
            </w:pPr>
            <w:r w:rsidRPr="00B56BF5">
              <w:rPr>
                <w:b/>
                <w:i/>
              </w:rPr>
              <w:t>side_of_st</w:t>
            </w:r>
            <w:r>
              <w:t xml:space="preserve"> indicates which side of the l</w:t>
            </w:r>
            <w:r w:rsidRPr="00015F90">
              <w:t xml:space="preserve">ink is associated with the </w:t>
            </w:r>
            <w:r>
              <w:t>safety camera node</w:t>
            </w:r>
          </w:p>
        </w:tc>
      </w:tr>
      <w:tr w:rsidR="00CD27EC" w:rsidRPr="0084175A" w:rsidTr="009977D3">
        <w:trPr>
          <w:trHeight w:val="345"/>
        </w:trPr>
        <w:tc>
          <w:tcPr>
            <w:tcW w:w="1043" w:type="pct"/>
            <w:vMerge w:val="restart"/>
            <w:shd w:val="clear" w:color="auto" w:fill="auto"/>
            <w:noWrap/>
            <w:vAlign w:val="center"/>
          </w:tcPr>
          <w:p w:rsidR="00CD27EC" w:rsidRPr="00B56BF5" w:rsidRDefault="00CD27EC" w:rsidP="009977D3">
            <w:pPr>
              <w:pStyle w:val="a"/>
              <w:jc w:val="center"/>
              <w:rPr>
                <w:b/>
                <w:i/>
              </w:rPr>
            </w:pPr>
          </w:p>
        </w:tc>
        <w:tc>
          <w:tcPr>
            <w:tcW w:w="504" w:type="pct"/>
            <w:vMerge w:val="restart"/>
            <w:shd w:val="clear" w:color="auto" w:fill="auto"/>
            <w:noWrap/>
            <w:vAlign w:val="center"/>
          </w:tcPr>
          <w:p w:rsidR="00CD27EC" w:rsidRDefault="00CD27EC" w:rsidP="009977D3">
            <w:pPr>
              <w:pStyle w:val="a"/>
              <w:jc w:val="center"/>
            </w:pPr>
          </w:p>
        </w:tc>
        <w:tc>
          <w:tcPr>
            <w:tcW w:w="856" w:type="pct"/>
            <w:vAlign w:val="center"/>
          </w:tcPr>
          <w:p w:rsidR="00CD27EC" w:rsidRPr="00AA2EA4" w:rsidRDefault="00CD27EC" w:rsidP="009977D3">
            <w:pPr>
              <w:pStyle w:val="a"/>
              <w:jc w:val="center"/>
              <w:rPr>
                <w:b/>
                <w:i/>
              </w:rPr>
            </w:pPr>
            <w:r>
              <w:rPr>
                <w:b/>
                <w:i/>
              </w:rPr>
              <w:t>L</w:t>
            </w:r>
          </w:p>
        </w:tc>
        <w:tc>
          <w:tcPr>
            <w:tcW w:w="2597" w:type="pct"/>
            <w:shd w:val="clear" w:color="auto" w:fill="auto"/>
            <w:vAlign w:val="center"/>
          </w:tcPr>
          <w:p w:rsidR="00CD27EC" w:rsidRPr="004E0F1C" w:rsidRDefault="00CD27EC" w:rsidP="009977D3">
            <w:pPr>
              <w:pStyle w:val="a"/>
            </w:pPr>
            <w:r>
              <w:t>Left side of the link</w:t>
            </w:r>
          </w:p>
        </w:tc>
      </w:tr>
      <w:tr w:rsidR="00CD27EC" w:rsidRPr="0084175A" w:rsidTr="009977D3">
        <w:trPr>
          <w:trHeight w:val="345"/>
        </w:trPr>
        <w:tc>
          <w:tcPr>
            <w:tcW w:w="1043" w:type="pct"/>
            <w:vMerge/>
            <w:shd w:val="clear" w:color="auto" w:fill="auto"/>
            <w:noWrap/>
            <w:vAlign w:val="center"/>
          </w:tcPr>
          <w:p w:rsidR="00CD27EC" w:rsidRPr="00B56BF5" w:rsidRDefault="00CD27EC" w:rsidP="009977D3">
            <w:pPr>
              <w:pStyle w:val="a"/>
              <w:jc w:val="center"/>
              <w:rPr>
                <w:b/>
                <w:i/>
              </w:rPr>
            </w:pPr>
          </w:p>
        </w:tc>
        <w:tc>
          <w:tcPr>
            <w:tcW w:w="504" w:type="pct"/>
            <w:vMerge/>
            <w:shd w:val="clear" w:color="auto" w:fill="auto"/>
            <w:noWrap/>
            <w:vAlign w:val="center"/>
          </w:tcPr>
          <w:p w:rsidR="00CD27EC" w:rsidRDefault="00CD27EC" w:rsidP="009977D3">
            <w:pPr>
              <w:pStyle w:val="a"/>
              <w:jc w:val="center"/>
            </w:pPr>
          </w:p>
        </w:tc>
        <w:tc>
          <w:tcPr>
            <w:tcW w:w="856" w:type="pct"/>
            <w:vAlign w:val="center"/>
          </w:tcPr>
          <w:p w:rsidR="00CD27EC" w:rsidRDefault="00CD27EC" w:rsidP="009977D3">
            <w:pPr>
              <w:pStyle w:val="a"/>
              <w:jc w:val="center"/>
              <w:rPr>
                <w:b/>
                <w:i/>
              </w:rPr>
            </w:pPr>
            <w:r>
              <w:rPr>
                <w:b/>
                <w:i/>
              </w:rPr>
              <w:t>R</w:t>
            </w:r>
          </w:p>
        </w:tc>
        <w:tc>
          <w:tcPr>
            <w:tcW w:w="2597" w:type="pct"/>
            <w:shd w:val="clear" w:color="auto" w:fill="auto"/>
            <w:vAlign w:val="center"/>
          </w:tcPr>
          <w:p w:rsidR="00CD27EC" w:rsidRPr="004E0F1C" w:rsidRDefault="00CD27EC" w:rsidP="009977D3">
            <w:pPr>
              <w:pStyle w:val="a"/>
            </w:pPr>
            <w:r w:rsidRPr="004E0F1C">
              <w:t xml:space="preserve">Right side of the </w:t>
            </w:r>
            <w:r>
              <w:t>link</w:t>
            </w:r>
          </w:p>
        </w:tc>
      </w:tr>
    </w:tbl>
    <w:p w:rsidR="00CD27EC" w:rsidRDefault="00CD27EC" w:rsidP="00CD27EC">
      <w:pPr>
        <w:pStyle w:val="Heading3"/>
        <w:rPr>
          <w:lang w:eastAsia="zh-CN"/>
        </w:rPr>
      </w:pPr>
      <w:r>
        <w:rPr>
          <w:lang w:eastAsia="zh-CN"/>
        </w:rPr>
        <w:lastRenderedPageBreak/>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CD27EC" w:rsidRPr="0084175A" w:rsidTr="009977D3">
        <w:trPr>
          <w:trHeight w:val="330"/>
        </w:trPr>
        <w:tc>
          <w:tcPr>
            <w:tcW w:w="1043" w:type="pct"/>
            <w:shd w:val="clear" w:color="auto" w:fill="auto"/>
            <w:noWrap/>
            <w:vAlign w:val="center"/>
            <w:hideMark/>
          </w:tcPr>
          <w:p w:rsidR="00CD27EC" w:rsidRDefault="00CD27EC"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CD27EC" w:rsidRDefault="00CD27EC" w:rsidP="009977D3">
            <w:pPr>
              <w:jc w:val="center"/>
              <w:rPr>
                <w:rFonts w:cs="SimSun"/>
                <w:b/>
                <w:bCs/>
                <w:lang w:eastAsia="zh-CN"/>
              </w:rPr>
            </w:pPr>
            <w:r w:rsidRPr="00330ED0">
              <w:rPr>
                <w:rFonts w:cs="SimSun"/>
                <w:b/>
                <w:bCs/>
              </w:rPr>
              <w:t>Mandatory</w:t>
            </w:r>
          </w:p>
        </w:tc>
        <w:tc>
          <w:tcPr>
            <w:tcW w:w="856" w:type="pct"/>
            <w:vAlign w:val="center"/>
          </w:tcPr>
          <w:p w:rsidR="00CD27EC" w:rsidRDefault="00CD27EC"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CD27EC" w:rsidRDefault="00CD27EC" w:rsidP="009977D3">
            <w:pPr>
              <w:jc w:val="center"/>
              <w:rPr>
                <w:rFonts w:cs="SimSun"/>
                <w:b/>
                <w:bCs/>
              </w:rPr>
            </w:pPr>
            <w:r>
              <w:rPr>
                <w:rFonts w:cs="SimSun"/>
                <w:b/>
                <w:bCs/>
              </w:rPr>
              <w:t>Description</w:t>
            </w:r>
          </w:p>
        </w:tc>
      </w:tr>
      <w:tr w:rsidR="00CD27EC" w:rsidRPr="0084175A" w:rsidTr="00D64F54">
        <w:trPr>
          <w:trHeight w:val="345"/>
        </w:trPr>
        <w:tc>
          <w:tcPr>
            <w:tcW w:w="1043" w:type="pct"/>
            <w:shd w:val="clear" w:color="auto" w:fill="auto"/>
            <w:noWrap/>
            <w:vAlign w:val="center"/>
          </w:tcPr>
          <w:p w:rsidR="00CD27EC" w:rsidRPr="00B86AA2" w:rsidRDefault="00CD27EC" w:rsidP="009977D3">
            <w:pPr>
              <w:pStyle w:val="a"/>
              <w:jc w:val="center"/>
              <w:rPr>
                <w:b/>
                <w:i/>
              </w:rPr>
            </w:pPr>
          </w:p>
        </w:tc>
        <w:tc>
          <w:tcPr>
            <w:tcW w:w="504" w:type="pct"/>
            <w:shd w:val="clear" w:color="auto" w:fill="auto"/>
            <w:noWrap/>
            <w:vAlign w:val="center"/>
          </w:tcPr>
          <w:p w:rsidR="00CD27EC" w:rsidRDefault="00CD27EC" w:rsidP="009977D3">
            <w:pPr>
              <w:pStyle w:val="a"/>
              <w:jc w:val="center"/>
            </w:pPr>
          </w:p>
        </w:tc>
        <w:tc>
          <w:tcPr>
            <w:tcW w:w="856" w:type="pct"/>
            <w:vAlign w:val="center"/>
          </w:tcPr>
          <w:p w:rsidR="00CD27EC" w:rsidRPr="0093627C" w:rsidRDefault="00CD27EC" w:rsidP="009977D3">
            <w:pPr>
              <w:pStyle w:val="a"/>
              <w:jc w:val="center"/>
              <w:rPr>
                <w:b/>
                <w:i/>
              </w:rPr>
            </w:pPr>
          </w:p>
        </w:tc>
        <w:tc>
          <w:tcPr>
            <w:tcW w:w="2597" w:type="pct"/>
            <w:shd w:val="clear" w:color="auto" w:fill="auto"/>
            <w:vAlign w:val="center"/>
          </w:tcPr>
          <w:p w:rsidR="00CD27EC" w:rsidRDefault="00CD27EC" w:rsidP="009977D3">
            <w:pPr>
              <w:pStyle w:val="a"/>
            </w:pPr>
          </w:p>
        </w:tc>
      </w:tr>
    </w:tbl>
    <w:p w:rsidR="00D47023" w:rsidRDefault="00975809" w:rsidP="00D47023">
      <w:pPr>
        <w:pStyle w:val="Heading1"/>
        <w:rPr>
          <w:lang w:eastAsia="zh-CN"/>
        </w:rPr>
      </w:pPr>
      <w:r>
        <w:rPr>
          <w:lang w:eastAsia="zh-CN"/>
        </w:rPr>
        <w:t>Line</w:t>
      </w:r>
      <w:r w:rsidR="00D47023">
        <w:rPr>
          <w:lang w:eastAsia="zh-CN"/>
        </w:rPr>
        <w:t xml:space="preserve"> Features</w:t>
      </w:r>
    </w:p>
    <w:p w:rsidR="003050EF" w:rsidRDefault="007152AB" w:rsidP="003050EF">
      <w:pPr>
        <w:pStyle w:val="Heading2"/>
        <w:rPr>
          <w:lang w:eastAsia="zh-CN"/>
        </w:rPr>
      </w:pPr>
      <w:r>
        <w:rPr>
          <w:lang w:eastAsia="zh-CN"/>
        </w:rPr>
        <w:t xml:space="preserve">Road </w:t>
      </w:r>
      <w:r w:rsidR="001C339D">
        <w:rPr>
          <w:lang w:eastAsia="zh-CN"/>
        </w:rPr>
        <w:t>&amp;</w:t>
      </w:r>
      <w:r w:rsidR="00B01916">
        <w:rPr>
          <w:lang w:eastAsia="zh-CN"/>
        </w:rPr>
        <w:t xml:space="preserve"> </w:t>
      </w:r>
      <w:r w:rsidR="001C339D">
        <w:rPr>
          <w:lang w:eastAsia="zh-CN"/>
        </w:rPr>
        <w:t>Ferry</w:t>
      </w:r>
    </w:p>
    <w:p w:rsidR="00B01916" w:rsidRDefault="009E5E99" w:rsidP="009E5E99">
      <w:pPr>
        <w:pStyle w:val="Heading3"/>
        <w:rPr>
          <w:lang w:eastAsia="zh-CN"/>
        </w:rPr>
      </w:pPr>
      <w:r>
        <w:rPr>
          <w:lang w:eastAsia="zh-CN"/>
        </w:rPr>
        <w:t>Functional Class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660BA4" w:rsidRPr="0084175A" w:rsidTr="00C82C26">
        <w:trPr>
          <w:trHeight w:val="330"/>
        </w:trPr>
        <w:tc>
          <w:tcPr>
            <w:tcW w:w="1043" w:type="pct"/>
            <w:shd w:val="clear" w:color="auto" w:fill="auto"/>
            <w:noWrap/>
            <w:vAlign w:val="center"/>
            <w:hideMark/>
          </w:tcPr>
          <w:p w:rsidR="00660BA4" w:rsidRDefault="00660BA4" w:rsidP="00E107CB">
            <w:pPr>
              <w:jc w:val="center"/>
              <w:rPr>
                <w:rFonts w:cs="SimSun"/>
                <w:b/>
                <w:bCs/>
                <w:lang w:eastAsia="zh-CN"/>
              </w:rPr>
            </w:pPr>
            <w:bookmarkStart w:id="52" w:name="OLE_LINK11"/>
            <w:bookmarkStart w:id="53" w:name="OLE_LINK12"/>
            <w:r>
              <w:rPr>
                <w:rFonts w:hint="eastAsia"/>
                <w:b/>
                <w:bCs/>
                <w:lang w:eastAsia="zh-CN"/>
              </w:rPr>
              <w:t>Key</w:t>
            </w:r>
          </w:p>
        </w:tc>
        <w:tc>
          <w:tcPr>
            <w:tcW w:w="504" w:type="pct"/>
            <w:shd w:val="clear" w:color="auto" w:fill="auto"/>
            <w:noWrap/>
            <w:vAlign w:val="center"/>
            <w:hideMark/>
          </w:tcPr>
          <w:p w:rsidR="00660BA4" w:rsidRDefault="008A3164" w:rsidP="008A3164">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660BA4" w:rsidRDefault="008A3164" w:rsidP="00E107CB">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660BA4" w:rsidRDefault="00660BA4" w:rsidP="00E107CB">
            <w:pPr>
              <w:jc w:val="center"/>
              <w:rPr>
                <w:rFonts w:cs="SimSun"/>
                <w:b/>
                <w:bCs/>
              </w:rPr>
            </w:pPr>
            <w:r>
              <w:rPr>
                <w:rFonts w:cs="SimSun"/>
                <w:b/>
                <w:bCs/>
              </w:rPr>
              <w:t>Description</w:t>
            </w:r>
          </w:p>
        </w:tc>
      </w:tr>
      <w:tr w:rsidR="00660BA4" w:rsidRPr="0084175A" w:rsidTr="00C82C26">
        <w:trPr>
          <w:trHeight w:val="345"/>
        </w:trPr>
        <w:tc>
          <w:tcPr>
            <w:tcW w:w="1043" w:type="pct"/>
            <w:shd w:val="clear" w:color="auto" w:fill="auto"/>
            <w:noWrap/>
            <w:vAlign w:val="center"/>
            <w:hideMark/>
          </w:tcPr>
          <w:p w:rsidR="00660BA4" w:rsidRPr="00B86AA2" w:rsidRDefault="004237A0" w:rsidP="00E107CB">
            <w:pPr>
              <w:pStyle w:val="a"/>
              <w:jc w:val="center"/>
              <w:rPr>
                <w:b/>
                <w:i/>
              </w:rPr>
            </w:pPr>
            <w:bookmarkStart w:id="54" w:name="OLE_LINK9"/>
            <w:bookmarkStart w:id="55" w:name="OLE_LINK10"/>
            <w:r>
              <w:rPr>
                <w:rFonts w:hint="eastAsia"/>
                <w:b/>
                <w:i/>
              </w:rPr>
              <w:t>functional_class</w:t>
            </w:r>
            <w:bookmarkEnd w:id="54"/>
            <w:bookmarkEnd w:id="55"/>
          </w:p>
        </w:tc>
        <w:tc>
          <w:tcPr>
            <w:tcW w:w="504" w:type="pct"/>
            <w:shd w:val="clear" w:color="auto" w:fill="auto"/>
            <w:noWrap/>
            <w:vAlign w:val="center"/>
            <w:hideMark/>
          </w:tcPr>
          <w:p w:rsidR="00660BA4" w:rsidRDefault="008A3164" w:rsidP="008A3164">
            <w:pPr>
              <w:pStyle w:val="a"/>
              <w:jc w:val="center"/>
            </w:pPr>
            <w:r>
              <w:t>Y</w:t>
            </w:r>
            <w:r>
              <w:rPr>
                <w:rFonts w:hint="eastAsia"/>
              </w:rPr>
              <w:t xml:space="preserve"> </w:t>
            </w:r>
          </w:p>
        </w:tc>
        <w:tc>
          <w:tcPr>
            <w:tcW w:w="856" w:type="pct"/>
            <w:vAlign w:val="center"/>
          </w:tcPr>
          <w:p w:rsidR="00660BA4" w:rsidRDefault="00F70D90" w:rsidP="00E107CB">
            <w:pPr>
              <w:pStyle w:val="a"/>
              <w:jc w:val="center"/>
            </w:pPr>
            <w:r>
              <w:t>[</w:t>
            </w:r>
            <w:r w:rsidR="00C620C3" w:rsidRPr="00705ACF">
              <w:rPr>
                <w:b/>
                <w:i/>
              </w:rPr>
              <w:t>1</w:t>
            </w:r>
            <w:r w:rsidRPr="00705ACF">
              <w:rPr>
                <w:b/>
                <w:i/>
              </w:rPr>
              <w:t>,5</w:t>
            </w:r>
            <w:r>
              <w:t>]</w:t>
            </w:r>
          </w:p>
        </w:tc>
        <w:tc>
          <w:tcPr>
            <w:tcW w:w="2597" w:type="pct"/>
            <w:shd w:val="clear" w:color="auto" w:fill="auto"/>
            <w:vAlign w:val="center"/>
            <w:hideMark/>
          </w:tcPr>
          <w:p w:rsidR="00660BA4" w:rsidRPr="00557881" w:rsidRDefault="00DF013E" w:rsidP="00557881">
            <w:pPr>
              <w:autoSpaceDE w:val="0"/>
              <w:autoSpaceDN w:val="0"/>
              <w:adjustRightInd w:val="0"/>
              <w:rPr>
                <w:rFonts w:ascii="Arial" w:hAnsi="Arial" w:cs="Arial"/>
              </w:rPr>
            </w:pPr>
            <w:r>
              <w:rPr>
                <w:rFonts w:hint="eastAsia"/>
                <w:b/>
                <w:i/>
              </w:rPr>
              <w:t>functional_class</w:t>
            </w:r>
            <w:r>
              <w:rPr>
                <w:rFonts w:ascii="Arial" w:hAnsi="Arial" w:cs="Arial"/>
              </w:rPr>
              <w:t xml:space="preserve"> </w:t>
            </w:r>
            <w:r w:rsidRPr="00DF013E">
              <w:rPr>
                <w:lang w:eastAsia="zh-CN"/>
              </w:rPr>
              <w:t>is the hierarchical classification of a road network.</w:t>
            </w:r>
          </w:p>
        </w:tc>
      </w:tr>
      <w:tr w:rsidR="00A101C9" w:rsidRPr="0084175A" w:rsidTr="00C82C26">
        <w:trPr>
          <w:trHeight w:val="345"/>
        </w:trPr>
        <w:tc>
          <w:tcPr>
            <w:tcW w:w="1043" w:type="pct"/>
            <w:vMerge w:val="restart"/>
            <w:shd w:val="clear" w:color="auto" w:fill="auto"/>
            <w:noWrap/>
            <w:vAlign w:val="center"/>
          </w:tcPr>
          <w:p w:rsidR="00A101C9" w:rsidRDefault="00A101C9" w:rsidP="00E107CB">
            <w:pPr>
              <w:pStyle w:val="a"/>
              <w:jc w:val="center"/>
              <w:rPr>
                <w:b/>
                <w:i/>
              </w:rPr>
            </w:pPr>
          </w:p>
        </w:tc>
        <w:tc>
          <w:tcPr>
            <w:tcW w:w="504" w:type="pct"/>
            <w:vMerge w:val="restart"/>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1</w:t>
            </w:r>
          </w:p>
        </w:tc>
        <w:tc>
          <w:tcPr>
            <w:tcW w:w="2597" w:type="pct"/>
            <w:shd w:val="clear" w:color="auto" w:fill="auto"/>
            <w:vAlign w:val="center"/>
          </w:tcPr>
          <w:p w:rsidR="00A101C9" w:rsidRPr="00D17FE4" w:rsidRDefault="000970A6" w:rsidP="000970A6">
            <w:pPr>
              <w:autoSpaceDE w:val="0"/>
              <w:autoSpaceDN w:val="0"/>
              <w:adjustRightInd w:val="0"/>
              <w:rPr>
                <w:lang w:eastAsia="zh-CN"/>
              </w:rPr>
            </w:pPr>
            <w:r>
              <w:rPr>
                <w:b/>
                <w:lang w:eastAsia="zh-CN"/>
              </w:rPr>
              <w:t xml:space="preserve">First Class </w:t>
            </w:r>
            <w:r w:rsidR="00A101C9" w:rsidRPr="00D17FE4">
              <w:rPr>
                <w:b/>
                <w:lang w:eastAsia="zh-CN"/>
              </w:rPr>
              <w:t>Road</w:t>
            </w:r>
            <w:r w:rsidR="00A101C9">
              <w:rPr>
                <w:lang w:eastAsia="zh-CN"/>
              </w:rPr>
              <w:t xml:space="preserve">. </w:t>
            </w:r>
            <w:r w:rsidR="00A101C9" w:rsidRPr="00D17FE4">
              <w:rPr>
                <w:lang w:eastAsia="zh-CN"/>
              </w:rPr>
              <w:t>These roads allow for high volume, maximum speed traffic movement between and through major metropolitan areas. There are very few, if any, speed changes. Access to the road is usually controlled.</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2</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Second Class Roads</w:t>
            </w:r>
            <w:r>
              <w:rPr>
                <w:lang w:eastAsia="zh-CN"/>
              </w:rPr>
              <w:t xml:space="preserve">. </w:t>
            </w:r>
            <w:r w:rsidRPr="000970A6">
              <w:rPr>
                <w:lang w:eastAsia="zh-CN"/>
              </w:rPr>
              <w:t>These roads are used to channel traffic to Main Roads for travel between and through cities in the shortest amount of time. There are very few, if any, speed changes.</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3</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Third Class Roads</w:t>
            </w:r>
            <w:r>
              <w:rPr>
                <w:lang w:eastAsia="zh-CN"/>
              </w:rPr>
              <w:t xml:space="preserve">. </w:t>
            </w:r>
            <w:r w:rsidRPr="000970A6">
              <w:rPr>
                <w:lang w:eastAsia="zh-CN"/>
              </w:rPr>
              <w:t>These roads interconnect First Class Roads and provide a high volume of traffic movement at a lower level of mobility than First Class Roads.</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4</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Fourth Class Roads</w:t>
            </w:r>
            <w:r>
              <w:rPr>
                <w:lang w:eastAsia="zh-CN"/>
              </w:rPr>
              <w:t xml:space="preserve">. </w:t>
            </w:r>
            <w:r w:rsidRPr="000970A6">
              <w:rPr>
                <w:lang w:eastAsia="zh-CN"/>
              </w:rPr>
              <w:t>These roads provide for a high volume of traffic movement at moderate speeds between neighborhoods. These roads connect with higher Priority to collect and distribute traffic between neighborhoods.</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5</w:t>
            </w:r>
          </w:p>
          <w:p w:rsidR="00805DB8" w:rsidRPr="00705ACF" w:rsidRDefault="00805DB8" w:rsidP="00E107CB">
            <w:pPr>
              <w:pStyle w:val="a"/>
              <w:jc w:val="center"/>
            </w:pPr>
            <w:r w:rsidRPr="00705ACF">
              <w:t>(Default)</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Fifth Class Roads</w:t>
            </w:r>
            <w:r>
              <w:rPr>
                <w:lang w:eastAsia="zh-CN"/>
              </w:rPr>
              <w:t xml:space="preserve">. </w:t>
            </w:r>
            <w:r w:rsidRPr="000970A6">
              <w:rPr>
                <w:lang w:eastAsia="zh-CN"/>
              </w:rPr>
              <w:t>These roads’ volume and traffic movements are below the level of any Functional Class</w:t>
            </w:r>
          </w:p>
        </w:tc>
      </w:tr>
    </w:tbl>
    <w:bookmarkEnd w:id="52"/>
    <w:bookmarkEnd w:id="53"/>
    <w:p w:rsidR="009E5E99" w:rsidRDefault="0023323C" w:rsidP="008D2968">
      <w:pPr>
        <w:pStyle w:val="Heading3"/>
        <w:rPr>
          <w:lang w:eastAsia="zh-CN"/>
        </w:rPr>
      </w:pPr>
      <w:r>
        <w:rPr>
          <w:lang w:eastAsia="zh-CN"/>
        </w:rPr>
        <w:t>Road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275"/>
        <w:gridCol w:w="2269"/>
        <w:gridCol w:w="6830"/>
      </w:tblGrid>
      <w:tr w:rsidR="00960A7C" w:rsidRPr="0084175A" w:rsidTr="00C82C26">
        <w:trPr>
          <w:trHeight w:val="330"/>
        </w:trPr>
        <w:tc>
          <w:tcPr>
            <w:tcW w:w="1063" w:type="pct"/>
            <w:shd w:val="clear" w:color="auto" w:fill="auto"/>
            <w:noWrap/>
            <w:vAlign w:val="center"/>
            <w:hideMark/>
          </w:tcPr>
          <w:p w:rsidR="00960A7C" w:rsidRDefault="00960A7C" w:rsidP="00E107CB">
            <w:pPr>
              <w:jc w:val="center"/>
              <w:rPr>
                <w:rFonts w:cs="SimSun"/>
                <w:b/>
                <w:bCs/>
                <w:lang w:eastAsia="zh-CN"/>
              </w:rPr>
            </w:pPr>
            <w:r>
              <w:rPr>
                <w:rFonts w:hint="eastAsia"/>
                <w:b/>
                <w:bCs/>
                <w:lang w:eastAsia="zh-CN"/>
              </w:rPr>
              <w:t>Key</w:t>
            </w:r>
          </w:p>
        </w:tc>
        <w:tc>
          <w:tcPr>
            <w:tcW w:w="484" w:type="pct"/>
            <w:shd w:val="clear" w:color="auto" w:fill="auto"/>
            <w:noWrap/>
            <w:vAlign w:val="center"/>
            <w:hideMark/>
          </w:tcPr>
          <w:p w:rsidR="00960A7C" w:rsidRDefault="00960A7C" w:rsidP="00E107CB">
            <w:pPr>
              <w:jc w:val="center"/>
              <w:rPr>
                <w:rFonts w:cs="SimSun"/>
                <w:b/>
                <w:bCs/>
                <w:lang w:eastAsia="zh-CN"/>
              </w:rPr>
            </w:pPr>
            <w:r w:rsidRPr="00330ED0">
              <w:rPr>
                <w:rFonts w:cs="SimSun"/>
                <w:b/>
                <w:bCs/>
              </w:rPr>
              <w:t>Mandatory</w:t>
            </w:r>
            <w:r>
              <w:rPr>
                <w:rFonts w:cs="SimSun" w:hint="eastAsia"/>
                <w:b/>
                <w:bCs/>
                <w:lang w:eastAsia="zh-CN"/>
              </w:rPr>
              <w:t xml:space="preserve"> </w:t>
            </w:r>
          </w:p>
        </w:tc>
        <w:tc>
          <w:tcPr>
            <w:tcW w:w="861" w:type="pct"/>
            <w:vAlign w:val="center"/>
          </w:tcPr>
          <w:p w:rsidR="00960A7C" w:rsidRDefault="00960A7C" w:rsidP="00E107CB">
            <w:pPr>
              <w:jc w:val="center"/>
              <w:rPr>
                <w:rFonts w:cs="SimSun"/>
                <w:b/>
                <w:bCs/>
                <w:lang w:eastAsia="zh-CN"/>
              </w:rPr>
            </w:pPr>
            <w:r>
              <w:rPr>
                <w:rFonts w:cs="SimSun" w:hint="eastAsia"/>
                <w:b/>
                <w:bCs/>
                <w:lang w:eastAsia="zh-CN"/>
              </w:rPr>
              <w:t>Value</w:t>
            </w:r>
          </w:p>
        </w:tc>
        <w:tc>
          <w:tcPr>
            <w:tcW w:w="2592" w:type="pct"/>
            <w:shd w:val="clear" w:color="auto" w:fill="auto"/>
            <w:noWrap/>
            <w:vAlign w:val="center"/>
            <w:hideMark/>
          </w:tcPr>
          <w:p w:rsidR="00960A7C" w:rsidRDefault="00960A7C" w:rsidP="00E107CB">
            <w:pPr>
              <w:jc w:val="center"/>
              <w:rPr>
                <w:rFonts w:cs="SimSun"/>
                <w:b/>
                <w:bCs/>
              </w:rPr>
            </w:pPr>
            <w:r>
              <w:rPr>
                <w:rFonts w:cs="SimSun"/>
                <w:b/>
                <w:bCs/>
              </w:rPr>
              <w:t>Description</w:t>
            </w:r>
          </w:p>
        </w:tc>
      </w:tr>
      <w:tr w:rsidR="00960A7C" w:rsidRPr="0084175A" w:rsidTr="00C82C26">
        <w:trPr>
          <w:trHeight w:val="345"/>
        </w:trPr>
        <w:tc>
          <w:tcPr>
            <w:tcW w:w="1063" w:type="pct"/>
            <w:shd w:val="clear" w:color="auto" w:fill="auto"/>
            <w:noWrap/>
            <w:vAlign w:val="center"/>
            <w:hideMark/>
          </w:tcPr>
          <w:p w:rsidR="00960A7C" w:rsidRPr="00B86AA2" w:rsidRDefault="00D2328F" w:rsidP="00E107CB">
            <w:pPr>
              <w:pStyle w:val="a"/>
              <w:jc w:val="center"/>
              <w:rPr>
                <w:b/>
                <w:i/>
              </w:rPr>
            </w:pPr>
            <w:r>
              <w:rPr>
                <w:b/>
                <w:i/>
              </w:rPr>
              <w:t>rt</w:t>
            </w:r>
          </w:p>
        </w:tc>
        <w:tc>
          <w:tcPr>
            <w:tcW w:w="484" w:type="pct"/>
            <w:shd w:val="clear" w:color="auto" w:fill="auto"/>
            <w:noWrap/>
            <w:vAlign w:val="center"/>
            <w:hideMark/>
          </w:tcPr>
          <w:p w:rsidR="00960A7C" w:rsidRDefault="00960A7C" w:rsidP="00E107CB">
            <w:pPr>
              <w:pStyle w:val="a"/>
              <w:jc w:val="center"/>
            </w:pPr>
            <w:r>
              <w:t>Y</w:t>
            </w:r>
            <w:r>
              <w:rPr>
                <w:rFonts w:hint="eastAsia"/>
              </w:rPr>
              <w:t xml:space="preserve"> </w:t>
            </w:r>
          </w:p>
        </w:tc>
        <w:tc>
          <w:tcPr>
            <w:tcW w:w="861" w:type="pct"/>
            <w:vAlign w:val="center"/>
          </w:tcPr>
          <w:p w:rsidR="00960A7C" w:rsidRDefault="00A674A6" w:rsidP="00002B61">
            <w:pPr>
              <w:pStyle w:val="a"/>
              <w:jc w:val="center"/>
            </w:pPr>
            <w:r>
              <w:t>[</w:t>
            </w:r>
            <w:r w:rsidRPr="007511BA">
              <w:rPr>
                <w:b/>
                <w:i/>
              </w:rPr>
              <w:t>0</w:t>
            </w:r>
            <w:r w:rsidR="00960A7C" w:rsidRPr="007511BA">
              <w:rPr>
                <w:b/>
                <w:i/>
              </w:rPr>
              <w:t>,</w:t>
            </w:r>
            <w:r w:rsidRPr="007511BA">
              <w:rPr>
                <w:b/>
                <w:i/>
              </w:rPr>
              <w:t>1</w:t>
            </w:r>
            <w:r w:rsidR="00960A7C" w:rsidRPr="007511BA">
              <w:rPr>
                <w:b/>
                <w:i/>
              </w:rPr>
              <w:t>5</w:t>
            </w:r>
            <w:r w:rsidR="00960A7C">
              <w:t>]</w:t>
            </w:r>
          </w:p>
        </w:tc>
        <w:tc>
          <w:tcPr>
            <w:tcW w:w="2592" w:type="pct"/>
            <w:shd w:val="clear" w:color="auto" w:fill="auto"/>
            <w:vAlign w:val="center"/>
            <w:hideMark/>
          </w:tcPr>
          <w:p w:rsidR="00960A7C" w:rsidRPr="00557881" w:rsidRDefault="00A674A6" w:rsidP="00E107CB">
            <w:pPr>
              <w:autoSpaceDE w:val="0"/>
              <w:autoSpaceDN w:val="0"/>
              <w:adjustRightInd w:val="0"/>
              <w:rPr>
                <w:rFonts w:ascii="Arial" w:hAnsi="Arial" w:cs="Arial"/>
              </w:rPr>
            </w:pPr>
            <w:r w:rsidRPr="00A674A6">
              <w:rPr>
                <w:b/>
                <w:i/>
                <w:lang w:eastAsia="zh-CN"/>
              </w:rPr>
              <w:t>rt</w:t>
            </w:r>
            <w:r>
              <w:rPr>
                <w:lang w:eastAsia="zh-CN"/>
              </w:rPr>
              <w:t xml:space="preserve"> </w:t>
            </w:r>
            <w:r w:rsidR="00992544">
              <w:rPr>
                <w:lang w:eastAsia="zh-CN"/>
              </w:rPr>
              <w:t xml:space="preserve">presents the road type, </w:t>
            </w:r>
            <w:r w:rsidR="00E107CB" w:rsidRPr="002D277E">
              <w:rPr>
                <w:rFonts w:asciiTheme="minorHAnsi" w:eastAsia="MS Gothic" w:hAnsiTheme="minorHAnsi" w:cs="Arial"/>
                <w:lang w:eastAsia="ja-JP"/>
              </w:rPr>
              <w:t>identifies certain aspects of the physical form that a road takes</w:t>
            </w:r>
            <w:r w:rsidR="00960A7C" w:rsidRPr="002D277E">
              <w:rPr>
                <w:rFonts w:asciiTheme="minorHAnsi" w:eastAsia="MS Gothic" w:hAnsiTheme="minorHAnsi" w:cs="Arial"/>
                <w:lang w:eastAsia="ja-JP"/>
              </w:rPr>
              <w:t>.</w:t>
            </w:r>
          </w:p>
        </w:tc>
      </w:tr>
      <w:tr w:rsidR="00A674A6" w:rsidRPr="0084175A" w:rsidTr="00C82C26">
        <w:trPr>
          <w:trHeight w:val="345"/>
        </w:trPr>
        <w:tc>
          <w:tcPr>
            <w:tcW w:w="1063" w:type="pct"/>
            <w:vMerge w:val="restart"/>
            <w:shd w:val="clear" w:color="auto" w:fill="auto"/>
            <w:noWrap/>
            <w:vAlign w:val="center"/>
          </w:tcPr>
          <w:p w:rsidR="00A674A6" w:rsidRDefault="00A674A6" w:rsidP="00E107CB">
            <w:pPr>
              <w:pStyle w:val="a"/>
              <w:jc w:val="center"/>
              <w:rPr>
                <w:b/>
                <w:i/>
              </w:rPr>
            </w:pPr>
          </w:p>
        </w:tc>
        <w:tc>
          <w:tcPr>
            <w:tcW w:w="484" w:type="pct"/>
            <w:vMerge w:val="restar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0</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Freeway class road (1)</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Highway</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Freeway class road (2)</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Urban highway</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2</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Highway class road ( &gt; 91KPH)</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National road</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3</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Throughway class road (51-90 KPH)</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Main district road</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4</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Local road class road (31-50 KPH)</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Prefectural road</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5</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Frontage road</w:t>
            </w:r>
          </w:p>
          <w:p w:rsidR="00A674A6" w:rsidRPr="000A2858" w:rsidRDefault="006F5D80" w:rsidP="00172292">
            <w:pPr>
              <w:pStyle w:val="tbltxt8"/>
              <w:rPr>
                <w:rFonts w:cs="Arial"/>
                <w:sz w:val="21"/>
                <w:szCs w:val="21"/>
              </w:rPr>
            </w:pPr>
            <w:r>
              <w:rPr>
                <w:rFonts w:cs="Arial"/>
                <w:noProof/>
                <w:sz w:val="21"/>
                <w:szCs w:val="21"/>
              </w:rPr>
              <w:drawing>
                <wp:inline distT="0" distB="0" distL="0" distR="0" wp14:anchorId="21000171">
                  <wp:extent cx="4165600" cy="30162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5600" cy="3016250"/>
                          </a:xfrm>
                          <a:prstGeom prst="rect">
                            <a:avLst/>
                          </a:prstGeom>
                          <a:noFill/>
                          <a:ln>
                            <a:noFill/>
                          </a:ln>
                        </pic:spPr>
                      </pic:pic>
                    </a:graphicData>
                  </a:graphic>
                </wp:inline>
              </w:drawing>
            </w:r>
          </w:p>
          <w:p w:rsidR="00A674A6" w:rsidRPr="000A2858" w:rsidRDefault="006F5D80" w:rsidP="00172292">
            <w:pPr>
              <w:pStyle w:val="tbltxt8"/>
              <w:rPr>
                <w:rFonts w:cs="Arial"/>
                <w:sz w:val="21"/>
                <w:szCs w:val="21"/>
              </w:rPr>
            </w:pPr>
            <w:r>
              <w:rPr>
                <w:rFonts w:cs="Arial"/>
                <w:noProof/>
                <w:color w:val="000000"/>
                <w:sz w:val="21"/>
                <w:szCs w:val="21"/>
              </w:rPr>
              <w:lastRenderedPageBreak/>
              <w:drawing>
                <wp:inline distT="0" distB="0" distL="0" distR="0" wp14:anchorId="18441389">
                  <wp:extent cx="2292350" cy="235585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2350" cy="2355850"/>
                          </a:xfrm>
                          <a:prstGeom prst="rect">
                            <a:avLst/>
                          </a:prstGeom>
                          <a:noFill/>
                          <a:ln>
                            <a:noFill/>
                          </a:ln>
                        </pic:spPr>
                      </pic:pic>
                    </a:graphicData>
                  </a:graphic>
                </wp:inline>
              </w:drawing>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6</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Very low speed road ( &lt; 30 KPH)</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7</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Private road</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This attribute identifies Road Elements and Ferry Connections which are both private and do not allow through traffic.</w:t>
            </w:r>
          </w:p>
          <w:p w:rsidR="00A674A6" w:rsidRPr="00A674A6" w:rsidRDefault="00A674A6" w:rsidP="00172292">
            <w:pPr>
              <w:autoSpaceDE w:val="0"/>
              <w:autoSpaceDN w:val="0"/>
              <w:adjustRightInd w:val="0"/>
              <w:rPr>
                <w:rFonts w:asciiTheme="minorHAnsi" w:eastAsia="MS Gothic" w:hAnsiTheme="minorHAnsi" w:cs="Arial"/>
                <w:lang w:eastAsia="ja-JP"/>
              </w:rPr>
            </w:pPr>
          </w:p>
          <w:p w:rsidR="00A674A6" w:rsidRPr="00A674A6" w:rsidRDefault="00A674A6" w:rsidP="00172292">
            <w:pPr>
              <w:autoSpaceDE w:val="0"/>
              <w:autoSpaceDN w:val="0"/>
              <w:adjustRightInd w:val="0"/>
              <w:rPr>
                <w:rFonts w:asciiTheme="minorHAnsi" w:eastAsia="MS Gothic" w:hAnsiTheme="minorHAnsi" w:cs="Arial"/>
                <w:lang w:eastAsia="ja-JP"/>
              </w:rPr>
            </w:pPr>
            <w:r w:rsidRPr="00A674A6">
              <w:rPr>
                <w:rFonts w:asciiTheme="minorHAnsi" w:eastAsia="MS Gothic" w:hAnsiTheme="minorHAnsi" w:cs="Arial"/>
                <w:lang w:eastAsia="ja-JP"/>
              </w:rPr>
              <w:t>Ownership identifies roads not maintained by an organization responsible for maintenance of public roads.</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8</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Walkway</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In Europe, this literally means pedestrians only. However, in North America, this may represent pedestrians and/or bicycles.</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9</w:t>
            </w:r>
            <w:r w:rsidR="007D2DA5" w:rsidRPr="007511BA">
              <w:t>(Default)</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Non-navigable road</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10</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Ship Ferry route</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11</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Train Ferry route</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12</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Public vehicle only road</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13</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hint="eastAsia"/>
                <w:sz w:val="22"/>
                <w:szCs w:val="22"/>
              </w:rPr>
              <w:t>Cycle way</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hint="eastAsia"/>
                <w:sz w:val="22"/>
                <w:szCs w:val="22"/>
              </w:rPr>
              <w:t xml:space="preserve">Only </w:t>
            </w:r>
            <w:r w:rsidRPr="00A674A6">
              <w:rPr>
                <w:rFonts w:asciiTheme="minorHAnsi" w:hAnsiTheme="minorHAnsi" w:cs="Arial"/>
                <w:sz w:val="22"/>
                <w:szCs w:val="22"/>
              </w:rPr>
              <w:t>available for</w:t>
            </w:r>
            <w:r w:rsidRPr="00A674A6">
              <w:rPr>
                <w:rFonts w:asciiTheme="minorHAnsi" w:hAnsiTheme="minorHAnsi" w:cs="Arial" w:hint="eastAsia"/>
                <w:sz w:val="22"/>
                <w:szCs w:val="22"/>
              </w:rPr>
              <w:t xml:space="preserve"> bicycle, not for other </w:t>
            </w:r>
            <w:r w:rsidRPr="00A674A6">
              <w:rPr>
                <w:rFonts w:asciiTheme="minorHAnsi" w:hAnsiTheme="minorHAnsi" w:cs="Arial"/>
                <w:sz w:val="22"/>
                <w:szCs w:val="22"/>
              </w:rPr>
              <w:t>vehicle</w:t>
            </w:r>
            <w:r w:rsidRPr="00A674A6">
              <w:rPr>
                <w:rFonts w:asciiTheme="minorHAnsi" w:hAnsiTheme="minorHAnsi" w:cs="Arial" w:hint="eastAsia"/>
                <w:sz w:val="22"/>
                <w:szCs w:val="22"/>
              </w:rPr>
              <w:t xml:space="preserve"> and </w:t>
            </w:r>
            <w:r w:rsidRPr="00A674A6">
              <w:rPr>
                <w:rFonts w:asciiTheme="minorHAnsi" w:hAnsiTheme="minorHAnsi" w:cs="Arial"/>
                <w:sz w:val="22"/>
                <w:szCs w:val="22"/>
              </w:rPr>
              <w:t>pedestrian</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14</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Layout (</w:t>
            </w:r>
            <w:r w:rsidRPr="00A674A6">
              <w:rPr>
                <w:rFonts w:asciiTheme="minorHAnsi" w:hAnsiTheme="minorHAnsi" w:cs="Arial"/>
                <w:sz w:val="22"/>
                <w:szCs w:val="22"/>
              </w:rPr>
              <w:t>规划路线</w:t>
            </w:r>
            <w:r w:rsidRPr="00A674A6">
              <w:rPr>
                <w:rFonts w:asciiTheme="minorHAnsi" w:hAnsiTheme="minorHAnsi" w:cs="Arial"/>
                <w:sz w:val="22"/>
                <w:szCs w:val="22"/>
              </w:rPr>
              <w:t>)</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15</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Road for Authorities</w:t>
            </w:r>
          </w:p>
          <w:p w:rsidR="00A674A6" w:rsidRPr="00A674A6" w:rsidRDefault="006F5D80" w:rsidP="00172292">
            <w:pPr>
              <w:pStyle w:val="tbltxt8"/>
              <w:rPr>
                <w:rFonts w:asciiTheme="minorHAnsi" w:hAnsiTheme="minorHAnsi" w:cs="Arial"/>
                <w:sz w:val="22"/>
                <w:szCs w:val="22"/>
              </w:rPr>
            </w:pPr>
            <w:r>
              <w:rPr>
                <w:rFonts w:asciiTheme="minorHAnsi" w:hAnsiTheme="minorHAnsi" w:cs="Arial"/>
                <w:noProof/>
                <w:sz w:val="22"/>
                <w:szCs w:val="22"/>
              </w:rPr>
              <w:drawing>
                <wp:inline distT="0" distB="0" distL="0" distR="0" wp14:anchorId="1393F0D0">
                  <wp:extent cx="4883150" cy="488315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3150" cy="4883150"/>
                          </a:xfrm>
                          <a:prstGeom prst="rect">
                            <a:avLst/>
                          </a:prstGeom>
                          <a:noFill/>
                          <a:ln>
                            <a:noFill/>
                          </a:ln>
                        </pic:spPr>
                      </pic:pic>
                    </a:graphicData>
                  </a:graphic>
                </wp:inline>
              </w:drawing>
            </w:r>
          </w:p>
        </w:tc>
      </w:tr>
    </w:tbl>
    <w:p w:rsidR="00960A7C" w:rsidRPr="00960A7C" w:rsidRDefault="00960A7C" w:rsidP="00960A7C">
      <w:pPr>
        <w:rPr>
          <w:lang w:eastAsia="zh-CN"/>
        </w:rPr>
      </w:pPr>
    </w:p>
    <w:p w:rsidR="0023323C" w:rsidRDefault="0023323C" w:rsidP="008D2968">
      <w:pPr>
        <w:pStyle w:val="Heading3"/>
        <w:rPr>
          <w:lang w:eastAsia="zh-CN"/>
        </w:rPr>
      </w:pPr>
      <w:r>
        <w:rPr>
          <w:lang w:eastAsia="zh-CN"/>
        </w:rPr>
        <w:t>Road Sub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275"/>
        <w:gridCol w:w="2269"/>
        <w:gridCol w:w="6830"/>
      </w:tblGrid>
      <w:tr w:rsidR="00002B61" w:rsidRPr="0084175A" w:rsidTr="00C82C26">
        <w:trPr>
          <w:trHeight w:val="330"/>
        </w:trPr>
        <w:tc>
          <w:tcPr>
            <w:tcW w:w="1063" w:type="pct"/>
            <w:shd w:val="clear" w:color="auto" w:fill="auto"/>
            <w:noWrap/>
            <w:vAlign w:val="center"/>
            <w:hideMark/>
          </w:tcPr>
          <w:p w:rsidR="00002B61" w:rsidRDefault="00002B61" w:rsidP="00172292">
            <w:pPr>
              <w:jc w:val="center"/>
              <w:rPr>
                <w:rFonts w:cs="SimSun"/>
                <w:b/>
                <w:bCs/>
                <w:lang w:eastAsia="zh-CN"/>
              </w:rPr>
            </w:pPr>
            <w:r>
              <w:rPr>
                <w:rFonts w:hint="eastAsia"/>
                <w:b/>
                <w:bCs/>
                <w:lang w:eastAsia="zh-CN"/>
              </w:rPr>
              <w:t>Key</w:t>
            </w:r>
          </w:p>
        </w:tc>
        <w:tc>
          <w:tcPr>
            <w:tcW w:w="484" w:type="pct"/>
            <w:shd w:val="clear" w:color="auto" w:fill="auto"/>
            <w:noWrap/>
            <w:vAlign w:val="center"/>
            <w:hideMark/>
          </w:tcPr>
          <w:p w:rsidR="00002B61" w:rsidRDefault="00002B61" w:rsidP="00172292">
            <w:pPr>
              <w:jc w:val="center"/>
              <w:rPr>
                <w:rFonts w:cs="SimSun"/>
                <w:b/>
                <w:bCs/>
                <w:lang w:eastAsia="zh-CN"/>
              </w:rPr>
            </w:pPr>
            <w:r w:rsidRPr="00330ED0">
              <w:rPr>
                <w:rFonts w:cs="SimSun"/>
                <w:b/>
                <w:bCs/>
              </w:rPr>
              <w:t>Mandatory</w:t>
            </w:r>
            <w:r>
              <w:rPr>
                <w:rFonts w:cs="SimSun" w:hint="eastAsia"/>
                <w:b/>
                <w:bCs/>
                <w:lang w:eastAsia="zh-CN"/>
              </w:rPr>
              <w:t xml:space="preserve"> </w:t>
            </w:r>
          </w:p>
        </w:tc>
        <w:tc>
          <w:tcPr>
            <w:tcW w:w="861" w:type="pct"/>
            <w:vAlign w:val="center"/>
          </w:tcPr>
          <w:p w:rsidR="00002B61" w:rsidRDefault="00002B61" w:rsidP="00172292">
            <w:pPr>
              <w:jc w:val="center"/>
              <w:rPr>
                <w:rFonts w:cs="SimSun"/>
                <w:b/>
                <w:bCs/>
                <w:lang w:eastAsia="zh-CN"/>
              </w:rPr>
            </w:pPr>
            <w:r>
              <w:rPr>
                <w:rFonts w:cs="SimSun" w:hint="eastAsia"/>
                <w:b/>
                <w:bCs/>
                <w:lang w:eastAsia="zh-CN"/>
              </w:rPr>
              <w:t>Value</w:t>
            </w:r>
          </w:p>
        </w:tc>
        <w:tc>
          <w:tcPr>
            <w:tcW w:w="2592" w:type="pct"/>
            <w:shd w:val="clear" w:color="auto" w:fill="auto"/>
            <w:noWrap/>
            <w:vAlign w:val="center"/>
            <w:hideMark/>
          </w:tcPr>
          <w:p w:rsidR="00002B61" w:rsidRDefault="00002B61" w:rsidP="00172292">
            <w:pPr>
              <w:jc w:val="center"/>
              <w:rPr>
                <w:rFonts w:cs="SimSun"/>
                <w:b/>
                <w:bCs/>
              </w:rPr>
            </w:pPr>
            <w:r>
              <w:rPr>
                <w:rFonts w:cs="SimSun"/>
                <w:b/>
                <w:bCs/>
              </w:rPr>
              <w:t>Description</w:t>
            </w:r>
          </w:p>
        </w:tc>
      </w:tr>
      <w:tr w:rsidR="00002B61" w:rsidRPr="0084175A" w:rsidTr="00C82C26">
        <w:trPr>
          <w:trHeight w:val="345"/>
        </w:trPr>
        <w:tc>
          <w:tcPr>
            <w:tcW w:w="1063" w:type="pct"/>
            <w:shd w:val="clear" w:color="auto" w:fill="auto"/>
            <w:noWrap/>
            <w:vAlign w:val="center"/>
            <w:hideMark/>
          </w:tcPr>
          <w:p w:rsidR="00002B61" w:rsidRPr="00B86AA2" w:rsidRDefault="00002B61" w:rsidP="00172292">
            <w:pPr>
              <w:pStyle w:val="a"/>
              <w:jc w:val="center"/>
              <w:rPr>
                <w:b/>
                <w:i/>
              </w:rPr>
            </w:pPr>
            <w:r>
              <w:rPr>
                <w:b/>
                <w:i/>
              </w:rPr>
              <w:t>r</w:t>
            </w:r>
            <w:r w:rsidR="00015C61">
              <w:rPr>
                <w:b/>
                <w:i/>
              </w:rPr>
              <w:t>s</w:t>
            </w:r>
            <w:r>
              <w:rPr>
                <w:b/>
                <w:i/>
              </w:rPr>
              <w:t>t</w:t>
            </w:r>
          </w:p>
        </w:tc>
        <w:tc>
          <w:tcPr>
            <w:tcW w:w="484" w:type="pct"/>
            <w:shd w:val="clear" w:color="auto" w:fill="auto"/>
            <w:noWrap/>
            <w:vAlign w:val="center"/>
            <w:hideMark/>
          </w:tcPr>
          <w:p w:rsidR="00002B61" w:rsidRDefault="00002B61" w:rsidP="00172292">
            <w:pPr>
              <w:pStyle w:val="a"/>
              <w:jc w:val="center"/>
            </w:pPr>
            <w:r>
              <w:t>Y</w:t>
            </w:r>
            <w:r>
              <w:rPr>
                <w:rFonts w:hint="eastAsia"/>
              </w:rPr>
              <w:t xml:space="preserve"> </w:t>
            </w:r>
          </w:p>
        </w:tc>
        <w:tc>
          <w:tcPr>
            <w:tcW w:w="861" w:type="pct"/>
            <w:vAlign w:val="center"/>
          </w:tcPr>
          <w:p w:rsidR="00002B61" w:rsidRPr="00A11EC2" w:rsidRDefault="007511BA" w:rsidP="00A11EC2">
            <w:pPr>
              <w:pStyle w:val="a"/>
              <w:jc w:val="center"/>
              <w:rPr>
                <w:rFonts w:asciiTheme="minorHAnsi" w:hAnsiTheme="minorHAnsi"/>
              </w:rPr>
            </w:pPr>
            <w:r>
              <w:rPr>
                <w:rFonts w:asciiTheme="minorHAnsi" w:hAnsiTheme="minorHAnsi"/>
              </w:rPr>
              <w:t>[</w:t>
            </w:r>
            <w:r w:rsidRPr="007511BA">
              <w:rPr>
                <w:rFonts w:asciiTheme="minorHAnsi" w:hAnsiTheme="minorHAnsi"/>
                <w:b/>
                <w:i/>
              </w:rPr>
              <w:t>0,13</w:t>
            </w:r>
            <w:r w:rsidR="00002B61" w:rsidRPr="00A11EC2">
              <w:rPr>
                <w:rFonts w:asciiTheme="minorHAnsi" w:hAnsiTheme="minorHAnsi"/>
              </w:rPr>
              <w:t>]</w:t>
            </w:r>
          </w:p>
        </w:tc>
        <w:tc>
          <w:tcPr>
            <w:tcW w:w="2592" w:type="pct"/>
            <w:shd w:val="clear" w:color="auto" w:fill="auto"/>
            <w:vAlign w:val="center"/>
            <w:hideMark/>
          </w:tcPr>
          <w:p w:rsidR="00002B61" w:rsidRPr="00A11EC2" w:rsidRDefault="00002B61" w:rsidP="0020595B">
            <w:pPr>
              <w:autoSpaceDE w:val="0"/>
              <w:autoSpaceDN w:val="0"/>
              <w:adjustRightInd w:val="0"/>
              <w:rPr>
                <w:rFonts w:asciiTheme="minorHAnsi" w:hAnsiTheme="minorHAnsi" w:cs="Arial"/>
              </w:rPr>
            </w:pPr>
            <w:r w:rsidRPr="00A11EC2">
              <w:rPr>
                <w:rFonts w:asciiTheme="minorHAnsi" w:hAnsiTheme="minorHAnsi"/>
                <w:b/>
                <w:i/>
                <w:lang w:eastAsia="zh-CN"/>
              </w:rPr>
              <w:t>r</w:t>
            </w:r>
            <w:r w:rsidR="001D16D5">
              <w:rPr>
                <w:rFonts w:asciiTheme="minorHAnsi" w:hAnsiTheme="minorHAnsi"/>
                <w:b/>
                <w:i/>
                <w:lang w:eastAsia="zh-CN"/>
              </w:rPr>
              <w:t>s</w:t>
            </w:r>
            <w:r w:rsidRPr="00A11EC2">
              <w:rPr>
                <w:rFonts w:asciiTheme="minorHAnsi" w:hAnsiTheme="minorHAnsi"/>
                <w:b/>
                <w:i/>
                <w:lang w:eastAsia="zh-CN"/>
              </w:rPr>
              <w:t>t</w:t>
            </w:r>
            <w:r w:rsidRPr="00A11EC2">
              <w:rPr>
                <w:rFonts w:asciiTheme="minorHAnsi" w:hAnsiTheme="minorHAnsi"/>
                <w:lang w:eastAsia="zh-CN"/>
              </w:rPr>
              <w:t xml:space="preserve"> </w:t>
            </w:r>
            <w:r w:rsidR="0020595B">
              <w:rPr>
                <w:rFonts w:asciiTheme="minorHAnsi" w:hAnsiTheme="minorHAnsi"/>
                <w:lang w:eastAsia="zh-CN"/>
              </w:rPr>
              <w:t xml:space="preserve">represents the road sub </w:t>
            </w:r>
            <w:r w:rsidR="0020595B">
              <w:rPr>
                <w:rFonts w:asciiTheme="minorHAnsi" w:eastAsia="MS Gothic" w:hAnsiTheme="minorHAnsi" w:cs="Arial"/>
                <w:lang w:eastAsia="ja-JP"/>
              </w:rPr>
              <w:t>type.</w:t>
            </w:r>
          </w:p>
        </w:tc>
      </w:tr>
      <w:tr w:rsidR="00A11EC2" w:rsidRPr="0084175A" w:rsidTr="00C82C26">
        <w:trPr>
          <w:trHeight w:val="345"/>
        </w:trPr>
        <w:tc>
          <w:tcPr>
            <w:tcW w:w="1063" w:type="pct"/>
            <w:vMerge w:val="restart"/>
            <w:shd w:val="clear" w:color="auto" w:fill="auto"/>
            <w:noWrap/>
            <w:vAlign w:val="center"/>
          </w:tcPr>
          <w:p w:rsidR="00A11EC2" w:rsidRDefault="00A11EC2" w:rsidP="00172292">
            <w:pPr>
              <w:pStyle w:val="a"/>
              <w:jc w:val="center"/>
              <w:rPr>
                <w:b/>
                <w:i/>
              </w:rPr>
            </w:pPr>
          </w:p>
        </w:tc>
        <w:tc>
          <w:tcPr>
            <w:tcW w:w="484" w:type="pct"/>
            <w:vMerge w:val="restar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0</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Traffic Circle / Roundabout</w:t>
            </w:r>
          </w:p>
          <w:p w:rsidR="00A11EC2" w:rsidRPr="00A11EC2" w:rsidRDefault="006F5D80" w:rsidP="00172292">
            <w:pPr>
              <w:pStyle w:val="tbltxt"/>
              <w:widowControl w:val="0"/>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5473106A">
                  <wp:extent cx="3117850" cy="24447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7850" cy="2444750"/>
                          </a:xfrm>
                          <a:prstGeom prst="rect">
                            <a:avLst/>
                          </a:prstGeom>
                          <a:noFill/>
                          <a:ln>
                            <a:noFill/>
                          </a:ln>
                        </pic:spPr>
                      </pic:pic>
                    </a:graphicData>
                  </a:graphic>
                </wp:inline>
              </w:drawing>
            </w: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eastAsia="SimSun" w:hAnsiTheme="minorHAnsi"/>
                <w:b/>
                <w:i/>
                <w:sz w:val="22"/>
                <w:szCs w:val="22"/>
                <w:lang w:eastAsia="zh-CN"/>
              </w:rPr>
            </w:pPr>
            <w:r w:rsidRPr="007511BA">
              <w:rPr>
                <w:rFonts w:asciiTheme="minorHAnsi" w:hAnsiTheme="minorHAnsi"/>
                <w:b/>
                <w:i/>
                <w:sz w:val="22"/>
                <w:szCs w:val="22"/>
              </w:rPr>
              <w:t>1</w:t>
            </w:r>
            <w:r w:rsidR="007511BA">
              <w:rPr>
                <w:rFonts w:asciiTheme="minorHAnsi" w:eastAsia="SimSun" w:hAnsiTheme="minorHAnsi"/>
                <w:sz w:val="22"/>
                <w:szCs w:val="22"/>
                <w:lang w:eastAsia="zh-CN"/>
              </w:rPr>
              <w:t>(D</w:t>
            </w:r>
            <w:r w:rsidRPr="007511BA">
              <w:rPr>
                <w:rFonts w:asciiTheme="minorHAnsi" w:eastAsia="SimSun" w:hAnsiTheme="minorHAnsi"/>
                <w:sz w:val="22"/>
                <w:szCs w:val="22"/>
                <w:lang w:eastAsia="zh-CN"/>
              </w:rPr>
              <w:t>efault)</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 xml:space="preserve">Main road </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(no separation between two-way traffic) link</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AND</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One line per road</w:t>
            </w: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2</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 xml:space="preserve">Main road </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(separation between two-way traffic) link</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Highway, toll road, vehicle-only road, and road with its two ways separated by a considerable distance (either horizontally or vertically)</w:t>
            </w:r>
          </w:p>
          <w:p w:rsidR="00A11EC2" w:rsidRPr="00A11EC2" w:rsidRDefault="00A11EC2" w:rsidP="00172292">
            <w:pPr>
              <w:autoSpaceDE w:val="0"/>
              <w:autoSpaceDN w:val="0"/>
              <w:adjustRightInd w:val="0"/>
              <w:rPr>
                <w:rFonts w:asciiTheme="minorHAnsi" w:hAnsiTheme="minorHAnsi"/>
              </w:rPr>
            </w:pPr>
            <w:r w:rsidRPr="00A11EC2">
              <w:rPr>
                <w:rFonts w:asciiTheme="minorHAnsi" w:hAnsiTheme="minorHAnsi"/>
              </w:rPr>
              <w:t xml:space="preserve">Or </w:t>
            </w:r>
          </w:p>
          <w:p w:rsidR="00A11EC2" w:rsidRPr="00A11EC2" w:rsidRDefault="00A11EC2" w:rsidP="00172292">
            <w:pPr>
              <w:autoSpaceDE w:val="0"/>
              <w:autoSpaceDN w:val="0"/>
              <w:adjustRightInd w:val="0"/>
              <w:rPr>
                <w:rFonts w:asciiTheme="minorHAnsi" w:hAnsiTheme="minorHAnsi"/>
              </w:rPr>
            </w:pPr>
            <w:r w:rsidRPr="00A11EC2">
              <w:rPr>
                <w:rFonts w:asciiTheme="minorHAnsi" w:hAnsiTheme="minorHAnsi"/>
              </w:rPr>
              <w:t>Multiple digitised with one line per direction of traffic instead of one line per road and</w:t>
            </w:r>
          </w:p>
          <w:p w:rsidR="00A11EC2" w:rsidRPr="00A11EC2" w:rsidRDefault="00A11EC2" w:rsidP="00172292">
            <w:pPr>
              <w:pStyle w:val="tbltxt"/>
              <w:widowControl w:val="0"/>
              <w:jc w:val="both"/>
              <w:rPr>
                <w:rFonts w:asciiTheme="minorHAnsi" w:hAnsiTheme="minorHAnsi"/>
                <w:sz w:val="22"/>
                <w:szCs w:val="22"/>
              </w:rPr>
            </w:pP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3</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Connection road (line between main roads) link</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Link connecting main roads of usually the same class at a junction of a highway, etc.</w:t>
            </w:r>
          </w:p>
          <w:p w:rsidR="00A11EC2" w:rsidRPr="00A11EC2" w:rsidRDefault="006F5D80" w:rsidP="00172292">
            <w:pPr>
              <w:pStyle w:val="tbltxt"/>
              <w:widowControl w:val="0"/>
              <w:jc w:val="both"/>
              <w:rPr>
                <w:rFonts w:asciiTheme="minorHAnsi" w:hAnsiTheme="minorHAnsi"/>
                <w:sz w:val="22"/>
                <w:szCs w:val="22"/>
              </w:rPr>
            </w:pPr>
            <w:r>
              <w:rPr>
                <w:rFonts w:asciiTheme="minorHAnsi" w:hAnsiTheme="minorHAnsi"/>
                <w:noProof/>
                <w:sz w:val="22"/>
                <w:szCs w:val="22"/>
              </w:rPr>
              <w:drawing>
                <wp:inline distT="0" distB="0" distL="0" distR="0" wp14:anchorId="0D9C34D3">
                  <wp:extent cx="3803650" cy="39560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3650" cy="3956050"/>
                          </a:xfrm>
                          <a:prstGeom prst="rect">
                            <a:avLst/>
                          </a:prstGeom>
                          <a:noFill/>
                          <a:ln>
                            <a:noFill/>
                          </a:ln>
                        </pic:spPr>
                      </pic:pic>
                    </a:graphicData>
                  </a:graphic>
                </wp:inline>
              </w:drawing>
            </w:r>
          </w:p>
          <w:p w:rsidR="00A11EC2" w:rsidRPr="00A11EC2" w:rsidRDefault="00A11EC2" w:rsidP="00172292">
            <w:pPr>
              <w:spacing w:line="360" w:lineRule="auto"/>
              <w:rPr>
                <w:rFonts w:asciiTheme="minorHAnsi" w:hAnsiTheme="minorHAnsi"/>
                <w:lang w:eastAsia="zh-CN"/>
              </w:rPr>
            </w:pPr>
            <w:r w:rsidRPr="00A11EC2">
              <w:rPr>
                <w:rFonts w:asciiTheme="minorHAnsi" w:hAnsiTheme="minorHAnsi"/>
                <w:lang w:eastAsia="zh-CN"/>
              </w:rPr>
              <w:t>左右转，调头专用道</w:t>
            </w:r>
            <w:r w:rsidRPr="00A11EC2">
              <w:rPr>
                <w:rFonts w:asciiTheme="minorHAnsi" w:hAnsiTheme="minorHAnsi"/>
                <w:lang w:eastAsia="zh-CN"/>
              </w:rPr>
              <w:t>(</w:t>
            </w:r>
            <w:r w:rsidRPr="00A11EC2">
              <w:rPr>
                <w:rFonts w:asciiTheme="minorHAnsi" w:hAnsiTheme="minorHAnsi"/>
                <w:lang w:eastAsia="zh-CN"/>
              </w:rPr>
              <w:t>单线化道路</w:t>
            </w:r>
            <w:r w:rsidRPr="00A11EC2">
              <w:rPr>
                <w:rFonts w:asciiTheme="minorHAnsi" w:hAnsiTheme="minorHAnsi"/>
                <w:lang w:eastAsia="zh-CN"/>
              </w:rPr>
              <w:t>)</w:t>
            </w:r>
          </w:p>
          <w:p w:rsidR="00A11EC2" w:rsidRPr="00A11EC2" w:rsidRDefault="00A11EC2" w:rsidP="00172292">
            <w:pPr>
              <w:spacing w:line="360" w:lineRule="auto"/>
              <w:ind w:left="423"/>
              <w:rPr>
                <w:rFonts w:asciiTheme="minorHAnsi" w:hAnsiTheme="minorHAnsi"/>
                <w:lang w:eastAsia="zh-CN"/>
              </w:rPr>
            </w:pP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object w:dxaOrig="6011" w:dyaOrig="3668" w14:anchorId="3CA34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0.5pt;height:183.5pt" o:ole="">
                  <v:imagedata r:id="rId27" o:title=""/>
                </v:shape>
                <o:OLEObject Type="Embed" ProgID="Visio.Drawing.11" ShapeID="_x0000_i1030" DrawAspect="Content" ObjectID="_1570430832" r:id="rId28"/>
              </w:object>
            </w:r>
          </w:p>
          <w:p w:rsidR="00A11EC2" w:rsidRPr="00A11EC2" w:rsidRDefault="00A11EC2" w:rsidP="00172292">
            <w:pPr>
              <w:pStyle w:val="tbltxt"/>
              <w:widowControl w:val="0"/>
              <w:jc w:val="both"/>
              <w:rPr>
                <w:rFonts w:asciiTheme="minorHAnsi" w:eastAsia="SimSun" w:hAnsiTheme="minorHAnsi"/>
                <w:sz w:val="22"/>
                <w:szCs w:val="22"/>
                <w:lang w:eastAsia="zh-CN"/>
              </w:rPr>
            </w:pPr>
            <w:r w:rsidRPr="00A11EC2">
              <w:rPr>
                <w:rFonts w:asciiTheme="minorHAnsi" w:eastAsia="SimSun" w:hAnsiTheme="minorHAnsi"/>
                <w:sz w:val="22"/>
                <w:szCs w:val="22"/>
                <w:lang w:eastAsia="zh-CN"/>
              </w:rPr>
              <w:t>Case1:</w:t>
            </w:r>
            <w:r w:rsidRPr="00A11EC2">
              <w:rPr>
                <w:rFonts w:asciiTheme="minorHAnsi" w:eastAsia="SimSun" w:hAnsiTheme="minorHAnsi"/>
                <w:sz w:val="22"/>
                <w:szCs w:val="22"/>
                <w:lang w:eastAsia="zh-CN"/>
              </w:rPr>
              <w:t>路口</w:t>
            </w:r>
            <w:r w:rsidRPr="00A11EC2">
              <w:rPr>
                <w:rFonts w:asciiTheme="minorHAnsi" w:hAnsiTheme="minorHAnsi"/>
                <w:sz w:val="22"/>
                <w:szCs w:val="22"/>
              </w:rPr>
              <w:t>RDCODE=10</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eastAsia="SimSun" w:hAnsiTheme="minorHAnsi"/>
                <w:sz w:val="22"/>
                <w:szCs w:val="22"/>
                <w:lang w:eastAsia="zh-CN"/>
              </w:rPr>
              <w:t xml:space="preserve">Case2: </w:t>
            </w:r>
            <w:r w:rsidRPr="00A11EC2">
              <w:rPr>
                <w:rFonts w:asciiTheme="minorHAnsi" w:eastAsia="SimSun" w:hAnsiTheme="minorHAnsi"/>
                <w:sz w:val="22"/>
                <w:szCs w:val="22"/>
                <w:lang w:eastAsia="zh-CN"/>
              </w:rPr>
              <w:t>匝道上的调头专用道</w:t>
            </w:r>
            <w:r w:rsidRPr="00A11EC2">
              <w:rPr>
                <w:rFonts w:asciiTheme="minorHAnsi" w:hAnsiTheme="minorHAnsi"/>
                <w:sz w:val="22"/>
                <w:szCs w:val="22"/>
              </w:rPr>
              <w:t>RDCODE=30</w:t>
            </w: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4</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 xml:space="preserve">Link within the intersection </w:t>
            </w:r>
          </w:p>
          <w:p w:rsidR="00A11EC2" w:rsidRPr="00A11EC2" w:rsidRDefault="00A11EC2" w:rsidP="00172292">
            <w:pPr>
              <w:pStyle w:val="tbltxt"/>
              <w:widowControl w:val="0"/>
              <w:jc w:val="both"/>
              <w:rPr>
                <w:rFonts w:asciiTheme="minorHAnsi" w:hAnsiTheme="minorHAnsi" w:cs="Arial"/>
                <w:sz w:val="22"/>
                <w:szCs w:val="22"/>
              </w:rPr>
            </w:pPr>
            <w:r w:rsidRPr="00A11EC2">
              <w:rPr>
                <w:rFonts w:asciiTheme="minorHAnsi" w:hAnsiTheme="minorHAnsi" w:cs="Arial"/>
                <w:sz w:val="22"/>
                <w:szCs w:val="22"/>
              </w:rPr>
              <w:t>Indicates that a road segment should not be viewed as an individual piece of road but as part of the intersection. A separate guidance manoeuvre should not exist for this segment.</w:t>
            </w:r>
          </w:p>
          <w:p w:rsidR="00A11EC2" w:rsidRPr="00A11EC2" w:rsidRDefault="006F5D80" w:rsidP="00172292">
            <w:pPr>
              <w:pStyle w:val="tbltxt"/>
              <w:widowControl w:val="0"/>
              <w:jc w:val="both"/>
              <w:rPr>
                <w:rFonts w:asciiTheme="minorHAnsi" w:hAnsiTheme="minorHAnsi"/>
                <w:sz w:val="22"/>
                <w:szCs w:val="22"/>
              </w:rPr>
            </w:pPr>
            <w:r>
              <w:rPr>
                <w:rFonts w:asciiTheme="minorHAnsi" w:hAnsiTheme="minorHAnsi"/>
                <w:noProof/>
                <w:sz w:val="22"/>
                <w:szCs w:val="22"/>
              </w:rPr>
              <w:drawing>
                <wp:inline distT="0" distB="0" distL="0" distR="0" wp14:anchorId="69167ACB">
                  <wp:extent cx="36893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9350" cy="2743200"/>
                          </a:xfrm>
                          <a:prstGeom prst="rect">
                            <a:avLst/>
                          </a:prstGeom>
                          <a:noFill/>
                          <a:ln>
                            <a:noFill/>
                          </a:ln>
                        </pic:spPr>
                      </pic:pic>
                    </a:graphicData>
                  </a:graphic>
                </wp:inline>
              </w:drawing>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5</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Ramp</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Link mutually connecting two-level crossing roads</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6</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Service road running alongside a main road.</w:t>
            </w:r>
          </w:p>
          <w:p w:rsidR="00A11EC2" w:rsidRPr="00A11EC2" w:rsidRDefault="00A11EC2" w:rsidP="00172292">
            <w:pPr>
              <w:pStyle w:val="tbltxt"/>
              <w:widowControl w:val="0"/>
              <w:jc w:val="both"/>
              <w:rPr>
                <w:rFonts w:asciiTheme="minorHAnsi" w:eastAsia="SimSun" w:hAnsiTheme="minorHAnsi"/>
                <w:sz w:val="22"/>
                <w:szCs w:val="22"/>
                <w:lang w:eastAsia="zh-CN"/>
              </w:rPr>
            </w:pPr>
            <w:r w:rsidRPr="00A11EC2">
              <w:rPr>
                <w:rFonts w:asciiTheme="minorHAnsi" w:hAnsiTheme="minorHAnsi"/>
                <w:sz w:val="22"/>
                <w:szCs w:val="22"/>
              </w:rPr>
              <w:t>Road that is usually parallel to the side of a main road</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7</w:t>
            </w:r>
          </w:p>
        </w:tc>
        <w:tc>
          <w:tcPr>
            <w:tcW w:w="2592" w:type="pct"/>
            <w:shd w:val="clear" w:color="auto" w:fill="auto"/>
          </w:tcPr>
          <w:p w:rsidR="00A11EC2" w:rsidRPr="00A11EC2" w:rsidRDefault="00A11EC2" w:rsidP="00172292">
            <w:pPr>
              <w:autoSpaceDE w:val="0"/>
              <w:autoSpaceDN w:val="0"/>
              <w:adjustRightInd w:val="0"/>
              <w:rPr>
                <w:rFonts w:asciiTheme="minorHAnsi" w:hAnsiTheme="minorHAnsi" w:cs="ArialMT"/>
              </w:rPr>
            </w:pPr>
            <w:r w:rsidRPr="00A11EC2">
              <w:rPr>
                <w:rFonts w:asciiTheme="minorHAnsi" w:hAnsiTheme="minorHAnsi" w:cs="ArialMT"/>
              </w:rPr>
              <w:t>Road in undefined Traffic Square Internal</w:t>
            </w:r>
          </w:p>
          <w:p w:rsidR="00A11EC2" w:rsidRPr="00A11EC2" w:rsidRDefault="00A11EC2" w:rsidP="00172292">
            <w:pPr>
              <w:pStyle w:val="tbltxt"/>
              <w:widowControl w:val="0"/>
              <w:jc w:val="both"/>
              <w:rPr>
                <w:rFonts w:asciiTheme="minorHAnsi" w:eastAsia="SimSun" w:hAnsiTheme="minorHAnsi"/>
                <w:sz w:val="22"/>
                <w:szCs w:val="22"/>
                <w:lang w:eastAsia="zh-CN"/>
              </w:rPr>
            </w:pPr>
            <w:r w:rsidRPr="00A11EC2">
              <w:rPr>
                <w:rFonts w:asciiTheme="minorHAnsi" w:eastAsia="SimSun" w:hAnsiTheme="minorHAnsi"/>
                <w:sz w:val="22"/>
                <w:szCs w:val="22"/>
                <w:lang w:eastAsia="zh-CN"/>
              </w:rPr>
              <w:t>Undefined Traffic Square Internal refers to the Road Elements inside of an Unstructured Traffic Square which is a paved area where a car can travel, but there are no legally defined traffic paths. A car is not limited to driving on the Undefined Traffic Square Internal Road Elements. The car can drive in any pattern in the Unstructured Traffic Square. NAVTEQ includes generalized paths so that real road segments retain connectivity, but systems should recognize that if the GPS signal isn't matching to these Road Elements, it does not mean the car is off route. Instead it should wait until the car reaches a real Road Element again before determining its status as on/off route</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SimSun" w:hAnsiTheme="minorHAnsi"/>
                <w:b/>
                <w:i/>
                <w:sz w:val="22"/>
                <w:szCs w:val="22"/>
                <w:lang w:eastAsia="zh-CN"/>
              </w:rPr>
            </w:pPr>
            <w:r w:rsidRPr="007511BA">
              <w:rPr>
                <w:rFonts w:asciiTheme="minorHAnsi" w:eastAsia="SimSun" w:hAnsiTheme="minorHAnsi"/>
                <w:b/>
                <w:i/>
                <w:sz w:val="22"/>
                <w:szCs w:val="22"/>
                <w:lang w:eastAsia="zh-CN"/>
              </w:rPr>
              <w:t>8</w:t>
            </w:r>
          </w:p>
        </w:tc>
        <w:tc>
          <w:tcPr>
            <w:tcW w:w="2592" w:type="pct"/>
            <w:shd w:val="clear" w:color="auto" w:fill="auto"/>
          </w:tcPr>
          <w:p w:rsidR="00A11EC2" w:rsidRPr="00A11EC2" w:rsidRDefault="00A11EC2" w:rsidP="00172292">
            <w:pPr>
              <w:rPr>
                <w:rFonts w:asciiTheme="minorHAnsi" w:hAnsiTheme="minorHAnsi" w:cs="SimSun"/>
              </w:rPr>
            </w:pPr>
            <w:r w:rsidRPr="00A11EC2">
              <w:rPr>
                <w:rFonts w:asciiTheme="minorHAnsi" w:hAnsiTheme="minorHAnsi" w:cs="SimSun"/>
              </w:rPr>
              <w:t>Functional Special Road</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SimSun" w:hAnsiTheme="minorHAnsi"/>
                <w:b/>
                <w:i/>
                <w:sz w:val="22"/>
                <w:szCs w:val="22"/>
                <w:lang w:eastAsia="zh-CN"/>
              </w:rPr>
            </w:pPr>
            <w:r w:rsidRPr="007511BA">
              <w:rPr>
                <w:rFonts w:asciiTheme="minorHAnsi" w:eastAsia="SimSun" w:hAnsiTheme="minorHAnsi"/>
                <w:b/>
                <w:i/>
                <w:sz w:val="22"/>
                <w:szCs w:val="22"/>
                <w:lang w:eastAsia="zh-CN"/>
              </w:rPr>
              <w:t>9</w:t>
            </w:r>
          </w:p>
        </w:tc>
        <w:tc>
          <w:tcPr>
            <w:tcW w:w="2592" w:type="pct"/>
            <w:shd w:val="clear" w:color="auto" w:fill="auto"/>
          </w:tcPr>
          <w:p w:rsidR="00A11EC2" w:rsidRPr="00A11EC2" w:rsidRDefault="00A11EC2" w:rsidP="00172292">
            <w:pPr>
              <w:rPr>
                <w:rFonts w:asciiTheme="minorHAnsi" w:hAnsiTheme="minorHAnsi" w:cs="SimSun"/>
              </w:rPr>
            </w:pPr>
            <w:r w:rsidRPr="00A11EC2">
              <w:rPr>
                <w:rFonts w:asciiTheme="minorHAnsi" w:hAnsiTheme="minorHAnsi" w:cs="SimSun"/>
              </w:rPr>
              <w:t xml:space="preserve">Overbridge(vehicle) </w:t>
            </w:r>
          </w:p>
          <w:p w:rsidR="00A11EC2" w:rsidRPr="00A11EC2" w:rsidRDefault="00A11EC2" w:rsidP="00172292">
            <w:pPr>
              <w:rPr>
                <w:rFonts w:asciiTheme="minorHAnsi" w:hAnsiTheme="minorHAnsi" w:cs="SimSun"/>
              </w:rPr>
            </w:pPr>
            <w:r w:rsidRPr="00A11EC2">
              <w:rPr>
                <w:rFonts w:asciiTheme="minorHAnsi" w:hAnsiTheme="minorHAnsi" w:cs="SimSun"/>
              </w:rPr>
              <w:t>即跨线桥或者立交</w:t>
            </w:r>
          </w:p>
          <w:p w:rsidR="00A11EC2" w:rsidRPr="00A11EC2" w:rsidRDefault="00A11EC2" w:rsidP="00172292">
            <w:pPr>
              <w:pStyle w:val="tbltxt"/>
              <w:widowControl w:val="0"/>
              <w:jc w:val="both"/>
              <w:rPr>
                <w:rFonts w:asciiTheme="minorHAnsi" w:hAnsiTheme="minorHAnsi"/>
                <w:sz w:val="22"/>
                <w:szCs w:val="22"/>
              </w:rPr>
            </w:pP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SimSun" w:hAnsiTheme="minorHAnsi"/>
                <w:b/>
                <w:i/>
                <w:sz w:val="22"/>
                <w:szCs w:val="22"/>
                <w:lang w:eastAsia="zh-CN"/>
              </w:rPr>
            </w:pPr>
            <w:r w:rsidRPr="007511BA">
              <w:rPr>
                <w:rFonts w:asciiTheme="minorHAnsi" w:eastAsia="SimSun" w:hAnsiTheme="minorHAnsi"/>
                <w:b/>
                <w:i/>
                <w:sz w:val="22"/>
                <w:szCs w:val="22"/>
                <w:lang w:eastAsia="zh-CN"/>
              </w:rPr>
              <w:t>10</w:t>
            </w:r>
          </w:p>
        </w:tc>
        <w:tc>
          <w:tcPr>
            <w:tcW w:w="2592" w:type="pct"/>
            <w:shd w:val="clear" w:color="auto" w:fill="auto"/>
          </w:tcPr>
          <w:p w:rsidR="00A11EC2" w:rsidRPr="00A11EC2" w:rsidRDefault="00A11EC2" w:rsidP="00172292">
            <w:pPr>
              <w:rPr>
                <w:rFonts w:asciiTheme="minorHAnsi" w:hAnsiTheme="minorHAnsi" w:cs="SimSun"/>
              </w:rPr>
            </w:pPr>
            <w:r w:rsidRPr="00A11EC2">
              <w:rPr>
                <w:rFonts w:asciiTheme="minorHAnsi" w:hAnsiTheme="minorHAnsi" w:cs="SimSun"/>
              </w:rPr>
              <w:t>Underpass(vehicle)</w:t>
            </w:r>
          </w:p>
          <w:p w:rsidR="00A11EC2" w:rsidRPr="00A11EC2" w:rsidRDefault="00A11EC2" w:rsidP="00172292">
            <w:pPr>
              <w:rPr>
                <w:rFonts w:asciiTheme="minorHAnsi" w:hAnsiTheme="minorHAnsi" w:cs="SimSun"/>
              </w:rPr>
            </w:pPr>
            <w:r w:rsidRPr="00A11EC2">
              <w:rPr>
                <w:rFonts w:asciiTheme="minorHAnsi" w:hAnsiTheme="minorHAnsi" w:cs="SimSun"/>
              </w:rPr>
              <w:t>地下道（车）</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SimSun" w:hAnsiTheme="minorHAnsi"/>
                <w:b/>
                <w:i/>
                <w:sz w:val="22"/>
                <w:szCs w:val="22"/>
                <w:lang w:eastAsia="zh-CN"/>
              </w:rPr>
            </w:pPr>
            <w:r w:rsidRPr="007511BA">
              <w:rPr>
                <w:rFonts w:asciiTheme="minorHAnsi" w:eastAsia="SimSun" w:hAnsiTheme="minorHAnsi"/>
                <w:b/>
                <w:i/>
                <w:sz w:val="22"/>
                <w:szCs w:val="22"/>
                <w:lang w:eastAsia="zh-CN"/>
              </w:rPr>
              <w:t>11</w:t>
            </w:r>
          </w:p>
        </w:tc>
        <w:tc>
          <w:tcPr>
            <w:tcW w:w="2592" w:type="pct"/>
            <w:shd w:val="clear" w:color="auto" w:fill="auto"/>
          </w:tcPr>
          <w:p w:rsidR="00A11EC2" w:rsidRPr="00A11EC2" w:rsidRDefault="00A11EC2" w:rsidP="00172292">
            <w:pPr>
              <w:rPr>
                <w:rFonts w:asciiTheme="minorHAnsi" w:hAnsiTheme="minorHAnsi" w:cs="SimSun"/>
              </w:rPr>
            </w:pPr>
            <w:r w:rsidRPr="00A11EC2">
              <w:rPr>
                <w:rFonts w:asciiTheme="minorHAnsi" w:hAnsiTheme="minorHAnsi" w:cs="SimSun"/>
              </w:rPr>
              <w:t>Tunnel</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SimSun" w:hAnsiTheme="minorHAnsi"/>
                <w:b/>
                <w:i/>
                <w:sz w:val="22"/>
                <w:szCs w:val="22"/>
                <w:lang w:eastAsia="zh-CN"/>
              </w:rPr>
            </w:pPr>
            <w:r w:rsidRPr="007511BA">
              <w:rPr>
                <w:rFonts w:asciiTheme="minorHAnsi" w:eastAsia="SimSun" w:hAnsiTheme="minorHAnsi"/>
                <w:b/>
                <w:i/>
                <w:sz w:val="22"/>
                <w:szCs w:val="22"/>
                <w:lang w:eastAsia="zh-CN"/>
              </w:rPr>
              <w:t>12</w:t>
            </w:r>
          </w:p>
        </w:tc>
        <w:tc>
          <w:tcPr>
            <w:tcW w:w="2592" w:type="pct"/>
            <w:shd w:val="clear" w:color="auto" w:fill="auto"/>
          </w:tcPr>
          <w:p w:rsidR="00A11EC2" w:rsidRPr="00A11EC2" w:rsidRDefault="00A11EC2" w:rsidP="00172292">
            <w:pPr>
              <w:rPr>
                <w:rFonts w:asciiTheme="minorHAnsi" w:hAnsiTheme="minorHAnsi" w:cs="SimSun"/>
              </w:rPr>
            </w:pPr>
            <w:r>
              <w:rPr>
                <w:rFonts w:asciiTheme="minorHAnsi" w:hAnsiTheme="minorHAnsi" w:cs="SimSun"/>
              </w:rPr>
              <w:t>Bridge</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SimSun" w:hAnsiTheme="minorHAnsi"/>
                <w:b/>
                <w:i/>
                <w:sz w:val="22"/>
                <w:szCs w:val="22"/>
                <w:lang w:eastAsia="zh-CN"/>
              </w:rPr>
            </w:pPr>
            <w:r w:rsidRPr="007511BA">
              <w:rPr>
                <w:rFonts w:asciiTheme="minorHAnsi" w:eastAsia="SimSun" w:hAnsiTheme="minorHAnsi"/>
                <w:b/>
                <w:i/>
                <w:sz w:val="22"/>
                <w:szCs w:val="22"/>
                <w:lang w:eastAsia="zh-CN"/>
              </w:rPr>
              <w:t>13</w:t>
            </w:r>
          </w:p>
        </w:tc>
        <w:tc>
          <w:tcPr>
            <w:tcW w:w="2592" w:type="pct"/>
            <w:shd w:val="clear" w:color="auto" w:fill="auto"/>
          </w:tcPr>
          <w:p w:rsidR="00A11EC2" w:rsidRPr="00A11EC2" w:rsidRDefault="00A11EC2" w:rsidP="00172292">
            <w:pPr>
              <w:autoSpaceDE w:val="0"/>
              <w:autoSpaceDN w:val="0"/>
              <w:adjustRightInd w:val="0"/>
              <w:rPr>
                <w:rFonts w:asciiTheme="minorHAnsi" w:hAnsiTheme="minorHAnsi"/>
              </w:rPr>
            </w:pPr>
            <w:r w:rsidRPr="00A11EC2">
              <w:rPr>
                <w:rFonts w:asciiTheme="minorHAnsi" w:hAnsiTheme="minorHAnsi" w:cs="ArialMT"/>
              </w:rPr>
              <w:t>Entrance / Exit to / from a Car Park</w:t>
            </w:r>
          </w:p>
        </w:tc>
      </w:tr>
    </w:tbl>
    <w:p w:rsidR="000D6AC9" w:rsidRPr="000D6AC9" w:rsidRDefault="000D6AC9" w:rsidP="000D6AC9">
      <w:pPr>
        <w:rPr>
          <w:lang w:eastAsia="zh-CN"/>
        </w:rPr>
      </w:pPr>
    </w:p>
    <w:p w:rsidR="0023323C" w:rsidRDefault="0023323C" w:rsidP="008D2968">
      <w:pPr>
        <w:pStyle w:val="Heading3"/>
        <w:rPr>
          <w:lang w:eastAsia="zh-CN"/>
        </w:rPr>
      </w:pPr>
      <w:r>
        <w:rPr>
          <w:lang w:eastAsia="zh-CN"/>
        </w:rPr>
        <w:t>Speed Category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D03079" w:rsidRPr="0084175A" w:rsidTr="00C82C26">
        <w:trPr>
          <w:trHeight w:val="330"/>
        </w:trPr>
        <w:tc>
          <w:tcPr>
            <w:tcW w:w="1043" w:type="pct"/>
            <w:shd w:val="clear" w:color="auto" w:fill="auto"/>
            <w:noWrap/>
            <w:vAlign w:val="center"/>
            <w:hideMark/>
          </w:tcPr>
          <w:p w:rsidR="00D03079" w:rsidRDefault="00D03079" w:rsidP="00E107CB">
            <w:pPr>
              <w:jc w:val="center"/>
              <w:rPr>
                <w:rFonts w:cs="SimSun"/>
                <w:b/>
                <w:bCs/>
                <w:lang w:eastAsia="zh-CN"/>
              </w:rPr>
            </w:pPr>
            <w:bookmarkStart w:id="56" w:name="OLE_LINK13"/>
            <w:bookmarkStart w:id="57" w:name="OLE_LINK14"/>
            <w:r>
              <w:rPr>
                <w:rFonts w:hint="eastAsia"/>
                <w:b/>
                <w:bCs/>
                <w:lang w:eastAsia="zh-CN"/>
              </w:rPr>
              <w:t>Key</w:t>
            </w:r>
          </w:p>
        </w:tc>
        <w:tc>
          <w:tcPr>
            <w:tcW w:w="504" w:type="pct"/>
            <w:shd w:val="clear" w:color="auto" w:fill="auto"/>
            <w:noWrap/>
            <w:vAlign w:val="center"/>
            <w:hideMark/>
          </w:tcPr>
          <w:p w:rsidR="00D03079" w:rsidRDefault="000D5170" w:rsidP="00E107CB">
            <w:pPr>
              <w:jc w:val="center"/>
              <w:rPr>
                <w:rFonts w:cs="SimSun"/>
                <w:b/>
                <w:bCs/>
                <w:lang w:eastAsia="zh-CN"/>
              </w:rPr>
            </w:pPr>
            <w:r w:rsidRPr="00330ED0">
              <w:rPr>
                <w:rFonts w:cs="SimSun"/>
                <w:b/>
                <w:bCs/>
              </w:rPr>
              <w:t>Mandatory</w:t>
            </w:r>
          </w:p>
        </w:tc>
        <w:tc>
          <w:tcPr>
            <w:tcW w:w="856" w:type="pct"/>
            <w:vAlign w:val="center"/>
          </w:tcPr>
          <w:p w:rsidR="00D03079" w:rsidRDefault="000D5170" w:rsidP="00E107CB">
            <w:pPr>
              <w:jc w:val="center"/>
              <w:rPr>
                <w:rFonts w:cs="SimSun"/>
                <w:b/>
                <w:bCs/>
                <w:lang w:eastAsia="zh-CN"/>
              </w:rPr>
            </w:pPr>
            <w:r>
              <w:rPr>
                <w:rFonts w:cs="SimSun"/>
                <w:b/>
                <w:bCs/>
                <w:lang w:eastAsia="zh-CN"/>
              </w:rPr>
              <w:t>Value</w:t>
            </w:r>
          </w:p>
        </w:tc>
        <w:tc>
          <w:tcPr>
            <w:tcW w:w="2597" w:type="pct"/>
            <w:shd w:val="clear" w:color="auto" w:fill="auto"/>
            <w:noWrap/>
            <w:vAlign w:val="center"/>
            <w:hideMark/>
          </w:tcPr>
          <w:p w:rsidR="00D03079" w:rsidRDefault="00D03079" w:rsidP="00E107CB">
            <w:pPr>
              <w:jc w:val="center"/>
              <w:rPr>
                <w:rFonts w:cs="SimSun"/>
                <w:b/>
                <w:bCs/>
              </w:rPr>
            </w:pPr>
            <w:r>
              <w:rPr>
                <w:rFonts w:cs="SimSun"/>
                <w:b/>
                <w:bCs/>
              </w:rPr>
              <w:t>Description</w:t>
            </w:r>
          </w:p>
        </w:tc>
      </w:tr>
      <w:tr w:rsidR="00D03079" w:rsidRPr="0084175A" w:rsidTr="00C82C26">
        <w:trPr>
          <w:trHeight w:val="345"/>
        </w:trPr>
        <w:tc>
          <w:tcPr>
            <w:tcW w:w="1043" w:type="pct"/>
            <w:shd w:val="clear" w:color="auto" w:fill="auto"/>
            <w:noWrap/>
            <w:vAlign w:val="center"/>
            <w:hideMark/>
          </w:tcPr>
          <w:p w:rsidR="00D03079" w:rsidRPr="00B86AA2" w:rsidRDefault="00291B4D" w:rsidP="00E107CB">
            <w:pPr>
              <w:pStyle w:val="a"/>
              <w:jc w:val="center"/>
              <w:rPr>
                <w:b/>
                <w:i/>
              </w:rPr>
            </w:pPr>
            <w:r>
              <w:rPr>
                <w:b/>
                <w:i/>
              </w:rPr>
              <w:t>s</w:t>
            </w:r>
            <w:r w:rsidR="006458F2">
              <w:rPr>
                <w:b/>
                <w:i/>
              </w:rPr>
              <w:t>peed_cat</w:t>
            </w:r>
          </w:p>
        </w:tc>
        <w:tc>
          <w:tcPr>
            <w:tcW w:w="504" w:type="pct"/>
            <w:shd w:val="clear" w:color="auto" w:fill="auto"/>
            <w:noWrap/>
            <w:vAlign w:val="center"/>
            <w:hideMark/>
          </w:tcPr>
          <w:p w:rsidR="00D03079" w:rsidRDefault="00412FF8" w:rsidP="00E107CB">
            <w:pPr>
              <w:pStyle w:val="a"/>
              <w:jc w:val="center"/>
            </w:pPr>
            <w:r>
              <w:t>N</w:t>
            </w:r>
          </w:p>
        </w:tc>
        <w:tc>
          <w:tcPr>
            <w:tcW w:w="856" w:type="pct"/>
            <w:vAlign w:val="center"/>
          </w:tcPr>
          <w:p w:rsidR="00D03079" w:rsidRDefault="00DA0C95" w:rsidP="00E107CB">
            <w:pPr>
              <w:pStyle w:val="a"/>
              <w:jc w:val="center"/>
            </w:pPr>
            <w:r>
              <w:t>[</w:t>
            </w:r>
            <w:r w:rsidRPr="00C764EE">
              <w:rPr>
                <w:b/>
                <w:i/>
              </w:rPr>
              <w:t>1,8</w:t>
            </w:r>
            <w:r>
              <w:t>]</w:t>
            </w:r>
          </w:p>
        </w:tc>
        <w:tc>
          <w:tcPr>
            <w:tcW w:w="2597" w:type="pct"/>
            <w:shd w:val="clear" w:color="auto" w:fill="auto"/>
            <w:vAlign w:val="center"/>
            <w:hideMark/>
          </w:tcPr>
          <w:p w:rsidR="00D03079" w:rsidRDefault="00AD6010" w:rsidP="00CD034E">
            <w:pPr>
              <w:autoSpaceDE w:val="0"/>
              <w:autoSpaceDN w:val="0"/>
              <w:adjustRightInd w:val="0"/>
              <w:rPr>
                <w:lang w:eastAsia="zh-CN"/>
              </w:rPr>
            </w:pPr>
            <w:r>
              <w:rPr>
                <w:b/>
                <w:i/>
              </w:rPr>
              <w:t>speed_cat</w:t>
            </w:r>
            <w:r w:rsidR="00F61C85">
              <w:rPr>
                <w:lang w:eastAsia="zh-CN"/>
              </w:rPr>
              <w:t xml:space="preserve"> classifies the general speed trend of a road based on posted or legal speed and is provided to enhance route calculation and the timing of route guidance</w:t>
            </w:r>
            <w:r w:rsidR="00D24A59">
              <w:rPr>
                <w:lang w:eastAsia="zh-CN"/>
              </w:rPr>
              <w:t>.</w:t>
            </w:r>
          </w:p>
          <w:p w:rsidR="00D24A59" w:rsidRDefault="00D24A59" w:rsidP="00CD034E">
            <w:pPr>
              <w:autoSpaceDE w:val="0"/>
              <w:autoSpaceDN w:val="0"/>
              <w:adjustRightInd w:val="0"/>
              <w:rPr>
                <w:lang w:eastAsia="zh-CN"/>
              </w:rPr>
            </w:pPr>
            <w:r>
              <w:rPr>
                <w:lang w:eastAsia="zh-CN"/>
              </w:rPr>
              <w:t xml:space="preserve">It’s not mandatory for ferry. </w:t>
            </w:r>
          </w:p>
        </w:tc>
      </w:tr>
      <w:tr w:rsidR="004C1733" w:rsidRPr="0084175A" w:rsidTr="00C82C26">
        <w:trPr>
          <w:trHeight w:val="345"/>
        </w:trPr>
        <w:tc>
          <w:tcPr>
            <w:tcW w:w="1043" w:type="pct"/>
            <w:vMerge w:val="restart"/>
            <w:shd w:val="clear" w:color="auto" w:fill="auto"/>
            <w:noWrap/>
            <w:vAlign w:val="center"/>
          </w:tcPr>
          <w:p w:rsidR="004C1733" w:rsidRDefault="004C1733" w:rsidP="00E107CB">
            <w:pPr>
              <w:pStyle w:val="a"/>
              <w:jc w:val="center"/>
              <w:rPr>
                <w:b/>
                <w:i/>
              </w:rPr>
            </w:pPr>
          </w:p>
        </w:tc>
        <w:tc>
          <w:tcPr>
            <w:tcW w:w="504" w:type="pct"/>
            <w:vMerge w:val="restart"/>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1</w:t>
            </w:r>
          </w:p>
        </w:tc>
        <w:tc>
          <w:tcPr>
            <w:tcW w:w="2597" w:type="pct"/>
            <w:shd w:val="clear" w:color="auto" w:fill="auto"/>
            <w:vAlign w:val="center"/>
          </w:tcPr>
          <w:p w:rsidR="004C1733" w:rsidRPr="00CD034E" w:rsidRDefault="004C1733" w:rsidP="00FB7043">
            <w:pPr>
              <w:autoSpaceDE w:val="0"/>
              <w:autoSpaceDN w:val="0"/>
              <w:adjustRightInd w:val="0"/>
              <w:rPr>
                <w:lang w:eastAsia="zh-CN"/>
              </w:rPr>
            </w:pPr>
            <w:r>
              <w:rPr>
                <w:lang w:eastAsia="zh-CN"/>
              </w:rPr>
              <w:t>&gt; 130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2</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Pr>
                <w:lang w:eastAsia="zh-CN"/>
              </w:rPr>
              <w:t>101-130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3</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20B15">
              <w:rPr>
                <w:lang w:eastAsia="zh-CN"/>
              </w:rPr>
              <w:t>91-100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4</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20B15">
              <w:rPr>
                <w:lang w:eastAsia="zh-CN"/>
              </w:rPr>
              <w:t>71-90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5</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676E81">
              <w:rPr>
                <w:lang w:eastAsia="zh-CN"/>
              </w:rPr>
              <w:t>51-70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6</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855D78">
              <w:rPr>
                <w:lang w:eastAsia="zh-CN"/>
              </w:rPr>
              <w:t>31-50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7</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93C06">
              <w:rPr>
                <w:lang w:eastAsia="zh-CN"/>
              </w:rPr>
              <w:t>11-30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8</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93C06">
              <w:rPr>
                <w:lang w:eastAsia="zh-CN"/>
              </w:rPr>
              <w:t>&lt;11 km/h</w:t>
            </w:r>
          </w:p>
        </w:tc>
      </w:tr>
      <w:tr w:rsidR="006E6262" w:rsidRPr="0084175A" w:rsidTr="00C82C26">
        <w:trPr>
          <w:trHeight w:val="345"/>
        </w:trPr>
        <w:tc>
          <w:tcPr>
            <w:tcW w:w="1043" w:type="pct"/>
            <w:shd w:val="clear" w:color="auto" w:fill="auto"/>
            <w:noWrap/>
            <w:vAlign w:val="center"/>
          </w:tcPr>
          <w:p w:rsidR="006E6262" w:rsidRDefault="004C1733" w:rsidP="00E107CB">
            <w:pPr>
              <w:pStyle w:val="a"/>
              <w:jc w:val="center"/>
              <w:rPr>
                <w:b/>
                <w:i/>
              </w:rPr>
            </w:pPr>
            <w:r>
              <w:rPr>
                <w:b/>
                <w:i/>
              </w:rPr>
              <w:t>sc</w:t>
            </w:r>
          </w:p>
        </w:tc>
        <w:tc>
          <w:tcPr>
            <w:tcW w:w="504" w:type="pct"/>
            <w:shd w:val="clear" w:color="auto" w:fill="auto"/>
            <w:noWrap/>
            <w:vAlign w:val="center"/>
          </w:tcPr>
          <w:p w:rsidR="006E6262" w:rsidRDefault="004C1733" w:rsidP="00E107CB">
            <w:pPr>
              <w:pStyle w:val="a"/>
              <w:jc w:val="center"/>
            </w:pPr>
            <w:r>
              <w:t>N</w:t>
            </w:r>
          </w:p>
        </w:tc>
        <w:tc>
          <w:tcPr>
            <w:tcW w:w="856" w:type="pct"/>
            <w:vAlign w:val="center"/>
          </w:tcPr>
          <w:p w:rsidR="006E6262" w:rsidRDefault="001D1D43" w:rsidP="00E107CB">
            <w:pPr>
              <w:pStyle w:val="a"/>
              <w:jc w:val="center"/>
            </w:pPr>
            <w:r>
              <w:t>[</w:t>
            </w:r>
            <w:r w:rsidRPr="00C764EE">
              <w:rPr>
                <w:b/>
                <w:i/>
              </w:rPr>
              <w:t>1,16</w:t>
            </w:r>
            <w:r>
              <w:t>]</w:t>
            </w:r>
          </w:p>
        </w:tc>
        <w:tc>
          <w:tcPr>
            <w:tcW w:w="2597" w:type="pct"/>
            <w:shd w:val="clear" w:color="auto" w:fill="auto"/>
            <w:vAlign w:val="center"/>
          </w:tcPr>
          <w:p w:rsidR="006E6262" w:rsidRDefault="007E76E1" w:rsidP="003B2780">
            <w:pPr>
              <w:autoSpaceDE w:val="0"/>
              <w:autoSpaceDN w:val="0"/>
              <w:adjustRightInd w:val="0"/>
              <w:rPr>
                <w:lang w:eastAsia="zh-CN"/>
              </w:rPr>
            </w:pPr>
            <w:r w:rsidRPr="007E76E1">
              <w:rPr>
                <w:b/>
                <w:i/>
                <w:lang w:eastAsia="zh-CN"/>
              </w:rPr>
              <w:t>sc</w:t>
            </w:r>
            <w:r>
              <w:rPr>
                <w:lang w:eastAsia="zh-CN"/>
              </w:rPr>
              <w:t xml:space="preserve"> </w:t>
            </w:r>
            <w:r w:rsidRPr="007E76E1">
              <w:rPr>
                <w:lang w:eastAsia="zh-CN"/>
              </w:rPr>
              <w:t>classifies the speed of a road</w:t>
            </w:r>
            <w:r w:rsidR="003B2780">
              <w:rPr>
                <w:lang w:eastAsia="zh-CN"/>
              </w:rPr>
              <w:t xml:space="preserve"> based on </w:t>
            </w:r>
            <w:r w:rsidR="00E63F15">
              <w:rPr>
                <w:lang w:eastAsia="zh-CN"/>
              </w:rPr>
              <w:t>TXD (TeleNav Exchange Data) format</w:t>
            </w:r>
            <w:r w:rsidR="003B2780">
              <w:rPr>
                <w:lang w:eastAsia="zh-CN"/>
              </w:rPr>
              <w:t xml:space="preserve"> speed classification</w:t>
            </w:r>
            <w:r w:rsidR="00E63F15">
              <w:rPr>
                <w:lang w:eastAsia="zh-CN"/>
              </w:rPr>
              <w:t>.</w:t>
            </w:r>
          </w:p>
          <w:p w:rsidR="00925B90" w:rsidRPr="00CD034E" w:rsidRDefault="00925B90" w:rsidP="003B2780">
            <w:pPr>
              <w:autoSpaceDE w:val="0"/>
              <w:autoSpaceDN w:val="0"/>
              <w:adjustRightInd w:val="0"/>
              <w:rPr>
                <w:lang w:eastAsia="zh-CN"/>
              </w:rPr>
            </w:pPr>
            <w:r>
              <w:rPr>
                <w:lang w:eastAsia="zh-CN"/>
              </w:rPr>
              <w:t>It’s not mandatory for ferry.</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&gt;130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2</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111-130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3</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91 - 110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4</w:t>
            </w:r>
          </w:p>
        </w:tc>
        <w:tc>
          <w:tcPr>
            <w:tcW w:w="2597" w:type="pct"/>
            <w:shd w:val="clear" w:color="auto" w:fill="auto"/>
          </w:tcPr>
          <w:p w:rsidR="00185B68" w:rsidRPr="00185B68" w:rsidRDefault="00185B68" w:rsidP="00185B68">
            <w:pPr>
              <w:autoSpaceDE w:val="0"/>
              <w:autoSpaceDN w:val="0"/>
              <w:adjustRightInd w:val="0"/>
              <w:rPr>
                <w:lang w:eastAsia="zh-CN"/>
              </w:rPr>
            </w:pPr>
            <w:r>
              <w:rPr>
                <w:lang w:eastAsia="zh-CN"/>
              </w:rPr>
              <w:t>90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5</w:t>
            </w:r>
          </w:p>
        </w:tc>
        <w:tc>
          <w:tcPr>
            <w:tcW w:w="2597" w:type="pct"/>
            <w:shd w:val="clear" w:color="auto" w:fill="auto"/>
          </w:tcPr>
          <w:p w:rsidR="00185B68" w:rsidRPr="00185B68" w:rsidRDefault="00185B68" w:rsidP="00185B68">
            <w:pPr>
              <w:autoSpaceDE w:val="0"/>
              <w:autoSpaceDN w:val="0"/>
              <w:adjustRightInd w:val="0"/>
              <w:rPr>
                <w:lang w:eastAsia="zh-CN"/>
              </w:rPr>
            </w:pPr>
            <w:r>
              <w:rPr>
                <w:lang w:eastAsia="zh-CN"/>
              </w:rPr>
              <w:t>80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6</w:t>
            </w:r>
          </w:p>
        </w:tc>
        <w:tc>
          <w:tcPr>
            <w:tcW w:w="2597" w:type="pct"/>
            <w:shd w:val="clear" w:color="auto" w:fill="auto"/>
          </w:tcPr>
          <w:p w:rsidR="00185B68" w:rsidRPr="00185B68" w:rsidRDefault="00185B68" w:rsidP="00185B68">
            <w:pPr>
              <w:autoSpaceDE w:val="0"/>
              <w:autoSpaceDN w:val="0"/>
              <w:adjustRightInd w:val="0"/>
              <w:rPr>
                <w:lang w:eastAsia="zh-CN"/>
              </w:rPr>
            </w:pPr>
            <w:r>
              <w:rPr>
                <w:lang w:eastAsia="zh-CN"/>
              </w:rPr>
              <w:t>70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7</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60</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8</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55</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9</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50</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10</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45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11</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40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12</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35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13</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30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14</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20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15</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10</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16</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5</w:t>
            </w:r>
            <w:r>
              <w:rPr>
                <w:lang w:eastAsia="zh-CN"/>
              </w:rPr>
              <w:t xml:space="preserve"> km/h</w:t>
            </w:r>
          </w:p>
        </w:tc>
      </w:tr>
      <w:bookmarkEnd w:id="56"/>
      <w:bookmarkEnd w:id="57"/>
    </w:tbl>
    <w:p w:rsidR="00D03079" w:rsidRPr="00D03079" w:rsidRDefault="00D03079" w:rsidP="00D03079">
      <w:pPr>
        <w:rPr>
          <w:lang w:eastAsia="zh-CN"/>
        </w:rPr>
      </w:pPr>
    </w:p>
    <w:p w:rsidR="0023323C" w:rsidRDefault="0023323C" w:rsidP="008D2968">
      <w:pPr>
        <w:pStyle w:val="Heading3"/>
        <w:rPr>
          <w:lang w:eastAsia="zh-CN"/>
        </w:rPr>
      </w:pPr>
      <w:r>
        <w:rPr>
          <w:lang w:eastAsia="zh-CN"/>
        </w:rPr>
        <w:t>Direction of T</w:t>
      </w:r>
      <w:r w:rsidRPr="0023323C">
        <w:rPr>
          <w:lang w:eastAsia="zh-CN"/>
        </w:rPr>
        <w:t>raffic</w:t>
      </w:r>
      <w:r w:rsidR="00A50E6D">
        <w:rPr>
          <w:lang w:eastAsia="zh-CN"/>
        </w:rPr>
        <w:t xml:space="preserve"> (Oneway)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729BA" w:rsidRPr="0084175A" w:rsidTr="00C82C26">
        <w:trPr>
          <w:trHeight w:val="330"/>
        </w:trPr>
        <w:tc>
          <w:tcPr>
            <w:tcW w:w="1043" w:type="pct"/>
            <w:shd w:val="clear" w:color="auto" w:fill="auto"/>
            <w:noWrap/>
            <w:vAlign w:val="center"/>
            <w:hideMark/>
          </w:tcPr>
          <w:p w:rsidR="001729BA" w:rsidRDefault="001729BA" w:rsidP="00172292">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1729BA" w:rsidRDefault="001729BA" w:rsidP="00172292">
            <w:pPr>
              <w:jc w:val="center"/>
              <w:rPr>
                <w:rFonts w:cs="SimSun"/>
                <w:b/>
                <w:bCs/>
                <w:lang w:eastAsia="zh-CN"/>
              </w:rPr>
            </w:pPr>
            <w:r w:rsidRPr="00330ED0">
              <w:rPr>
                <w:rFonts w:cs="SimSun"/>
                <w:b/>
                <w:bCs/>
              </w:rPr>
              <w:t>Mandatory</w:t>
            </w:r>
          </w:p>
        </w:tc>
        <w:tc>
          <w:tcPr>
            <w:tcW w:w="856" w:type="pct"/>
            <w:vAlign w:val="center"/>
          </w:tcPr>
          <w:p w:rsidR="001729BA" w:rsidRDefault="001729BA" w:rsidP="00172292">
            <w:pPr>
              <w:jc w:val="center"/>
              <w:rPr>
                <w:rFonts w:cs="SimSun"/>
                <w:b/>
                <w:bCs/>
                <w:lang w:eastAsia="zh-CN"/>
              </w:rPr>
            </w:pPr>
            <w:r>
              <w:rPr>
                <w:rFonts w:cs="SimSun"/>
                <w:b/>
                <w:bCs/>
                <w:lang w:eastAsia="zh-CN"/>
              </w:rPr>
              <w:t>Value</w:t>
            </w:r>
          </w:p>
        </w:tc>
        <w:tc>
          <w:tcPr>
            <w:tcW w:w="2597" w:type="pct"/>
            <w:shd w:val="clear" w:color="auto" w:fill="auto"/>
            <w:noWrap/>
            <w:vAlign w:val="center"/>
            <w:hideMark/>
          </w:tcPr>
          <w:p w:rsidR="001729BA" w:rsidRDefault="001729BA" w:rsidP="00172292">
            <w:pPr>
              <w:jc w:val="center"/>
              <w:rPr>
                <w:rFonts w:cs="SimSun"/>
                <w:b/>
                <w:bCs/>
              </w:rPr>
            </w:pPr>
            <w:r>
              <w:rPr>
                <w:rFonts w:cs="SimSun"/>
                <w:b/>
                <w:bCs/>
              </w:rPr>
              <w:t>Description</w:t>
            </w:r>
          </w:p>
        </w:tc>
      </w:tr>
      <w:tr w:rsidR="001729BA" w:rsidRPr="0084175A" w:rsidTr="00C82C26">
        <w:trPr>
          <w:trHeight w:val="345"/>
        </w:trPr>
        <w:tc>
          <w:tcPr>
            <w:tcW w:w="1043" w:type="pct"/>
            <w:shd w:val="clear" w:color="auto" w:fill="auto"/>
            <w:noWrap/>
            <w:vAlign w:val="center"/>
            <w:hideMark/>
          </w:tcPr>
          <w:p w:rsidR="001729BA" w:rsidRPr="00B86AA2" w:rsidRDefault="00BC3E62" w:rsidP="00172292">
            <w:pPr>
              <w:pStyle w:val="a"/>
              <w:jc w:val="center"/>
              <w:rPr>
                <w:b/>
                <w:i/>
              </w:rPr>
            </w:pPr>
            <w:r>
              <w:rPr>
                <w:b/>
                <w:i/>
              </w:rPr>
              <w:t>oneway</w:t>
            </w:r>
          </w:p>
        </w:tc>
        <w:tc>
          <w:tcPr>
            <w:tcW w:w="504" w:type="pct"/>
            <w:shd w:val="clear" w:color="auto" w:fill="auto"/>
            <w:noWrap/>
            <w:vAlign w:val="center"/>
            <w:hideMark/>
          </w:tcPr>
          <w:p w:rsidR="001729BA" w:rsidRDefault="008A393B" w:rsidP="00172292">
            <w:pPr>
              <w:pStyle w:val="a"/>
              <w:jc w:val="center"/>
            </w:pPr>
            <w:r>
              <w:t>N</w:t>
            </w:r>
          </w:p>
        </w:tc>
        <w:tc>
          <w:tcPr>
            <w:tcW w:w="856" w:type="pct"/>
            <w:vAlign w:val="center"/>
          </w:tcPr>
          <w:p w:rsidR="001729BA" w:rsidRPr="00C764EE" w:rsidRDefault="006013AC" w:rsidP="00172292">
            <w:pPr>
              <w:pStyle w:val="a"/>
              <w:jc w:val="center"/>
              <w:rPr>
                <w:b/>
                <w:i/>
              </w:rPr>
            </w:pPr>
            <w:r w:rsidRPr="00C764EE">
              <w:rPr>
                <w:b/>
                <w:i/>
              </w:rPr>
              <w:t>yes</w:t>
            </w:r>
            <w:r w:rsidR="00E36CBD" w:rsidRPr="00C764EE">
              <w:rPr>
                <w:b/>
                <w:i/>
              </w:rPr>
              <w:t>/no/-1</w:t>
            </w:r>
          </w:p>
        </w:tc>
        <w:tc>
          <w:tcPr>
            <w:tcW w:w="2597" w:type="pct"/>
            <w:shd w:val="clear" w:color="auto" w:fill="auto"/>
            <w:vAlign w:val="center"/>
            <w:hideMark/>
          </w:tcPr>
          <w:p w:rsidR="001729BA" w:rsidRDefault="00C51A27" w:rsidP="00CA6376">
            <w:pPr>
              <w:pStyle w:val="a"/>
            </w:pPr>
            <w:r>
              <w:rPr>
                <w:b/>
                <w:i/>
              </w:rPr>
              <w:t>oneway</w:t>
            </w:r>
            <w:r>
              <w:t xml:space="preserve"> indicate the travel direction of traffic flow</w:t>
            </w:r>
          </w:p>
        </w:tc>
      </w:tr>
      <w:tr w:rsidR="001729BA" w:rsidRPr="0084175A" w:rsidTr="00C82C26">
        <w:trPr>
          <w:trHeight w:val="345"/>
        </w:trPr>
        <w:tc>
          <w:tcPr>
            <w:tcW w:w="1043" w:type="pct"/>
            <w:vMerge w:val="restart"/>
            <w:shd w:val="clear" w:color="auto" w:fill="auto"/>
            <w:noWrap/>
            <w:vAlign w:val="center"/>
          </w:tcPr>
          <w:p w:rsidR="001729BA" w:rsidRDefault="001729BA" w:rsidP="00172292">
            <w:pPr>
              <w:pStyle w:val="a"/>
              <w:jc w:val="center"/>
              <w:rPr>
                <w:b/>
                <w:i/>
              </w:rPr>
            </w:pPr>
          </w:p>
        </w:tc>
        <w:tc>
          <w:tcPr>
            <w:tcW w:w="504" w:type="pct"/>
            <w:vMerge w:val="restart"/>
            <w:shd w:val="clear" w:color="auto" w:fill="auto"/>
            <w:noWrap/>
            <w:vAlign w:val="center"/>
          </w:tcPr>
          <w:p w:rsidR="001729BA" w:rsidRDefault="001729BA" w:rsidP="00172292">
            <w:pPr>
              <w:pStyle w:val="a"/>
              <w:jc w:val="center"/>
            </w:pPr>
          </w:p>
        </w:tc>
        <w:tc>
          <w:tcPr>
            <w:tcW w:w="856" w:type="pct"/>
            <w:vAlign w:val="center"/>
          </w:tcPr>
          <w:p w:rsidR="001729BA" w:rsidRPr="00C764EE" w:rsidRDefault="00C51A27" w:rsidP="00172292">
            <w:pPr>
              <w:pStyle w:val="a"/>
              <w:jc w:val="center"/>
              <w:rPr>
                <w:b/>
                <w:i/>
              </w:rPr>
            </w:pPr>
            <w:r w:rsidRPr="00C764EE">
              <w:rPr>
                <w:b/>
                <w:i/>
              </w:rPr>
              <w:t>yes</w:t>
            </w:r>
          </w:p>
        </w:tc>
        <w:tc>
          <w:tcPr>
            <w:tcW w:w="2597" w:type="pct"/>
            <w:shd w:val="clear" w:color="auto" w:fill="auto"/>
            <w:vAlign w:val="center"/>
          </w:tcPr>
          <w:p w:rsidR="001729BA" w:rsidRPr="00CD034E" w:rsidRDefault="00C51A27" w:rsidP="00CA6376">
            <w:pPr>
              <w:pStyle w:val="a"/>
            </w:pPr>
            <w:r>
              <w:t>Open in positive direction</w:t>
            </w:r>
          </w:p>
        </w:tc>
      </w:tr>
      <w:tr w:rsidR="001729BA" w:rsidRPr="0084175A" w:rsidTr="00C82C26">
        <w:trPr>
          <w:trHeight w:val="345"/>
        </w:trPr>
        <w:tc>
          <w:tcPr>
            <w:tcW w:w="1043" w:type="pct"/>
            <w:vMerge/>
            <w:shd w:val="clear" w:color="auto" w:fill="auto"/>
            <w:noWrap/>
            <w:vAlign w:val="center"/>
          </w:tcPr>
          <w:p w:rsidR="001729BA" w:rsidRDefault="001729BA" w:rsidP="00172292">
            <w:pPr>
              <w:pStyle w:val="a"/>
              <w:jc w:val="center"/>
              <w:rPr>
                <w:b/>
                <w:i/>
              </w:rPr>
            </w:pPr>
          </w:p>
        </w:tc>
        <w:tc>
          <w:tcPr>
            <w:tcW w:w="504" w:type="pct"/>
            <w:vMerge/>
            <w:shd w:val="clear" w:color="auto" w:fill="auto"/>
            <w:noWrap/>
            <w:vAlign w:val="center"/>
          </w:tcPr>
          <w:p w:rsidR="001729BA" w:rsidRDefault="001729BA" w:rsidP="00172292">
            <w:pPr>
              <w:pStyle w:val="a"/>
              <w:jc w:val="center"/>
            </w:pPr>
          </w:p>
        </w:tc>
        <w:tc>
          <w:tcPr>
            <w:tcW w:w="856" w:type="pct"/>
            <w:vAlign w:val="center"/>
          </w:tcPr>
          <w:p w:rsidR="001729BA" w:rsidRPr="00C764EE" w:rsidRDefault="00C51A27" w:rsidP="00172292">
            <w:pPr>
              <w:pStyle w:val="a"/>
              <w:jc w:val="center"/>
              <w:rPr>
                <w:b/>
                <w:i/>
              </w:rPr>
            </w:pPr>
            <w:r w:rsidRPr="00C764EE">
              <w:rPr>
                <w:b/>
                <w:i/>
              </w:rPr>
              <w:t>no</w:t>
            </w:r>
          </w:p>
        </w:tc>
        <w:tc>
          <w:tcPr>
            <w:tcW w:w="2597" w:type="pct"/>
            <w:shd w:val="clear" w:color="auto" w:fill="auto"/>
            <w:vAlign w:val="center"/>
          </w:tcPr>
          <w:p w:rsidR="001729BA" w:rsidRPr="00CD034E" w:rsidRDefault="00C51A27" w:rsidP="00CA6376">
            <w:pPr>
              <w:pStyle w:val="a"/>
            </w:pPr>
            <w:r>
              <w:t>Open in both direction</w:t>
            </w:r>
          </w:p>
        </w:tc>
      </w:tr>
      <w:tr w:rsidR="001729BA" w:rsidRPr="0084175A" w:rsidTr="00C82C26">
        <w:trPr>
          <w:trHeight w:val="345"/>
        </w:trPr>
        <w:tc>
          <w:tcPr>
            <w:tcW w:w="1043" w:type="pct"/>
            <w:vMerge/>
            <w:shd w:val="clear" w:color="auto" w:fill="auto"/>
            <w:noWrap/>
            <w:vAlign w:val="center"/>
          </w:tcPr>
          <w:p w:rsidR="001729BA" w:rsidRDefault="001729BA" w:rsidP="00172292">
            <w:pPr>
              <w:pStyle w:val="a"/>
              <w:jc w:val="center"/>
              <w:rPr>
                <w:b/>
                <w:i/>
              </w:rPr>
            </w:pPr>
          </w:p>
        </w:tc>
        <w:tc>
          <w:tcPr>
            <w:tcW w:w="504" w:type="pct"/>
            <w:vMerge/>
            <w:shd w:val="clear" w:color="auto" w:fill="auto"/>
            <w:noWrap/>
            <w:vAlign w:val="center"/>
          </w:tcPr>
          <w:p w:rsidR="001729BA" w:rsidRDefault="001729BA" w:rsidP="00172292">
            <w:pPr>
              <w:pStyle w:val="a"/>
              <w:jc w:val="center"/>
            </w:pPr>
          </w:p>
        </w:tc>
        <w:tc>
          <w:tcPr>
            <w:tcW w:w="856" w:type="pct"/>
            <w:vAlign w:val="center"/>
          </w:tcPr>
          <w:p w:rsidR="001729BA" w:rsidRPr="00C764EE" w:rsidRDefault="00C51A27" w:rsidP="00172292">
            <w:pPr>
              <w:pStyle w:val="a"/>
              <w:jc w:val="center"/>
              <w:rPr>
                <w:b/>
                <w:i/>
              </w:rPr>
            </w:pPr>
            <w:r w:rsidRPr="00C764EE">
              <w:rPr>
                <w:b/>
                <w:i/>
              </w:rPr>
              <w:t>-1</w:t>
            </w:r>
          </w:p>
        </w:tc>
        <w:tc>
          <w:tcPr>
            <w:tcW w:w="2597" w:type="pct"/>
            <w:shd w:val="clear" w:color="auto" w:fill="auto"/>
            <w:vAlign w:val="center"/>
          </w:tcPr>
          <w:p w:rsidR="001729BA" w:rsidRPr="00CD034E" w:rsidRDefault="00C51A27" w:rsidP="00CA6376">
            <w:pPr>
              <w:pStyle w:val="a"/>
            </w:pPr>
            <w:r>
              <w:t>Open in negative direction</w:t>
            </w:r>
          </w:p>
        </w:tc>
      </w:tr>
    </w:tbl>
    <w:p w:rsidR="0023323C" w:rsidRDefault="0023323C" w:rsidP="008D2968">
      <w:pPr>
        <w:pStyle w:val="Heading3"/>
        <w:rPr>
          <w:lang w:eastAsia="zh-CN"/>
        </w:rPr>
      </w:pPr>
      <w:r>
        <w:rPr>
          <w:lang w:eastAsia="zh-CN"/>
        </w:rPr>
        <w:t>Highway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CA6376" w:rsidRPr="0084175A" w:rsidTr="009977D3">
        <w:trPr>
          <w:trHeight w:val="330"/>
        </w:trPr>
        <w:tc>
          <w:tcPr>
            <w:tcW w:w="1043" w:type="pct"/>
            <w:shd w:val="clear" w:color="auto" w:fill="auto"/>
            <w:noWrap/>
            <w:vAlign w:val="center"/>
            <w:hideMark/>
          </w:tcPr>
          <w:p w:rsidR="00CA6376" w:rsidRDefault="00CA6376"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CA6376" w:rsidRDefault="00CA6376" w:rsidP="009977D3">
            <w:pPr>
              <w:jc w:val="center"/>
              <w:rPr>
                <w:rFonts w:cs="SimSun"/>
                <w:b/>
                <w:bCs/>
                <w:lang w:eastAsia="zh-CN"/>
              </w:rPr>
            </w:pPr>
            <w:r w:rsidRPr="00330ED0">
              <w:rPr>
                <w:rFonts w:cs="SimSun"/>
                <w:b/>
                <w:bCs/>
              </w:rPr>
              <w:t>Mandatory</w:t>
            </w:r>
          </w:p>
        </w:tc>
        <w:tc>
          <w:tcPr>
            <w:tcW w:w="856" w:type="pct"/>
            <w:vAlign w:val="center"/>
          </w:tcPr>
          <w:p w:rsidR="00CA6376" w:rsidRDefault="00CA6376" w:rsidP="009977D3">
            <w:pPr>
              <w:jc w:val="center"/>
              <w:rPr>
                <w:rFonts w:cs="SimSun"/>
                <w:b/>
                <w:bCs/>
                <w:lang w:eastAsia="zh-CN"/>
              </w:rPr>
            </w:pPr>
            <w:r>
              <w:rPr>
                <w:rFonts w:cs="SimSun"/>
                <w:b/>
                <w:bCs/>
                <w:lang w:eastAsia="zh-CN"/>
              </w:rPr>
              <w:t>Value</w:t>
            </w:r>
          </w:p>
        </w:tc>
        <w:tc>
          <w:tcPr>
            <w:tcW w:w="2597" w:type="pct"/>
            <w:shd w:val="clear" w:color="auto" w:fill="auto"/>
            <w:noWrap/>
            <w:vAlign w:val="center"/>
            <w:hideMark/>
          </w:tcPr>
          <w:p w:rsidR="00CA6376" w:rsidRDefault="00CA6376" w:rsidP="009977D3">
            <w:pPr>
              <w:jc w:val="center"/>
              <w:rPr>
                <w:rFonts w:cs="SimSun"/>
                <w:b/>
                <w:bCs/>
              </w:rPr>
            </w:pPr>
            <w:r>
              <w:rPr>
                <w:rFonts w:cs="SimSun"/>
                <w:b/>
                <w:bCs/>
              </w:rPr>
              <w:t>Description</w:t>
            </w:r>
          </w:p>
        </w:tc>
      </w:tr>
      <w:tr w:rsidR="00CA6376" w:rsidRPr="0084175A" w:rsidTr="009977D3">
        <w:trPr>
          <w:trHeight w:val="345"/>
        </w:trPr>
        <w:tc>
          <w:tcPr>
            <w:tcW w:w="1043" w:type="pct"/>
            <w:shd w:val="clear" w:color="auto" w:fill="auto"/>
            <w:noWrap/>
            <w:vAlign w:val="center"/>
            <w:hideMark/>
          </w:tcPr>
          <w:p w:rsidR="00CA6376" w:rsidRPr="00B86AA2" w:rsidRDefault="00CA6376" w:rsidP="009977D3">
            <w:pPr>
              <w:pStyle w:val="a"/>
              <w:jc w:val="center"/>
              <w:rPr>
                <w:b/>
                <w:i/>
              </w:rPr>
            </w:pPr>
            <w:r>
              <w:rPr>
                <w:b/>
                <w:i/>
              </w:rPr>
              <w:t>highway</w:t>
            </w:r>
          </w:p>
        </w:tc>
        <w:tc>
          <w:tcPr>
            <w:tcW w:w="504" w:type="pct"/>
            <w:shd w:val="clear" w:color="auto" w:fill="auto"/>
            <w:noWrap/>
            <w:vAlign w:val="center"/>
            <w:hideMark/>
          </w:tcPr>
          <w:p w:rsidR="00CA6376" w:rsidRDefault="00CA6376" w:rsidP="009977D3">
            <w:pPr>
              <w:pStyle w:val="a"/>
              <w:jc w:val="center"/>
            </w:pPr>
            <w:r>
              <w:t>N</w:t>
            </w:r>
          </w:p>
        </w:tc>
        <w:tc>
          <w:tcPr>
            <w:tcW w:w="856" w:type="pct"/>
            <w:vAlign w:val="center"/>
          </w:tcPr>
          <w:p w:rsidR="00CA6376" w:rsidRPr="00C764EE" w:rsidRDefault="00CA6376" w:rsidP="00CA6376">
            <w:pPr>
              <w:pStyle w:val="a"/>
              <w:jc w:val="center"/>
              <w:rPr>
                <w:b/>
                <w:i/>
              </w:rPr>
            </w:pPr>
            <w:r>
              <w:rPr>
                <w:b/>
                <w:i/>
              </w:rPr>
              <w:t>&lt;</w:t>
            </w:r>
            <w:r w:rsidRPr="00CA6376">
              <w:rPr>
                <w:i/>
              </w:rPr>
              <w:t>see</w:t>
            </w:r>
            <w:r>
              <w:rPr>
                <w:b/>
                <w:i/>
              </w:rPr>
              <w:t xml:space="preserve">  </w:t>
            </w:r>
            <w:hyperlink r:id="rId30" w:history="1">
              <w:r>
                <w:rPr>
                  <w:rStyle w:val="Hyperlink"/>
                  <w:b/>
                  <w:i/>
                </w:rPr>
                <w:t>Key:highway</w:t>
              </w:r>
            </w:hyperlink>
            <w:r>
              <w:rPr>
                <w:b/>
                <w:i/>
              </w:rPr>
              <w:t>&gt;</w:t>
            </w:r>
          </w:p>
        </w:tc>
        <w:tc>
          <w:tcPr>
            <w:tcW w:w="2597" w:type="pct"/>
            <w:shd w:val="clear" w:color="auto" w:fill="auto"/>
            <w:vAlign w:val="center"/>
            <w:hideMark/>
          </w:tcPr>
          <w:p w:rsidR="00CA6376" w:rsidRDefault="00CA6376" w:rsidP="00CA6376">
            <w:pPr>
              <w:pStyle w:val="a"/>
            </w:pPr>
            <w:r w:rsidRPr="00CA6376">
              <w:t>The main key used for identifying any kind of road, street or path.</w:t>
            </w:r>
          </w:p>
        </w:tc>
      </w:tr>
      <w:tr w:rsidR="00CA6376" w:rsidRPr="0084175A" w:rsidTr="009977D3">
        <w:trPr>
          <w:trHeight w:val="345"/>
        </w:trPr>
        <w:tc>
          <w:tcPr>
            <w:tcW w:w="1043" w:type="pct"/>
            <w:shd w:val="clear" w:color="auto" w:fill="auto"/>
            <w:noWrap/>
            <w:vAlign w:val="center"/>
          </w:tcPr>
          <w:p w:rsidR="00CA6376" w:rsidRDefault="00CA6376" w:rsidP="00CA6376">
            <w:pPr>
              <w:pStyle w:val="a"/>
              <w:jc w:val="center"/>
              <w:rPr>
                <w:b/>
                <w:i/>
              </w:rPr>
            </w:pPr>
            <w:r>
              <w:rPr>
                <w:b/>
                <w:i/>
              </w:rPr>
              <w:t>route</w:t>
            </w:r>
          </w:p>
        </w:tc>
        <w:tc>
          <w:tcPr>
            <w:tcW w:w="504" w:type="pct"/>
            <w:shd w:val="clear" w:color="auto" w:fill="auto"/>
            <w:noWrap/>
            <w:vAlign w:val="center"/>
          </w:tcPr>
          <w:p w:rsidR="00CA6376" w:rsidRPr="00CA6376" w:rsidRDefault="00CA6376" w:rsidP="00CA6376">
            <w:pPr>
              <w:pStyle w:val="a"/>
              <w:jc w:val="center"/>
            </w:pPr>
            <w:r w:rsidRPr="00CA6376">
              <w:t>N</w:t>
            </w:r>
          </w:p>
        </w:tc>
        <w:tc>
          <w:tcPr>
            <w:tcW w:w="856" w:type="pct"/>
            <w:vAlign w:val="center"/>
          </w:tcPr>
          <w:p w:rsidR="00CA6376" w:rsidRPr="00CA6376" w:rsidRDefault="00CA6376" w:rsidP="00CA6376">
            <w:pPr>
              <w:pStyle w:val="a"/>
              <w:jc w:val="center"/>
              <w:rPr>
                <w:b/>
                <w:i/>
              </w:rPr>
            </w:pPr>
            <w:r w:rsidRPr="00CA6376">
              <w:rPr>
                <w:b/>
                <w:i/>
              </w:rPr>
              <w:t>ferry</w:t>
            </w:r>
          </w:p>
        </w:tc>
        <w:tc>
          <w:tcPr>
            <w:tcW w:w="2597" w:type="pct"/>
            <w:shd w:val="clear" w:color="auto" w:fill="auto"/>
            <w:vAlign w:val="center"/>
          </w:tcPr>
          <w:p w:rsidR="000F3D1F" w:rsidRPr="00CA6376" w:rsidRDefault="001B15EE" w:rsidP="00CA6376">
            <w:pPr>
              <w:pStyle w:val="a"/>
            </w:pPr>
            <w:r>
              <w:t>Indicate the link is ferry</w:t>
            </w:r>
            <w:r w:rsidR="000F3D1F">
              <w:t xml:space="preserve">.  If the ferry is pedestrian ferry, </w:t>
            </w:r>
            <w:r w:rsidR="000F3D1F" w:rsidRPr="000F3D1F">
              <w:rPr>
                <w:b/>
                <w:i/>
              </w:rPr>
              <w:t>foot=yes</w:t>
            </w:r>
            <w:r w:rsidR="000F3D1F">
              <w:rPr>
                <w:b/>
                <w:i/>
              </w:rPr>
              <w:t xml:space="preserve"> </w:t>
            </w:r>
            <w:r w:rsidR="000F3D1F" w:rsidRPr="000F3D1F">
              <w:t>will be assigned to the link, and other vehicles are assigned</w:t>
            </w:r>
            <w:r w:rsidR="000F3D1F">
              <w:rPr>
                <w:b/>
                <w:i/>
              </w:rPr>
              <w:t xml:space="preserve"> no.</w:t>
            </w:r>
          </w:p>
        </w:tc>
      </w:tr>
    </w:tbl>
    <w:p w:rsidR="00601F1A" w:rsidRPr="00601F1A" w:rsidRDefault="00601F1A" w:rsidP="00601F1A">
      <w:pPr>
        <w:rPr>
          <w:lang w:eastAsia="zh-CN"/>
        </w:rPr>
      </w:pPr>
    </w:p>
    <w:p w:rsidR="0023323C" w:rsidRDefault="0023323C" w:rsidP="008D2968">
      <w:pPr>
        <w:pStyle w:val="Heading3"/>
        <w:rPr>
          <w:lang w:eastAsia="zh-CN"/>
        </w:rPr>
      </w:pPr>
      <w:r w:rsidRPr="0023323C">
        <w:rPr>
          <w:lang w:eastAsia="zh-CN"/>
        </w:rPr>
        <w:t>Vehicle</w:t>
      </w:r>
      <w:r>
        <w:rPr>
          <w:lang w:eastAsia="zh-CN"/>
        </w:rPr>
        <w:t xml:space="preserve"> Access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BE763E" w:rsidRPr="0084175A" w:rsidTr="009977D3">
        <w:trPr>
          <w:trHeight w:val="330"/>
        </w:trPr>
        <w:tc>
          <w:tcPr>
            <w:tcW w:w="1009" w:type="pct"/>
            <w:shd w:val="clear" w:color="auto" w:fill="auto"/>
            <w:noWrap/>
            <w:vAlign w:val="center"/>
            <w:hideMark/>
          </w:tcPr>
          <w:p w:rsidR="00BE763E" w:rsidRDefault="00BE763E" w:rsidP="009977D3">
            <w:pPr>
              <w:jc w:val="center"/>
              <w:rPr>
                <w:rFonts w:cs="SimSun"/>
                <w:b/>
                <w:bCs/>
                <w:lang w:eastAsia="zh-CN"/>
              </w:rPr>
            </w:pPr>
            <w:r>
              <w:rPr>
                <w:rFonts w:hint="eastAsia"/>
                <w:b/>
                <w:bCs/>
                <w:lang w:eastAsia="zh-CN"/>
              </w:rPr>
              <w:t>Key</w:t>
            </w:r>
          </w:p>
        </w:tc>
        <w:tc>
          <w:tcPr>
            <w:tcW w:w="538" w:type="pct"/>
          </w:tcPr>
          <w:p w:rsidR="00BE763E" w:rsidRDefault="00BE763E" w:rsidP="009977D3">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BE763E" w:rsidRDefault="00BE763E" w:rsidP="009977D3">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BE763E" w:rsidRDefault="00BE763E" w:rsidP="009977D3">
            <w:pPr>
              <w:jc w:val="center"/>
              <w:rPr>
                <w:rFonts w:cs="SimSun"/>
                <w:b/>
                <w:bCs/>
              </w:rPr>
            </w:pPr>
            <w:r>
              <w:rPr>
                <w:rFonts w:cs="SimSun"/>
                <w:b/>
                <w:bCs/>
              </w:rPr>
              <w:t>Description</w:t>
            </w:r>
          </w:p>
        </w:tc>
      </w:tr>
      <w:tr w:rsidR="00BE763E" w:rsidRPr="0084175A" w:rsidTr="009977D3">
        <w:trPr>
          <w:trHeight w:val="345"/>
        </w:trPr>
        <w:tc>
          <w:tcPr>
            <w:tcW w:w="1009" w:type="pct"/>
            <w:shd w:val="clear" w:color="auto" w:fill="auto"/>
            <w:noWrap/>
            <w:vAlign w:val="center"/>
          </w:tcPr>
          <w:p w:rsidR="00BE763E" w:rsidRPr="00B86AA2" w:rsidRDefault="008E3FA8" w:rsidP="00E7488A">
            <w:pPr>
              <w:pStyle w:val="a"/>
              <w:jc w:val="center"/>
              <w:rPr>
                <w:b/>
                <w:i/>
              </w:rPr>
            </w:pPr>
            <w:r>
              <w:rPr>
                <w:b/>
                <w:i/>
              </w:rPr>
              <w:t>&lt;</w:t>
            </w:r>
            <w:r w:rsidRPr="008E3FA8">
              <w:t xml:space="preserve">Refer to </w:t>
            </w:r>
            <w:r w:rsidRPr="008E3FA8">
              <w:rPr>
                <w:u w:val="single"/>
              </w:rPr>
              <w:fldChar w:fldCharType="begin"/>
            </w:r>
            <w:r w:rsidRPr="008E3FA8">
              <w:rPr>
                <w:u w:val="single"/>
              </w:rPr>
              <w:instrText xml:space="preserve"> REF _Ref469672856 \r \h  \* MERGEFORMAT </w:instrText>
            </w:r>
            <w:r w:rsidRPr="008E3FA8">
              <w:rPr>
                <w:u w:val="single"/>
              </w:rPr>
            </w:r>
            <w:r w:rsidRPr="008E3FA8">
              <w:rPr>
                <w:u w:val="single"/>
              </w:rPr>
              <w:fldChar w:fldCharType="separate"/>
            </w:r>
            <w:r w:rsidRPr="008E3FA8">
              <w:rPr>
                <w:u w:val="single"/>
              </w:rPr>
              <w:t>10.2</w:t>
            </w:r>
            <w:r w:rsidRPr="008E3FA8">
              <w:rPr>
                <w:u w:val="single"/>
              </w:rPr>
              <w:fldChar w:fldCharType="end"/>
            </w:r>
            <w:r w:rsidRPr="008E3FA8">
              <w:rPr>
                <w:u w:val="single"/>
              </w:rPr>
              <w:t xml:space="preserve"> </w:t>
            </w:r>
            <w:r w:rsidRPr="008E3FA8">
              <w:rPr>
                <w:u w:val="single"/>
              </w:rPr>
              <w:fldChar w:fldCharType="begin"/>
            </w:r>
            <w:r w:rsidRPr="008E3FA8">
              <w:rPr>
                <w:u w:val="single"/>
              </w:rPr>
              <w:instrText xml:space="preserve"> REF _Ref469672856 \h  \* MERGEFORMAT </w:instrText>
            </w:r>
            <w:r w:rsidRPr="008E3FA8">
              <w:rPr>
                <w:u w:val="single"/>
              </w:rPr>
            </w:r>
            <w:r w:rsidRPr="008E3FA8">
              <w:rPr>
                <w:u w:val="single"/>
              </w:rPr>
              <w:fldChar w:fldCharType="separate"/>
            </w:r>
            <w:r w:rsidRPr="008E3FA8">
              <w:rPr>
                <w:u w:val="single"/>
              </w:rPr>
              <w:t>Vehicles Types</w:t>
            </w:r>
            <w:r w:rsidRPr="008E3FA8">
              <w:rPr>
                <w:u w:val="single"/>
              </w:rPr>
              <w:fldChar w:fldCharType="end"/>
            </w:r>
            <w:r>
              <w:rPr>
                <w:b/>
                <w:i/>
              </w:rPr>
              <w:t xml:space="preserve">&gt; </w:t>
            </w:r>
          </w:p>
        </w:tc>
        <w:tc>
          <w:tcPr>
            <w:tcW w:w="538" w:type="pct"/>
            <w:vAlign w:val="center"/>
          </w:tcPr>
          <w:p w:rsidR="00BE763E" w:rsidRDefault="00BE763E" w:rsidP="009977D3">
            <w:pPr>
              <w:pStyle w:val="a"/>
              <w:jc w:val="center"/>
            </w:pPr>
            <w:r>
              <w:t>N</w:t>
            </w:r>
          </w:p>
        </w:tc>
        <w:tc>
          <w:tcPr>
            <w:tcW w:w="1453" w:type="pct"/>
            <w:shd w:val="clear" w:color="auto" w:fill="auto"/>
            <w:noWrap/>
            <w:vAlign w:val="center"/>
          </w:tcPr>
          <w:p w:rsidR="00BE763E" w:rsidRPr="00E7488A" w:rsidRDefault="00E7488A" w:rsidP="009977D3">
            <w:pPr>
              <w:pStyle w:val="a"/>
              <w:jc w:val="center"/>
              <w:rPr>
                <w:b/>
                <w:i/>
              </w:rPr>
            </w:pPr>
            <w:r w:rsidRPr="00E7488A">
              <w:rPr>
                <w:b/>
                <w:i/>
              </w:rPr>
              <w:t>yes/no</w:t>
            </w:r>
          </w:p>
        </w:tc>
        <w:tc>
          <w:tcPr>
            <w:tcW w:w="2000" w:type="pct"/>
            <w:shd w:val="clear" w:color="auto" w:fill="auto"/>
            <w:vAlign w:val="center"/>
          </w:tcPr>
          <w:p w:rsidR="00BE763E" w:rsidRDefault="00E7488A" w:rsidP="00CB0A23">
            <w:pPr>
              <w:pStyle w:val="a"/>
            </w:pPr>
            <w:r w:rsidRPr="00E7488A">
              <w:rPr>
                <w:b/>
                <w:i/>
              </w:rPr>
              <w:t>&lt;</w:t>
            </w:r>
            <w:r w:rsidR="008E3FA8">
              <w:rPr>
                <w:b/>
                <w:i/>
              </w:rPr>
              <w:t>vehicle</w:t>
            </w:r>
            <w:r w:rsidRPr="00E7488A">
              <w:rPr>
                <w:b/>
                <w:i/>
              </w:rPr>
              <w:t>&gt;</w:t>
            </w:r>
            <w:r w:rsidRPr="00E7488A">
              <w:t>=</w:t>
            </w:r>
            <w:r w:rsidRPr="00E7488A">
              <w:rPr>
                <w:b/>
                <w:i/>
              </w:rPr>
              <w:t>yes/no</w:t>
            </w:r>
            <w:r>
              <w:t xml:space="preserve"> i</w:t>
            </w:r>
            <w:r w:rsidR="00BE763E" w:rsidRPr="00620B7F">
              <w:t>ndicates</w:t>
            </w:r>
            <w:r w:rsidR="00CB0A23">
              <w:t xml:space="preserve"> if the vehicle is allowed to access the road.</w:t>
            </w:r>
          </w:p>
        </w:tc>
      </w:tr>
    </w:tbl>
    <w:p w:rsidR="00501BC2" w:rsidRPr="00501BC2" w:rsidRDefault="00501BC2" w:rsidP="00501BC2">
      <w:pPr>
        <w:rPr>
          <w:lang w:eastAsia="zh-CN"/>
        </w:rPr>
      </w:pPr>
    </w:p>
    <w:p w:rsidR="0023323C" w:rsidRDefault="0023323C" w:rsidP="008D2968">
      <w:pPr>
        <w:pStyle w:val="Heading3"/>
        <w:rPr>
          <w:lang w:eastAsia="zh-CN"/>
        </w:rPr>
      </w:pPr>
      <w:bookmarkStart w:id="58" w:name="_Ref468803145"/>
      <w:r>
        <w:rPr>
          <w:lang w:eastAsia="zh-CN"/>
        </w:rPr>
        <w:t>Names</w:t>
      </w:r>
      <w:bookmarkEnd w:id="58"/>
    </w:p>
    <w:p w:rsidR="009306F1" w:rsidRDefault="002D180C" w:rsidP="009306F1">
      <w:pPr>
        <w:rPr>
          <w:lang w:eastAsia="zh-CN"/>
        </w:rPr>
      </w:pPr>
      <w:r>
        <w:rPr>
          <w:lang w:eastAsia="zh-CN"/>
        </w:rPr>
        <w:t xml:space="preserve">Please refer to </w:t>
      </w:r>
      <w:r w:rsidRPr="002D180C">
        <w:rPr>
          <w:u w:val="single"/>
          <w:lang w:eastAsia="zh-CN"/>
        </w:rPr>
        <w:fldChar w:fldCharType="begin"/>
      </w:r>
      <w:r w:rsidRPr="002D180C">
        <w:rPr>
          <w:u w:val="single"/>
          <w:lang w:eastAsia="zh-CN"/>
        </w:rPr>
        <w:instrText xml:space="preserve"> REF _Ref472927545 \r \h </w:instrText>
      </w:r>
      <w:r>
        <w:rPr>
          <w:u w:val="single"/>
          <w:lang w:eastAsia="zh-CN"/>
        </w:rPr>
        <w:instrText xml:space="preserve"> \* MERGEFORMAT </w:instrText>
      </w:r>
      <w:r w:rsidRPr="002D180C">
        <w:rPr>
          <w:u w:val="single"/>
          <w:lang w:eastAsia="zh-CN"/>
        </w:rPr>
      </w:r>
      <w:r w:rsidRPr="002D180C">
        <w:rPr>
          <w:u w:val="single"/>
          <w:lang w:eastAsia="zh-CN"/>
        </w:rPr>
        <w:fldChar w:fldCharType="separate"/>
      </w:r>
      <w:r w:rsidRPr="002D180C">
        <w:rPr>
          <w:u w:val="single"/>
          <w:lang w:eastAsia="zh-CN"/>
        </w:rPr>
        <w:t>10.5</w:t>
      </w:r>
      <w:r w:rsidRPr="002D180C">
        <w:rPr>
          <w:u w:val="single"/>
          <w:lang w:eastAsia="zh-CN"/>
        </w:rPr>
        <w:fldChar w:fldCharType="end"/>
      </w:r>
      <w:r w:rsidRPr="002D180C">
        <w:rPr>
          <w:u w:val="single"/>
          <w:lang w:eastAsia="zh-CN"/>
        </w:rPr>
        <w:t xml:space="preserve"> </w:t>
      </w:r>
      <w:r w:rsidRPr="002D180C">
        <w:rPr>
          <w:u w:val="single"/>
          <w:lang w:eastAsia="zh-CN"/>
        </w:rPr>
        <w:fldChar w:fldCharType="begin"/>
      </w:r>
      <w:r w:rsidRPr="002D180C">
        <w:rPr>
          <w:u w:val="single"/>
          <w:lang w:eastAsia="zh-CN"/>
        </w:rPr>
        <w:instrText xml:space="preserve"> REF _Ref472927545 \h </w:instrText>
      </w:r>
      <w:r>
        <w:rPr>
          <w:u w:val="single"/>
          <w:lang w:eastAsia="zh-CN"/>
        </w:rPr>
        <w:instrText xml:space="preserve"> \* MERGEFORMAT </w:instrText>
      </w:r>
      <w:r w:rsidRPr="002D180C">
        <w:rPr>
          <w:u w:val="single"/>
          <w:lang w:eastAsia="zh-CN"/>
        </w:rPr>
      </w:r>
      <w:r w:rsidRPr="002D180C">
        <w:rPr>
          <w:u w:val="single"/>
          <w:lang w:eastAsia="zh-CN"/>
        </w:rPr>
        <w:fldChar w:fldCharType="separate"/>
      </w:r>
      <w:r w:rsidRPr="002D180C">
        <w:rPr>
          <w:u w:val="single"/>
          <w:lang w:eastAsia="zh-CN"/>
        </w:rPr>
        <w:t>Names</w:t>
      </w:r>
      <w:r w:rsidRPr="002D180C">
        <w:rPr>
          <w:u w:val="single"/>
          <w:lang w:eastAsia="zh-CN"/>
        </w:rPr>
        <w:fldChar w:fldCharType="end"/>
      </w:r>
      <w:r>
        <w:rPr>
          <w:u w:val="single"/>
          <w:lang w:eastAsia="zh-CN"/>
        </w:rPr>
        <w:t xml:space="preserve"> for details</w:t>
      </w:r>
      <w:r>
        <w:rPr>
          <w:lang w:eastAsia="zh-CN"/>
        </w:rPr>
        <w:t xml:space="preserve"> </w:t>
      </w:r>
    </w:p>
    <w:p w:rsidR="00B65102" w:rsidRDefault="00B65102" w:rsidP="00B65102">
      <w:pPr>
        <w:pStyle w:val="Heading3"/>
        <w:rPr>
          <w:lang w:eastAsia="zh-CN"/>
        </w:rPr>
      </w:pPr>
      <w:r>
        <w:rPr>
          <w:lang w:eastAsia="zh-CN"/>
        </w:rPr>
        <w:t>Address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7E2483" w:rsidRPr="0084175A" w:rsidTr="00C20331">
        <w:trPr>
          <w:trHeight w:val="330"/>
        </w:trPr>
        <w:tc>
          <w:tcPr>
            <w:tcW w:w="1009" w:type="pct"/>
            <w:shd w:val="clear" w:color="auto" w:fill="auto"/>
            <w:noWrap/>
            <w:vAlign w:val="center"/>
            <w:hideMark/>
          </w:tcPr>
          <w:p w:rsidR="007E2483" w:rsidRDefault="007E2483" w:rsidP="00C20331">
            <w:pPr>
              <w:jc w:val="center"/>
              <w:rPr>
                <w:rFonts w:cs="SimSun"/>
                <w:b/>
                <w:bCs/>
                <w:lang w:eastAsia="zh-CN"/>
              </w:rPr>
            </w:pPr>
            <w:r>
              <w:rPr>
                <w:rFonts w:hint="eastAsia"/>
                <w:b/>
                <w:bCs/>
                <w:lang w:eastAsia="zh-CN"/>
              </w:rPr>
              <w:t>Key</w:t>
            </w:r>
          </w:p>
        </w:tc>
        <w:tc>
          <w:tcPr>
            <w:tcW w:w="538" w:type="pct"/>
          </w:tcPr>
          <w:p w:rsidR="007E2483" w:rsidRDefault="007E2483" w:rsidP="00C20331">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7E2483" w:rsidRDefault="007E2483" w:rsidP="00C20331">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7E2483" w:rsidRDefault="007E2483" w:rsidP="00C20331">
            <w:pPr>
              <w:jc w:val="center"/>
              <w:rPr>
                <w:rFonts w:cs="SimSun"/>
                <w:b/>
                <w:bCs/>
              </w:rPr>
            </w:pPr>
            <w:r>
              <w:rPr>
                <w:rFonts w:cs="SimSun"/>
                <w:b/>
                <w:bCs/>
              </w:rPr>
              <w:t>Description</w:t>
            </w:r>
          </w:p>
        </w:tc>
      </w:tr>
      <w:tr w:rsidR="007E2483" w:rsidRPr="0084175A" w:rsidTr="00C20331">
        <w:trPr>
          <w:trHeight w:val="345"/>
        </w:trPr>
        <w:tc>
          <w:tcPr>
            <w:tcW w:w="1009" w:type="pct"/>
            <w:shd w:val="clear" w:color="auto" w:fill="auto"/>
            <w:noWrap/>
            <w:vAlign w:val="center"/>
          </w:tcPr>
          <w:p w:rsidR="007E2483" w:rsidRPr="007E2483" w:rsidRDefault="007E2483" w:rsidP="007E2483">
            <w:pPr>
              <w:pStyle w:val="a"/>
              <w:jc w:val="center"/>
              <w:rPr>
                <w:b/>
                <w:i/>
              </w:rPr>
            </w:pPr>
            <w:r w:rsidRPr="007E2483">
              <w:rPr>
                <w:b/>
                <w:i/>
              </w:rPr>
              <w:t>name:addr</w:t>
            </w:r>
          </w:p>
          <w:p w:rsidR="007E2483" w:rsidRPr="007E2483" w:rsidRDefault="007E2483" w:rsidP="007E2483">
            <w:pPr>
              <w:pStyle w:val="a"/>
              <w:jc w:val="center"/>
              <w:rPr>
                <w:b/>
                <w:i/>
              </w:rPr>
            </w:pPr>
            <w:r w:rsidRPr="007E2483">
              <w:rPr>
                <w:b/>
                <w:i/>
              </w:rPr>
              <w:t>name:addr_1</w:t>
            </w:r>
          </w:p>
          <w:p w:rsidR="007E2483" w:rsidRPr="007E2483" w:rsidRDefault="007E2483" w:rsidP="007E2483">
            <w:pPr>
              <w:pStyle w:val="a"/>
              <w:jc w:val="center"/>
              <w:rPr>
                <w:b/>
                <w:i/>
              </w:rPr>
            </w:pPr>
            <w:r w:rsidRPr="007E2483">
              <w:rPr>
                <w:b/>
                <w:i/>
              </w:rPr>
              <w:t>name:chi:addr</w:t>
            </w:r>
          </w:p>
          <w:p w:rsidR="007E2483" w:rsidRPr="00B86AA2" w:rsidRDefault="007E2483" w:rsidP="007E2483">
            <w:pPr>
              <w:pStyle w:val="a"/>
              <w:jc w:val="center"/>
              <w:rPr>
                <w:b/>
                <w:i/>
              </w:rPr>
            </w:pPr>
            <w:r w:rsidRPr="007E2483">
              <w:rPr>
                <w:b/>
                <w:i/>
              </w:rPr>
              <w:t>name:chi:addr_1</w:t>
            </w:r>
          </w:p>
        </w:tc>
        <w:tc>
          <w:tcPr>
            <w:tcW w:w="538" w:type="pct"/>
            <w:vAlign w:val="center"/>
          </w:tcPr>
          <w:p w:rsidR="007E2483" w:rsidRDefault="007E2483" w:rsidP="00C20331">
            <w:pPr>
              <w:pStyle w:val="a"/>
              <w:jc w:val="center"/>
            </w:pPr>
          </w:p>
        </w:tc>
        <w:tc>
          <w:tcPr>
            <w:tcW w:w="1453" w:type="pct"/>
            <w:shd w:val="clear" w:color="auto" w:fill="auto"/>
            <w:noWrap/>
            <w:vAlign w:val="center"/>
          </w:tcPr>
          <w:p w:rsidR="007E2483" w:rsidRPr="00722529" w:rsidRDefault="007E2483" w:rsidP="00C20331">
            <w:pPr>
              <w:pStyle w:val="a"/>
              <w:jc w:val="center"/>
            </w:pPr>
          </w:p>
        </w:tc>
        <w:tc>
          <w:tcPr>
            <w:tcW w:w="2000" w:type="pct"/>
            <w:shd w:val="clear" w:color="auto" w:fill="auto"/>
            <w:vAlign w:val="center"/>
          </w:tcPr>
          <w:p w:rsidR="007E2483" w:rsidRDefault="007E2483" w:rsidP="00C20331">
            <w:pPr>
              <w:pStyle w:val="a"/>
            </w:pPr>
          </w:p>
        </w:tc>
      </w:tr>
      <w:tr w:rsidR="007E2483" w:rsidRPr="0084175A" w:rsidTr="00C20331">
        <w:trPr>
          <w:trHeight w:val="345"/>
        </w:trPr>
        <w:tc>
          <w:tcPr>
            <w:tcW w:w="1009" w:type="pct"/>
            <w:shd w:val="clear" w:color="auto" w:fill="auto"/>
            <w:noWrap/>
            <w:vAlign w:val="center"/>
          </w:tcPr>
          <w:p w:rsidR="007E2483" w:rsidRDefault="007E2483" w:rsidP="00C20331">
            <w:pPr>
              <w:pStyle w:val="a"/>
              <w:jc w:val="center"/>
              <w:rPr>
                <w:b/>
                <w:i/>
              </w:rPr>
            </w:pPr>
          </w:p>
        </w:tc>
        <w:tc>
          <w:tcPr>
            <w:tcW w:w="538" w:type="pct"/>
            <w:vAlign w:val="center"/>
          </w:tcPr>
          <w:p w:rsidR="007E2483" w:rsidRDefault="007E2483" w:rsidP="00C20331">
            <w:pPr>
              <w:pStyle w:val="a"/>
              <w:jc w:val="center"/>
            </w:pPr>
          </w:p>
        </w:tc>
        <w:tc>
          <w:tcPr>
            <w:tcW w:w="1453" w:type="pct"/>
            <w:shd w:val="clear" w:color="auto" w:fill="auto"/>
            <w:noWrap/>
            <w:vAlign w:val="center"/>
          </w:tcPr>
          <w:p w:rsidR="007E2483" w:rsidRPr="00722529" w:rsidRDefault="007E2483" w:rsidP="00C20331">
            <w:pPr>
              <w:pStyle w:val="a"/>
              <w:jc w:val="center"/>
            </w:pPr>
          </w:p>
        </w:tc>
        <w:tc>
          <w:tcPr>
            <w:tcW w:w="2000" w:type="pct"/>
            <w:shd w:val="clear" w:color="auto" w:fill="auto"/>
            <w:vAlign w:val="center"/>
          </w:tcPr>
          <w:p w:rsidR="007E2483" w:rsidRPr="00722529" w:rsidRDefault="007E2483" w:rsidP="00C20331">
            <w:pPr>
              <w:pStyle w:val="a"/>
            </w:pPr>
          </w:p>
        </w:tc>
      </w:tr>
      <w:tr w:rsidR="007E2483" w:rsidRPr="0084175A" w:rsidTr="00C20331">
        <w:trPr>
          <w:trHeight w:val="345"/>
        </w:trPr>
        <w:tc>
          <w:tcPr>
            <w:tcW w:w="1009" w:type="pct"/>
            <w:shd w:val="clear" w:color="auto" w:fill="auto"/>
            <w:noWrap/>
            <w:vAlign w:val="center"/>
          </w:tcPr>
          <w:p w:rsidR="007E2483" w:rsidRPr="00B86AA2" w:rsidRDefault="007E2483" w:rsidP="00C20331">
            <w:pPr>
              <w:pStyle w:val="a"/>
              <w:jc w:val="center"/>
              <w:rPr>
                <w:b/>
                <w:i/>
              </w:rPr>
            </w:pPr>
          </w:p>
        </w:tc>
        <w:tc>
          <w:tcPr>
            <w:tcW w:w="538" w:type="pct"/>
            <w:vAlign w:val="center"/>
          </w:tcPr>
          <w:p w:rsidR="007E2483" w:rsidRDefault="007E2483" w:rsidP="00C20331">
            <w:pPr>
              <w:pStyle w:val="a"/>
              <w:jc w:val="center"/>
            </w:pPr>
          </w:p>
        </w:tc>
        <w:tc>
          <w:tcPr>
            <w:tcW w:w="1453" w:type="pct"/>
            <w:shd w:val="clear" w:color="auto" w:fill="auto"/>
            <w:noWrap/>
            <w:vAlign w:val="center"/>
          </w:tcPr>
          <w:p w:rsidR="007E2483" w:rsidRPr="00722529" w:rsidRDefault="007E2483" w:rsidP="00C20331">
            <w:pPr>
              <w:pStyle w:val="a"/>
              <w:jc w:val="center"/>
            </w:pPr>
          </w:p>
        </w:tc>
        <w:tc>
          <w:tcPr>
            <w:tcW w:w="2000" w:type="pct"/>
            <w:shd w:val="clear" w:color="auto" w:fill="auto"/>
            <w:vAlign w:val="center"/>
          </w:tcPr>
          <w:p w:rsidR="007E2483" w:rsidRDefault="007E2483" w:rsidP="00C20331">
            <w:pPr>
              <w:pStyle w:val="a"/>
            </w:pPr>
          </w:p>
        </w:tc>
      </w:tr>
      <w:tr w:rsidR="007E2483" w:rsidRPr="0084175A" w:rsidTr="00C20331">
        <w:trPr>
          <w:trHeight w:val="345"/>
        </w:trPr>
        <w:tc>
          <w:tcPr>
            <w:tcW w:w="1009" w:type="pct"/>
            <w:shd w:val="clear" w:color="auto" w:fill="auto"/>
            <w:noWrap/>
            <w:vAlign w:val="center"/>
          </w:tcPr>
          <w:p w:rsidR="007E2483" w:rsidRDefault="007E2483" w:rsidP="00C20331">
            <w:pPr>
              <w:pStyle w:val="a"/>
              <w:jc w:val="center"/>
              <w:rPr>
                <w:b/>
                <w:i/>
              </w:rPr>
            </w:pPr>
          </w:p>
        </w:tc>
        <w:tc>
          <w:tcPr>
            <w:tcW w:w="538" w:type="pct"/>
            <w:vAlign w:val="center"/>
          </w:tcPr>
          <w:p w:rsidR="007E2483" w:rsidRDefault="007E2483" w:rsidP="00C20331">
            <w:pPr>
              <w:pStyle w:val="a"/>
              <w:jc w:val="center"/>
            </w:pPr>
          </w:p>
        </w:tc>
        <w:tc>
          <w:tcPr>
            <w:tcW w:w="1453" w:type="pct"/>
            <w:shd w:val="clear" w:color="auto" w:fill="auto"/>
            <w:noWrap/>
            <w:vAlign w:val="center"/>
          </w:tcPr>
          <w:p w:rsidR="007E2483" w:rsidRPr="00722529" w:rsidRDefault="007E2483" w:rsidP="00C20331">
            <w:pPr>
              <w:pStyle w:val="a"/>
              <w:jc w:val="center"/>
            </w:pPr>
          </w:p>
        </w:tc>
        <w:tc>
          <w:tcPr>
            <w:tcW w:w="2000" w:type="pct"/>
            <w:shd w:val="clear" w:color="auto" w:fill="auto"/>
            <w:vAlign w:val="center"/>
          </w:tcPr>
          <w:p w:rsidR="007E2483" w:rsidRPr="00722529" w:rsidRDefault="007E2483" w:rsidP="00C20331">
            <w:pPr>
              <w:pStyle w:val="a"/>
            </w:pPr>
          </w:p>
        </w:tc>
      </w:tr>
    </w:tbl>
    <w:p w:rsidR="00B65102" w:rsidRPr="00B65102" w:rsidRDefault="00B65102" w:rsidP="00B65102">
      <w:pPr>
        <w:rPr>
          <w:lang w:eastAsia="zh-CN"/>
        </w:rPr>
      </w:pPr>
    </w:p>
    <w:p w:rsidR="0023323C" w:rsidRDefault="0023323C" w:rsidP="008D2968">
      <w:pPr>
        <w:pStyle w:val="Heading3"/>
        <w:rPr>
          <w:lang w:eastAsia="zh-CN"/>
        </w:rPr>
      </w:pPr>
      <w:r>
        <w:rPr>
          <w:lang w:eastAsia="zh-CN"/>
        </w:rPr>
        <w:t>Admins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8E496C" w:rsidRPr="0084175A" w:rsidTr="009977D3">
        <w:trPr>
          <w:trHeight w:val="330"/>
        </w:trPr>
        <w:tc>
          <w:tcPr>
            <w:tcW w:w="1009" w:type="pct"/>
            <w:shd w:val="clear" w:color="auto" w:fill="auto"/>
            <w:noWrap/>
            <w:vAlign w:val="center"/>
            <w:hideMark/>
          </w:tcPr>
          <w:p w:rsidR="008E496C" w:rsidRDefault="008E496C" w:rsidP="009977D3">
            <w:pPr>
              <w:jc w:val="center"/>
              <w:rPr>
                <w:rFonts w:cs="SimSun"/>
                <w:b/>
                <w:bCs/>
                <w:lang w:eastAsia="zh-CN"/>
              </w:rPr>
            </w:pPr>
            <w:r>
              <w:rPr>
                <w:rFonts w:hint="eastAsia"/>
                <w:b/>
                <w:bCs/>
                <w:lang w:eastAsia="zh-CN"/>
              </w:rPr>
              <w:t>Key</w:t>
            </w:r>
          </w:p>
        </w:tc>
        <w:tc>
          <w:tcPr>
            <w:tcW w:w="538" w:type="pct"/>
          </w:tcPr>
          <w:p w:rsidR="008E496C" w:rsidRDefault="008E496C" w:rsidP="009977D3">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8E496C" w:rsidRDefault="008E496C" w:rsidP="009977D3">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8E496C" w:rsidRDefault="008E496C" w:rsidP="009977D3">
            <w:pPr>
              <w:jc w:val="center"/>
              <w:rPr>
                <w:rFonts w:cs="SimSun"/>
                <w:b/>
                <w:bCs/>
              </w:rPr>
            </w:pPr>
            <w:r>
              <w:rPr>
                <w:rFonts w:cs="SimSun"/>
                <w:b/>
                <w:bCs/>
              </w:rPr>
              <w:t>Description</w:t>
            </w:r>
          </w:p>
        </w:tc>
      </w:tr>
      <w:tr w:rsidR="008E496C" w:rsidRPr="0084175A" w:rsidTr="009977D3">
        <w:trPr>
          <w:trHeight w:val="345"/>
        </w:trPr>
        <w:tc>
          <w:tcPr>
            <w:tcW w:w="1009" w:type="pct"/>
            <w:shd w:val="clear" w:color="auto" w:fill="auto"/>
            <w:noWrap/>
            <w:vAlign w:val="center"/>
          </w:tcPr>
          <w:p w:rsidR="008E496C" w:rsidRPr="00B86AA2" w:rsidRDefault="008E496C" w:rsidP="009977D3">
            <w:pPr>
              <w:pStyle w:val="a"/>
              <w:jc w:val="center"/>
              <w:rPr>
                <w:b/>
                <w:i/>
              </w:rPr>
            </w:pPr>
            <w:r>
              <w:rPr>
                <w:b/>
                <w:i/>
              </w:rPr>
              <w:t>lx:left</w:t>
            </w:r>
          </w:p>
        </w:tc>
        <w:tc>
          <w:tcPr>
            <w:tcW w:w="538" w:type="pct"/>
            <w:vAlign w:val="center"/>
          </w:tcPr>
          <w:p w:rsidR="008E496C" w:rsidRDefault="008E496C" w:rsidP="009977D3">
            <w:pPr>
              <w:pStyle w:val="a"/>
              <w:jc w:val="center"/>
            </w:pPr>
            <w:r>
              <w:t>N</w:t>
            </w:r>
          </w:p>
        </w:tc>
        <w:tc>
          <w:tcPr>
            <w:tcW w:w="1453" w:type="pct"/>
            <w:shd w:val="clear" w:color="auto" w:fill="auto"/>
            <w:noWrap/>
            <w:vAlign w:val="center"/>
          </w:tcPr>
          <w:p w:rsidR="008E496C" w:rsidRPr="00722529" w:rsidRDefault="00245B9E" w:rsidP="009977D3">
            <w:pPr>
              <w:pStyle w:val="a"/>
              <w:jc w:val="center"/>
            </w:pPr>
            <w:r w:rsidRPr="00722529">
              <w:t>&lt;</w:t>
            </w:r>
            <w:r w:rsidR="00722529" w:rsidRPr="00722529">
              <w:t>U</w:t>
            </w:r>
            <w:r w:rsidRPr="00722529">
              <w:t>ser defined&gt;</w:t>
            </w:r>
          </w:p>
        </w:tc>
        <w:tc>
          <w:tcPr>
            <w:tcW w:w="2000" w:type="pct"/>
            <w:shd w:val="clear" w:color="auto" w:fill="auto"/>
            <w:vAlign w:val="center"/>
          </w:tcPr>
          <w:p w:rsidR="008E496C" w:rsidRDefault="00245B9E" w:rsidP="00245B9E">
            <w:pPr>
              <w:pStyle w:val="a"/>
            </w:pPr>
            <w:r w:rsidRPr="00245B9E">
              <w:t>The id of left admin for specific level</w:t>
            </w:r>
            <w:r>
              <w:rPr>
                <w:b/>
                <w:i/>
              </w:rPr>
              <w:t xml:space="preserve"> lx</w:t>
            </w:r>
            <w:r w:rsidRPr="00245B9E">
              <w:t>, see details of</w:t>
            </w:r>
            <w:r>
              <w:rPr>
                <w:b/>
                <w:i/>
              </w:rPr>
              <w:t xml:space="preserve"> lx </w:t>
            </w:r>
            <w:r w:rsidRPr="00245B9E">
              <w:t>in</w:t>
            </w:r>
            <w:r>
              <w:rPr>
                <w:b/>
                <w:i/>
              </w:rPr>
              <w:t xml:space="preserve"> </w:t>
            </w:r>
            <w:r w:rsidRPr="00245B9E">
              <w:rPr>
                <w:u w:val="single"/>
              </w:rPr>
              <w:fldChar w:fldCharType="begin"/>
            </w:r>
            <w:r w:rsidRPr="00245B9E">
              <w:rPr>
                <w:u w:val="single"/>
              </w:rPr>
              <w:instrText xml:space="preserve"> REF _Ref468804437 \r \h  \* MERGEFORMAT </w:instrText>
            </w:r>
            <w:r w:rsidRPr="00245B9E">
              <w:rPr>
                <w:u w:val="single"/>
              </w:rPr>
            </w:r>
            <w:r w:rsidRPr="00245B9E">
              <w:rPr>
                <w:u w:val="single"/>
              </w:rPr>
              <w:fldChar w:fldCharType="separate"/>
            </w:r>
            <w:r w:rsidRPr="00245B9E">
              <w:rPr>
                <w:u w:val="single"/>
              </w:rPr>
              <w:t>10.1</w:t>
            </w:r>
            <w:r w:rsidRPr="00245B9E">
              <w:rPr>
                <w:u w:val="single"/>
              </w:rPr>
              <w:fldChar w:fldCharType="end"/>
            </w:r>
            <w:r w:rsidRPr="00245B9E">
              <w:rPr>
                <w:b/>
                <w:i/>
                <w:u w:val="single"/>
              </w:rPr>
              <w:t xml:space="preserve"> </w:t>
            </w:r>
            <w:r w:rsidRPr="00245B9E">
              <w:rPr>
                <w:b/>
                <w:i/>
                <w:u w:val="single"/>
              </w:rPr>
              <w:fldChar w:fldCharType="begin"/>
            </w:r>
            <w:r w:rsidRPr="00245B9E">
              <w:rPr>
                <w:b/>
                <w:i/>
                <w:u w:val="single"/>
              </w:rPr>
              <w:instrText xml:space="preserve"> REF _Ref468804437 \h </w:instrText>
            </w:r>
            <w:r>
              <w:rPr>
                <w:b/>
                <w:i/>
                <w:u w:val="single"/>
              </w:rPr>
              <w:instrText xml:space="preserve"> \* MERGEFORMAT </w:instrText>
            </w:r>
            <w:r w:rsidRPr="00245B9E">
              <w:rPr>
                <w:b/>
                <w:i/>
                <w:u w:val="single"/>
              </w:rPr>
            </w:r>
            <w:r w:rsidRPr="00245B9E">
              <w:rPr>
                <w:b/>
                <w:i/>
                <w:u w:val="single"/>
              </w:rPr>
              <w:fldChar w:fldCharType="separate"/>
            </w:r>
            <w:r w:rsidRPr="00245B9E">
              <w:rPr>
                <w:rFonts w:hint="eastAsia"/>
                <w:u w:val="single"/>
              </w:rPr>
              <w:t>TeleNav Admin Level</w:t>
            </w:r>
            <w:r w:rsidRPr="00245B9E">
              <w:rPr>
                <w:b/>
                <w:i/>
                <w:u w:val="single"/>
              </w:rPr>
              <w:fldChar w:fldCharType="end"/>
            </w:r>
            <w:r>
              <w:rPr>
                <w:b/>
                <w:i/>
                <w:u w:val="single"/>
              </w:rPr>
              <w:t xml:space="preserve"> </w:t>
            </w:r>
            <w:r w:rsidRPr="00245B9E">
              <w:t>.</w:t>
            </w:r>
          </w:p>
        </w:tc>
      </w:tr>
      <w:tr w:rsidR="008E496C" w:rsidRPr="0084175A" w:rsidTr="009977D3">
        <w:trPr>
          <w:trHeight w:val="345"/>
        </w:trPr>
        <w:tc>
          <w:tcPr>
            <w:tcW w:w="1009" w:type="pct"/>
            <w:shd w:val="clear" w:color="auto" w:fill="auto"/>
            <w:noWrap/>
            <w:vAlign w:val="center"/>
          </w:tcPr>
          <w:p w:rsidR="008E496C" w:rsidRDefault="00245B9E" w:rsidP="009977D3">
            <w:pPr>
              <w:pStyle w:val="a"/>
              <w:jc w:val="center"/>
              <w:rPr>
                <w:b/>
                <w:i/>
              </w:rPr>
            </w:pPr>
            <w:r>
              <w:rPr>
                <w:b/>
                <w:i/>
              </w:rPr>
              <w:t>lx_m:left</w:t>
            </w:r>
          </w:p>
        </w:tc>
        <w:tc>
          <w:tcPr>
            <w:tcW w:w="538" w:type="pct"/>
            <w:vAlign w:val="center"/>
          </w:tcPr>
          <w:p w:rsidR="008E496C" w:rsidRDefault="00245B9E" w:rsidP="009977D3">
            <w:pPr>
              <w:pStyle w:val="a"/>
              <w:jc w:val="center"/>
            </w:pPr>
            <w:r>
              <w:t>N</w:t>
            </w:r>
          </w:p>
        </w:tc>
        <w:tc>
          <w:tcPr>
            <w:tcW w:w="1453" w:type="pct"/>
            <w:shd w:val="clear" w:color="auto" w:fill="auto"/>
            <w:noWrap/>
            <w:vAlign w:val="center"/>
          </w:tcPr>
          <w:p w:rsidR="008E496C" w:rsidRPr="00722529" w:rsidRDefault="00722529" w:rsidP="009977D3">
            <w:pPr>
              <w:pStyle w:val="a"/>
              <w:jc w:val="center"/>
            </w:pPr>
            <w:r w:rsidRPr="00722529">
              <w:t>&lt;User defined&gt;</w:t>
            </w:r>
          </w:p>
        </w:tc>
        <w:tc>
          <w:tcPr>
            <w:tcW w:w="2000" w:type="pct"/>
            <w:shd w:val="clear" w:color="auto" w:fill="auto"/>
            <w:vAlign w:val="center"/>
          </w:tcPr>
          <w:p w:rsidR="008E496C" w:rsidRPr="00722529" w:rsidRDefault="00722529" w:rsidP="00722529">
            <w:pPr>
              <w:pStyle w:val="a"/>
            </w:pPr>
            <w:r w:rsidRPr="00722529">
              <w:t xml:space="preserve">The </w:t>
            </w:r>
            <w:r>
              <w:t>id of (m+1)</w:t>
            </w:r>
            <w:r w:rsidRPr="00722529">
              <w:rPr>
                <w:vertAlign w:val="superscript"/>
              </w:rPr>
              <w:t>th</w:t>
            </w:r>
            <w:r>
              <w:t xml:space="preserve"> left admin for </w:t>
            </w:r>
            <w:r w:rsidRPr="00245B9E">
              <w:t>specific level</w:t>
            </w:r>
            <w:r>
              <w:rPr>
                <w:b/>
                <w:i/>
              </w:rPr>
              <w:t xml:space="preserve"> lx</w:t>
            </w:r>
            <w:r w:rsidRPr="00722529">
              <w:t xml:space="preserve">, when there are multiple admin for same level </w:t>
            </w:r>
          </w:p>
        </w:tc>
      </w:tr>
      <w:tr w:rsidR="00760F26" w:rsidRPr="0084175A" w:rsidTr="009977D3">
        <w:trPr>
          <w:trHeight w:val="345"/>
        </w:trPr>
        <w:tc>
          <w:tcPr>
            <w:tcW w:w="1009" w:type="pct"/>
            <w:shd w:val="clear" w:color="auto" w:fill="auto"/>
            <w:noWrap/>
            <w:vAlign w:val="center"/>
          </w:tcPr>
          <w:p w:rsidR="00760F26" w:rsidRPr="00B86AA2" w:rsidRDefault="00760F26" w:rsidP="009977D3">
            <w:pPr>
              <w:pStyle w:val="a"/>
              <w:jc w:val="center"/>
              <w:rPr>
                <w:b/>
                <w:i/>
              </w:rPr>
            </w:pPr>
            <w:r>
              <w:rPr>
                <w:b/>
                <w:i/>
              </w:rPr>
              <w:t>lx:right</w:t>
            </w:r>
          </w:p>
        </w:tc>
        <w:tc>
          <w:tcPr>
            <w:tcW w:w="538" w:type="pct"/>
            <w:vAlign w:val="center"/>
          </w:tcPr>
          <w:p w:rsidR="00760F26" w:rsidRDefault="00760F26" w:rsidP="009977D3">
            <w:pPr>
              <w:pStyle w:val="a"/>
              <w:jc w:val="center"/>
            </w:pPr>
            <w:r>
              <w:t>N</w:t>
            </w:r>
          </w:p>
        </w:tc>
        <w:tc>
          <w:tcPr>
            <w:tcW w:w="1453" w:type="pct"/>
            <w:shd w:val="clear" w:color="auto" w:fill="auto"/>
            <w:noWrap/>
            <w:vAlign w:val="center"/>
          </w:tcPr>
          <w:p w:rsidR="00760F26" w:rsidRPr="00722529" w:rsidRDefault="00760F26" w:rsidP="009977D3">
            <w:pPr>
              <w:pStyle w:val="a"/>
              <w:jc w:val="center"/>
            </w:pPr>
            <w:r w:rsidRPr="00722529">
              <w:t>&lt;User defined&gt;</w:t>
            </w:r>
          </w:p>
        </w:tc>
        <w:tc>
          <w:tcPr>
            <w:tcW w:w="2000" w:type="pct"/>
            <w:shd w:val="clear" w:color="auto" w:fill="auto"/>
            <w:vAlign w:val="center"/>
          </w:tcPr>
          <w:p w:rsidR="00760F26" w:rsidRDefault="00760F26" w:rsidP="00B704B4">
            <w:pPr>
              <w:pStyle w:val="a"/>
            </w:pPr>
            <w:r w:rsidRPr="00245B9E">
              <w:t xml:space="preserve">The id of </w:t>
            </w:r>
            <w:r w:rsidR="00B704B4">
              <w:t>right</w:t>
            </w:r>
            <w:r w:rsidRPr="00245B9E">
              <w:t xml:space="preserve"> admin for specific level</w:t>
            </w:r>
            <w:r>
              <w:rPr>
                <w:b/>
                <w:i/>
              </w:rPr>
              <w:t xml:space="preserve"> lx</w:t>
            </w:r>
            <w:r w:rsidRPr="00245B9E">
              <w:t>, see details of</w:t>
            </w:r>
            <w:r>
              <w:rPr>
                <w:b/>
                <w:i/>
              </w:rPr>
              <w:t xml:space="preserve"> lx </w:t>
            </w:r>
            <w:r w:rsidRPr="00245B9E">
              <w:t>in</w:t>
            </w:r>
            <w:r>
              <w:rPr>
                <w:b/>
                <w:i/>
              </w:rPr>
              <w:t xml:space="preserve"> </w:t>
            </w:r>
            <w:r w:rsidRPr="00245B9E">
              <w:rPr>
                <w:u w:val="single"/>
              </w:rPr>
              <w:fldChar w:fldCharType="begin"/>
            </w:r>
            <w:r w:rsidRPr="00245B9E">
              <w:rPr>
                <w:u w:val="single"/>
              </w:rPr>
              <w:instrText xml:space="preserve"> REF _Ref468804437 \r \h  \* MERGEFORMAT </w:instrText>
            </w:r>
            <w:r w:rsidRPr="00245B9E">
              <w:rPr>
                <w:u w:val="single"/>
              </w:rPr>
            </w:r>
            <w:r w:rsidRPr="00245B9E">
              <w:rPr>
                <w:u w:val="single"/>
              </w:rPr>
              <w:fldChar w:fldCharType="separate"/>
            </w:r>
            <w:r w:rsidRPr="00245B9E">
              <w:rPr>
                <w:u w:val="single"/>
              </w:rPr>
              <w:t>10.1</w:t>
            </w:r>
            <w:r w:rsidRPr="00245B9E">
              <w:rPr>
                <w:u w:val="single"/>
              </w:rPr>
              <w:fldChar w:fldCharType="end"/>
            </w:r>
            <w:r w:rsidRPr="00245B9E">
              <w:rPr>
                <w:b/>
                <w:i/>
                <w:u w:val="single"/>
              </w:rPr>
              <w:t xml:space="preserve"> </w:t>
            </w:r>
            <w:r w:rsidRPr="00245B9E">
              <w:rPr>
                <w:b/>
                <w:i/>
                <w:u w:val="single"/>
              </w:rPr>
              <w:fldChar w:fldCharType="begin"/>
            </w:r>
            <w:r w:rsidRPr="00245B9E">
              <w:rPr>
                <w:b/>
                <w:i/>
                <w:u w:val="single"/>
              </w:rPr>
              <w:instrText xml:space="preserve"> REF _Ref468804437 \h </w:instrText>
            </w:r>
            <w:r>
              <w:rPr>
                <w:b/>
                <w:i/>
                <w:u w:val="single"/>
              </w:rPr>
              <w:instrText xml:space="preserve"> \* MERGEFORMAT </w:instrText>
            </w:r>
            <w:r w:rsidRPr="00245B9E">
              <w:rPr>
                <w:b/>
                <w:i/>
                <w:u w:val="single"/>
              </w:rPr>
            </w:r>
            <w:r w:rsidRPr="00245B9E">
              <w:rPr>
                <w:b/>
                <w:i/>
                <w:u w:val="single"/>
              </w:rPr>
              <w:fldChar w:fldCharType="separate"/>
            </w:r>
            <w:r w:rsidRPr="00245B9E">
              <w:rPr>
                <w:rFonts w:hint="eastAsia"/>
                <w:u w:val="single"/>
              </w:rPr>
              <w:t>TeleNav Admin Level</w:t>
            </w:r>
            <w:r w:rsidRPr="00245B9E">
              <w:rPr>
                <w:b/>
                <w:i/>
                <w:u w:val="single"/>
              </w:rPr>
              <w:fldChar w:fldCharType="end"/>
            </w:r>
            <w:r>
              <w:rPr>
                <w:b/>
                <w:i/>
                <w:u w:val="single"/>
              </w:rPr>
              <w:t xml:space="preserve"> </w:t>
            </w:r>
            <w:r w:rsidRPr="00245B9E">
              <w:t>.</w:t>
            </w:r>
          </w:p>
        </w:tc>
      </w:tr>
      <w:tr w:rsidR="00760F26" w:rsidRPr="0084175A" w:rsidTr="009977D3">
        <w:trPr>
          <w:trHeight w:val="345"/>
        </w:trPr>
        <w:tc>
          <w:tcPr>
            <w:tcW w:w="1009" w:type="pct"/>
            <w:shd w:val="clear" w:color="auto" w:fill="auto"/>
            <w:noWrap/>
            <w:vAlign w:val="center"/>
          </w:tcPr>
          <w:p w:rsidR="00760F26" w:rsidRDefault="00760F26" w:rsidP="009977D3">
            <w:pPr>
              <w:pStyle w:val="a"/>
              <w:jc w:val="center"/>
              <w:rPr>
                <w:b/>
                <w:i/>
              </w:rPr>
            </w:pPr>
            <w:r>
              <w:rPr>
                <w:b/>
                <w:i/>
              </w:rPr>
              <w:t>lx_m:right</w:t>
            </w:r>
          </w:p>
        </w:tc>
        <w:tc>
          <w:tcPr>
            <w:tcW w:w="538" w:type="pct"/>
            <w:vAlign w:val="center"/>
          </w:tcPr>
          <w:p w:rsidR="00760F26" w:rsidRDefault="00760F26" w:rsidP="009977D3">
            <w:pPr>
              <w:pStyle w:val="a"/>
              <w:jc w:val="center"/>
            </w:pPr>
            <w:r>
              <w:t>N</w:t>
            </w:r>
          </w:p>
        </w:tc>
        <w:tc>
          <w:tcPr>
            <w:tcW w:w="1453" w:type="pct"/>
            <w:shd w:val="clear" w:color="auto" w:fill="auto"/>
            <w:noWrap/>
            <w:vAlign w:val="center"/>
          </w:tcPr>
          <w:p w:rsidR="00760F26" w:rsidRPr="00722529" w:rsidRDefault="00760F26" w:rsidP="009977D3">
            <w:pPr>
              <w:pStyle w:val="a"/>
              <w:jc w:val="center"/>
            </w:pPr>
            <w:r w:rsidRPr="00722529">
              <w:t>&lt;User defined&gt;</w:t>
            </w:r>
          </w:p>
        </w:tc>
        <w:tc>
          <w:tcPr>
            <w:tcW w:w="2000" w:type="pct"/>
            <w:shd w:val="clear" w:color="auto" w:fill="auto"/>
            <w:vAlign w:val="center"/>
          </w:tcPr>
          <w:p w:rsidR="00760F26" w:rsidRPr="00722529" w:rsidRDefault="00760F26" w:rsidP="00B704B4">
            <w:pPr>
              <w:pStyle w:val="a"/>
            </w:pPr>
            <w:r w:rsidRPr="00722529">
              <w:t xml:space="preserve">The </w:t>
            </w:r>
            <w:r>
              <w:t>id of (m+1)</w:t>
            </w:r>
            <w:r w:rsidRPr="00722529">
              <w:rPr>
                <w:vertAlign w:val="superscript"/>
              </w:rPr>
              <w:t>th</w:t>
            </w:r>
            <w:r>
              <w:t xml:space="preserve"> </w:t>
            </w:r>
            <w:r w:rsidR="00B704B4">
              <w:t xml:space="preserve">right </w:t>
            </w:r>
            <w:r>
              <w:t xml:space="preserve">admin for </w:t>
            </w:r>
            <w:r w:rsidRPr="00245B9E">
              <w:t>specific level</w:t>
            </w:r>
            <w:r>
              <w:rPr>
                <w:b/>
                <w:i/>
              </w:rPr>
              <w:t xml:space="preserve"> lx</w:t>
            </w:r>
            <w:r w:rsidRPr="00722529">
              <w:t xml:space="preserve">, when there are multiple admin for same level </w:t>
            </w:r>
          </w:p>
        </w:tc>
      </w:tr>
    </w:tbl>
    <w:p w:rsidR="008E496C" w:rsidRPr="008E496C" w:rsidRDefault="008E496C" w:rsidP="008E496C">
      <w:pPr>
        <w:rPr>
          <w:lang w:eastAsia="zh-CN"/>
        </w:rPr>
      </w:pPr>
    </w:p>
    <w:p w:rsidR="004873CA" w:rsidRDefault="004873CA" w:rsidP="004873CA">
      <w:pPr>
        <w:pStyle w:val="Heading3"/>
        <w:rPr>
          <w:lang w:eastAsia="zh-CN"/>
        </w:rPr>
      </w:pPr>
      <w:r>
        <w:rPr>
          <w:lang w:eastAsia="zh-CN"/>
        </w:rPr>
        <w:t>Lane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712"/>
        <w:gridCol w:w="1365"/>
        <w:gridCol w:w="2345"/>
        <w:gridCol w:w="6754"/>
      </w:tblGrid>
      <w:tr w:rsidR="00ED685C" w:rsidRPr="0084175A" w:rsidTr="009977D3">
        <w:trPr>
          <w:trHeight w:val="330"/>
        </w:trPr>
        <w:tc>
          <w:tcPr>
            <w:tcW w:w="1029" w:type="pct"/>
            <w:shd w:val="clear" w:color="auto" w:fill="auto"/>
            <w:noWrap/>
            <w:vAlign w:val="center"/>
            <w:hideMark/>
          </w:tcPr>
          <w:p w:rsidR="00ED685C" w:rsidRDefault="00ED685C" w:rsidP="009977D3">
            <w:pPr>
              <w:jc w:val="center"/>
              <w:rPr>
                <w:rFonts w:cs="SimSun"/>
                <w:b/>
                <w:bCs/>
                <w:lang w:eastAsia="zh-CN"/>
              </w:rPr>
            </w:pPr>
            <w:r>
              <w:rPr>
                <w:rFonts w:hint="eastAsia"/>
                <w:b/>
                <w:bCs/>
                <w:lang w:eastAsia="zh-CN"/>
              </w:rPr>
              <w:t>Key</w:t>
            </w:r>
          </w:p>
        </w:tc>
        <w:tc>
          <w:tcPr>
            <w:tcW w:w="518" w:type="pct"/>
          </w:tcPr>
          <w:p w:rsidR="00ED685C" w:rsidRDefault="00ED685C" w:rsidP="009977D3">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ED685C" w:rsidRDefault="00ED685C" w:rsidP="009977D3">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ED685C" w:rsidRDefault="00ED685C" w:rsidP="009977D3">
            <w:pPr>
              <w:jc w:val="center"/>
              <w:rPr>
                <w:rFonts w:cs="SimSun"/>
                <w:b/>
                <w:bCs/>
              </w:rPr>
            </w:pPr>
            <w:r>
              <w:rPr>
                <w:rFonts w:cs="SimSun"/>
                <w:b/>
                <w:bCs/>
              </w:rPr>
              <w:t>Description</w:t>
            </w:r>
          </w:p>
        </w:tc>
      </w:tr>
      <w:tr w:rsidR="00ED685C" w:rsidRPr="0084175A" w:rsidTr="009977D3">
        <w:trPr>
          <w:trHeight w:val="345"/>
        </w:trPr>
        <w:tc>
          <w:tcPr>
            <w:tcW w:w="1029" w:type="pct"/>
            <w:shd w:val="clear" w:color="auto" w:fill="auto"/>
            <w:noWrap/>
            <w:vAlign w:val="center"/>
          </w:tcPr>
          <w:p w:rsidR="00ED685C" w:rsidRPr="00B86AA2" w:rsidRDefault="00ED685C" w:rsidP="009977D3">
            <w:pPr>
              <w:pStyle w:val="a"/>
              <w:rPr>
                <w:b/>
                <w:i/>
              </w:rPr>
            </w:pPr>
            <w:r>
              <w:rPr>
                <w:b/>
                <w:i/>
              </w:rPr>
              <w:t>lanes</w:t>
            </w:r>
          </w:p>
        </w:tc>
        <w:tc>
          <w:tcPr>
            <w:tcW w:w="518" w:type="pct"/>
            <w:vAlign w:val="center"/>
          </w:tcPr>
          <w:p w:rsidR="00ED685C" w:rsidRDefault="00B837FD" w:rsidP="009977D3">
            <w:pPr>
              <w:pStyle w:val="a"/>
              <w:jc w:val="center"/>
            </w:pPr>
            <w:r>
              <w:t>N</w:t>
            </w:r>
          </w:p>
        </w:tc>
        <w:tc>
          <w:tcPr>
            <w:tcW w:w="890" w:type="pct"/>
            <w:shd w:val="clear" w:color="auto" w:fill="auto"/>
            <w:noWrap/>
            <w:vAlign w:val="center"/>
          </w:tcPr>
          <w:p w:rsidR="00ED685C" w:rsidRDefault="008314CC" w:rsidP="009977D3">
            <w:pPr>
              <w:pStyle w:val="a"/>
              <w:jc w:val="center"/>
            </w:pPr>
            <w:r>
              <w:t>&lt;user defined&gt;</w:t>
            </w:r>
          </w:p>
        </w:tc>
        <w:tc>
          <w:tcPr>
            <w:tcW w:w="2563" w:type="pct"/>
            <w:shd w:val="clear" w:color="auto" w:fill="auto"/>
            <w:vAlign w:val="center"/>
          </w:tcPr>
          <w:p w:rsidR="00ED685C" w:rsidRDefault="00691E86" w:rsidP="00691E86">
            <w:pPr>
              <w:pStyle w:val="a"/>
            </w:pPr>
            <w:r>
              <w:t>Indicates the total number of all lanes on a link across all travel directions. Lane Feature related attributes can only be correctly interpreted in combination with Physical Number of Lanes</w:t>
            </w:r>
          </w:p>
        </w:tc>
      </w:tr>
      <w:tr w:rsidR="00ED685C" w:rsidRPr="0084175A" w:rsidTr="009977D3">
        <w:trPr>
          <w:trHeight w:val="345"/>
        </w:trPr>
        <w:tc>
          <w:tcPr>
            <w:tcW w:w="1029" w:type="pct"/>
            <w:shd w:val="clear" w:color="auto" w:fill="auto"/>
            <w:noWrap/>
            <w:vAlign w:val="center"/>
          </w:tcPr>
          <w:p w:rsidR="00ED685C" w:rsidRPr="00B86AA2" w:rsidRDefault="00ED685C" w:rsidP="009977D3">
            <w:pPr>
              <w:pStyle w:val="a"/>
              <w:rPr>
                <w:b/>
                <w:i/>
              </w:rPr>
            </w:pPr>
            <w:r>
              <w:rPr>
                <w:b/>
                <w:i/>
              </w:rPr>
              <w:t>lanes:forward</w:t>
            </w:r>
          </w:p>
        </w:tc>
        <w:tc>
          <w:tcPr>
            <w:tcW w:w="518" w:type="pct"/>
            <w:vAlign w:val="center"/>
          </w:tcPr>
          <w:p w:rsidR="00ED685C" w:rsidRDefault="00B837FD" w:rsidP="009977D3">
            <w:pPr>
              <w:pStyle w:val="a"/>
              <w:jc w:val="center"/>
            </w:pPr>
            <w:r>
              <w:t>N</w:t>
            </w:r>
          </w:p>
        </w:tc>
        <w:tc>
          <w:tcPr>
            <w:tcW w:w="890" w:type="pct"/>
            <w:shd w:val="clear" w:color="auto" w:fill="auto"/>
            <w:noWrap/>
            <w:vAlign w:val="center"/>
          </w:tcPr>
          <w:p w:rsidR="00ED685C" w:rsidRDefault="008314CC" w:rsidP="009977D3">
            <w:pPr>
              <w:pStyle w:val="a"/>
              <w:jc w:val="center"/>
            </w:pPr>
            <w:r>
              <w:t>&lt;user defined&gt;</w:t>
            </w:r>
          </w:p>
        </w:tc>
        <w:tc>
          <w:tcPr>
            <w:tcW w:w="2563" w:type="pct"/>
            <w:shd w:val="clear" w:color="auto" w:fill="auto"/>
            <w:vAlign w:val="center"/>
          </w:tcPr>
          <w:p w:rsidR="00691E86" w:rsidRDefault="00691E86" w:rsidP="00691E86">
            <w:pPr>
              <w:pStyle w:val="a"/>
            </w:pPr>
            <w:r>
              <w:t>Number of lanes in forward direction.</w:t>
            </w:r>
          </w:p>
          <w:p w:rsidR="00691E86" w:rsidRDefault="00691E86" w:rsidP="00691E86">
            <w:pPr>
              <w:pStyle w:val="a"/>
            </w:pPr>
            <w:r>
              <w:t>Lanes that are not used as the main driving path are not counted. The following are examples:</w:t>
            </w:r>
          </w:p>
          <w:p w:rsidR="00691E86" w:rsidRDefault="00691E86" w:rsidP="00691E86">
            <w:pPr>
              <w:pStyle w:val="a"/>
              <w:numPr>
                <w:ilvl w:val="0"/>
                <w:numId w:val="11"/>
              </w:numPr>
            </w:pPr>
            <w:r>
              <w:t>Shoulder Lanes (Emergency lanes)</w:t>
            </w:r>
          </w:p>
          <w:p w:rsidR="00691E86" w:rsidRDefault="00691E86" w:rsidP="00691E86">
            <w:pPr>
              <w:pStyle w:val="a"/>
              <w:numPr>
                <w:ilvl w:val="0"/>
                <w:numId w:val="11"/>
              </w:numPr>
            </w:pPr>
            <w:r>
              <w:t>Ramp Transition Lanes</w:t>
            </w:r>
          </w:p>
          <w:p w:rsidR="00691E86" w:rsidRDefault="00691E86" w:rsidP="00691E86">
            <w:pPr>
              <w:pStyle w:val="a"/>
              <w:numPr>
                <w:ilvl w:val="0"/>
                <w:numId w:val="11"/>
              </w:numPr>
            </w:pPr>
            <w:r>
              <w:t>Turn Lanes at intersection</w:t>
            </w:r>
          </w:p>
          <w:p w:rsidR="00691E86" w:rsidRDefault="00691E86" w:rsidP="00691E86">
            <w:pPr>
              <w:pStyle w:val="a"/>
              <w:numPr>
                <w:ilvl w:val="0"/>
                <w:numId w:val="11"/>
              </w:numPr>
            </w:pPr>
            <w:r>
              <w:t>Parking lanes at the side of the road</w:t>
            </w:r>
          </w:p>
          <w:p w:rsidR="00691E86" w:rsidRDefault="00691E86" w:rsidP="00691E86">
            <w:pPr>
              <w:pStyle w:val="a"/>
              <w:numPr>
                <w:ilvl w:val="0"/>
                <w:numId w:val="11"/>
              </w:numPr>
            </w:pPr>
            <w:r>
              <w:t>Bus/Taxi/Truck lanes</w:t>
            </w:r>
          </w:p>
          <w:p w:rsidR="00ED685C" w:rsidRDefault="00691E86" w:rsidP="00691E86">
            <w:pPr>
              <w:pStyle w:val="a"/>
              <w:numPr>
                <w:ilvl w:val="0"/>
                <w:numId w:val="11"/>
              </w:numPr>
            </w:pPr>
            <w:r>
              <w:rPr>
                <w:rFonts w:hint="eastAsia"/>
              </w:rPr>
              <w:t>…</w:t>
            </w:r>
          </w:p>
        </w:tc>
      </w:tr>
      <w:tr w:rsidR="00ED685C" w:rsidRPr="0084175A" w:rsidTr="009977D3">
        <w:trPr>
          <w:trHeight w:val="345"/>
        </w:trPr>
        <w:tc>
          <w:tcPr>
            <w:tcW w:w="1029" w:type="pct"/>
            <w:shd w:val="clear" w:color="auto" w:fill="auto"/>
            <w:noWrap/>
            <w:vAlign w:val="center"/>
          </w:tcPr>
          <w:p w:rsidR="00ED685C" w:rsidRDefault="00ED685C" w:rsidP="009977D3">
            <w:pPr>
              <w:pStyle w:val="a"/>
              <w:rPr>
                <w:b/>
                <w:i/>
              </w:rPr>
            </w:pPr>
            <w:r>
              <w:rPr>
                <w:b/>
                <w:i/>
              </w:rPr>
              <w:t>lanes:backward</w:t>
            </w:r>
          </w:p>
        </w:tc>
        <w:tc>
          <w:tcPr>
            <w:tcW w:w="518" w:type="pct"/>
            <w:vAlign w:val="center"/>
          </w:tcPr>
          <w:p w:rsidR="00ED685C" w:rsidRDefault="00B837FD" w:rsidP="009977D3">
            <w:pPr>
              <w:pStyle w:val="a"/>
              <w:jc w:val="center"/>
            </w:pPr>
            <w:r>
              <w:t>N</w:t>
            </w:r>
          </w:p>
        </w:tc>
        <w:tc>
          <w:tcPr>
            <w:tcW w:w="890" w:type="pct"/>
            <w:shd w:val="clear" w:color="auto" w:fill="auto"/>
            <w:noWrap/>
            <w:vAlign w:val="center"/>
          </w:tcPr>
          <w:p w:rsidR="00ED685C" w:rsidRDefault="008314CC" w:rsidP="009977D3">
            <w:pPr>
              <w:pStyle w:val="a"/>
              <w:jc w:val="center"/>
            </w:pPr>
            <w:r>
              <w:t>&lt;user defined&gt;</w:t>
            </w:r>
          </w:p>
        </w:tc>
        <w:tc>
          <w:tcPr>
            <w:tcW w:w="2563" w:type="pct"/>
            <w:shd w:val="clear" w:color="auto" w:fill="auto"/>
            <w:vAlign w:val="center"/>
          </w:tcPr>
          <w:p w:rsidR="00ED685C" w:rsidRDefault="00B57EA8" w:rsidP="009977D3">
            <w:pPr>
              <w:pStyle w:val="a"/>
            </w:pPr>
            <w:r>
              <w:t>Number of lanes in backward direction.</w:t>
            </w:r>
            <w:r w:rsidR="008E200A">
              <w:t xml:space="preserve"> Lanes that are not used as the main driving path are not counted. </w:t>
            </w:r>
          </w:p>
        </w:tc>
      </w:tr>
      <w:tr w:rsidR="00777902" w:rsidRPr="0084175A" w:rsidTr="009977D3">
        <w:trPr>
          <w:trHeight w:val="345"/>
        </w:trPr>
        <w:tc>
          <w:tcPr>
            <w:tcW w:w="1029" w:type="pct"/>
            <w:vMerge w:val="restart"/>
            <w:shd w:val="clear" w:color="auto" w:fill="auto"/>
            <w:noWrap/>
            <w:vAlign w:val="center"/>
          </w:tcPr>
          <w:p w:rsidR="00777902" w:rsidRDefault="00777902" w:rsidP="009977D3">
            <w:pPr>
              <w:pStyle w:val="a"/>
              <w:rPr>
                <w:b/>
                <w:i/>
              </w:rPr>
            </w:pPr>
            <w:r>
              <w:rPr>
                <w:b/>
                <w:i/>
              </w:rPr>
              <w:t>divider:lanes</w:t>
            </w:r>
          </w:p>
        </w:tc>
        <w:tc>
          <w:tcPr>
            <w:tcW w:w="518" w:type="pct"/>
            <w:vAlign w:val="center"/>
          </w:tcPr>
          <w:p w:rsidR="00777902" w:rsidRDefault="00777902" w:rsidP="009977D3">
            <w:pPr>
              <w:pStyle w:val="a"/>
              <w:jc w:val="center"/>
            </w:pPr>
            <w:r>
              <w:t>N</w:t>
            </w:r>
          </w:p>
        </w:tc>
        <w:tc>
          <w:tcPr>
            <w:tcW w:w="890" w:type="pct"/>
            <w:shd w:val="clear" w:color="auto" w:fill="auto"/>
            <w:noWrap/>
            <w:vAlign w:val="center"/>
          </w:tcPr>
          <w:p w:rsidR="00777902" w:rsidRDefault="00777902" w:rsidP="009977D3">
            <w:pPr>
              <w:pStyle w:val="a"/>
              <w:jc w:val="center"/>
            </w:pPr>
            <w:r>
              <w:t>&lt;see below&gt;</w:t>
            </w:r>
          </w:p>
        </w:tc>
        <w:tc>
          <w:tcPr>
            <w:tcW w:w="2563" w:type="pct"/>
            <w:shd w:val="clear" w:color="auto" w:fill="auto"/>
            <w:vAlign w:val="center"/>
          </w:tcPr>
          <w:p w:rsidR="00777902" w:rsidRDefault="00777902" w:rsidP="00EA73A6">
            <w:pPr>
              <w:pStyle w:val="a"/>
            </w:pPr>
            <w:r>
              <w:t>(The counting of lane index is from right to left)</w:t>
            </w:r>
          </w:p>
          <w:p w:rsidR="00777902" w:rsidRDefault="00777902" w:rsidP="00EA73A6">
            <w:pPr>
              <w:pStyle w:val="a"/>
            </w:pPr>
            <w:r>
              <w:t>Lane divider of each lanes. e.g.</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0</w:t>
            </w:r>
          </w:p>
        </w:tc>
        <w:tc>
          <w:tcPr>
            <w:tcW w:w="2563" w:type="pct"/>
            <w:shd w:val="clear" w:color="auto" w:fill="auto"/>
          </w:tcPr>
          <w:p w:rsidR="00777902" w:rsidRPr="00EA73A6" w:rsidRDefault="00777902" w:rsidP="00EA73A6">
            <w:pPr>
              <w:pStyle w:val="a"/>
            </w:pPr>
            <w:r w:rsidRPr="00EA73A6">
              <w:t>No Divider</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1</w:t>
            </w:r>
          </w:p>
        </w:tc>
        <w:tc>
          <w:tcPr>
            <w:tcW w:w="2563" w:type="pct"/>
            <w:shd w:val="clear" w:color="auto" w:fill="auto"/>
          </w:tcPr>
          <w:p w:rsidR="00777902" w:rsidRPr="00EA73A6" w:rsidRDefault="00777902" w:rsidP="00EA73A6">
            <w:pPr>
              <w:pStyle w:val="a"/>
            </w:pPr>
            <w:r w:rsidRPr="00EA73A6">
              <w:t>Interrupted Line with Long Lines</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2</w:t>
            </w:r>
          </w:p>
        </w:tc>
        <w:tc>
          <w:tcPr>
            <w:tcW w:w="2563" w:type="pct"/>
            <w:shd w:val="clear" w:color="auto" w:fill="auto"/>
          </w:tcPr>
          <w:p w:rsidR="00777902" w:rsidRPr="00EA73A6" w:rsidRDefault="00777902" w:rsidP="00EA73A6">
            <w:pPr>
              <w:pStyle w:val="a"/>
            </w:pPr>
            <w:r w:rsidRPr="00EA73A6">
              <w:t>Double Solid Line</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3</w:t>
            </w:r>
          </w:p>
        </w:tc>
        <w:tc>
          <w:tcPr>
            <w:tcW w:w="2563" w:type="pct"/>
            <w:shd w:val="clear" w:color="auto" w:fill="auto"/>
          </w:tcPr>
          <w:p w:rsidR="00777902" w:rsidRPr="00EA73A6" w:rsidRDefault="00777902" w:rsidP="00EA73A6">
            <w:pPr>
              <w:pStyle w:val="a"/>
            </w:pPr>
            <w:r w:rsidRPr="00EA73A6">
              <w:t>Single Solid Line</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4</w:t>
            </w:r>
          </w:p>
        </w:tc>
        <w:tc>
          <w:tcPr>
            <w:tcW w:w="2563" w:type="pct"/>
            <w:shd w:val="clear" w:color="auto" w:fill="auto"/>
          </w:tcPr>
          <w:p w:rsidR="00777902" w:rsidRPr="00EA73A6" w:rsidRDefault="00777902" w:rsidP="00EA73A6">
            <w:pPr>
              <w:pStyle w:val="a"/>
            </w:pPr>
            <w:r w:rsidRPr="00EA73A6">
              <w:t>Combination of Single Solid &amp; Interrupted Line</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5</w:t>
            </w:r>
          </w:p>
        </w:tc>
        <w:tc>
          <w:tcPr>
            <w:tcW w:w="2563" w:type="pct"/>
            <w:shd w:val="clear" w:color="auto" w:fill="auto"/>
          </w:tcPr>
          <w:p w:rsidR="00777902" w:rsidRPr="00EA73A6" w:rsidRDefault="00777902" w:rsidP="00EA73A6">
            <w:pPr>
              <w:pStyle w:val="a"/>
            </w:pPr>
            <w:r w:rsidRPr="00EA73A6">
              <w:t>Combination of an Interrupted and a Solid Line</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6</w:t>
            </w:r>
          </w:p>
        </w:tc>
        <w:tc>
          <w:tcPr>
            <w:tcW w:w="2563" w:type="pct"/>
            <w:shd w:val="clear" w:color="auto" w:fill="auto"/>
          </w:tcPr>
          <w:p w:rsidR="00777902" w:rsidRPr="00EA73A6" w:rsidRDefault="00777902" w:rsidP="00EA73A6">
            <w:pPr>
              <w:pStyle w:val="a"/>
            </w:pPr>
            <w:r w:rsidRPr="00EA73A6">
              <w:t>Interrupted Line with Short Lines</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7</w:t>
            </w:r>
          </w:p>
        </w:tc>
        <w:tc>
          <w:tcPr>
            <w:tcW w:w="2563" w:type="pct"/>
            <w:shd w:val="clear" w:color="auto" w:fill="auto"/>
          </w:tcPr>
          <w:p w:rsidR="00777902" w:rsidRPr="00EA73A6" w:rsidRDefault="00777902" w:rsidP="00EA73A6">
            <w:pPr>
              <w:pStyle w:val="a"/>
            </w:pPr>
            <w:r w:rsidRPr="00EA73A6">
              <w:t>Shaded Area Marking</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8</w:t>
            </w:r>
          </w:p>
        </w:tc>
        <w:tc>
          <w:tcPr>
            <w:tcW w:w="2563" w:type="pct"/>
            <w:shd w:val="clear" w:color="auto" w:fill="auto"/>
          </w:tcPr>
          <w:p w:rsidR="00777902" w:rsidRPr="00EA73A6" w:rsidRDefault="00777902" w:rsidP="00EA73A6">
            <w:pPr>
              <w:pStyle w:val="a"/>
            </w:pPr>
            <w:r w:rsidRPr="00EA73A6">
              <w:t>Dashed Blocks</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9</w:t>
            </w:r>
          </w:p>
        </w:tc>
        <w:tc>
          <w:tcPr>
            <w:tcW w:w="2563" w:type="pct"/>
            <w:shd w:val="clear" w:color="auto" w:fill="auto"/>
          </w:tcPr>
          <w:p w:rsidR="00777902" w:rsidRPr="00EA73A6" w:rsidRDefault="00777902" w:rsidP="00EA73A6">
            <w:pPr>
              <w:pStyle w:val="a"/>
            </w:pPr>
            <w:r w:rsidRPr="00EA73A6">
              <w:t>Physical Divider &lt;3Mwide</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10</w:t>
            </w:r>
          </w:p>
        </w:tc>
        <w:tc>
          <w:tcPr>
            <w:tcW w:w="2563" w:type="pct"/>
            <w:shd w:val="clear" w:color="auto" w:fill="auto"/>
          </w:tcPr>
          <w:p w:rsidR="00777902" w:rsidRPr="00EA73A6" w:rsidRDefault="00777902" w:rsidP="00EA73A6">
            <w:pPr>
              <w:pStyle w:val="a"/>
            </w:pPr>
            <w:r w:rsidRPr="00EA73A6">
              <w:t>Double Dashed Lines</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11</w:t>
            </w:r>
          </w:p>
        </w:tc>
        <w:tc>
          <w:tcPr>
            <w:tcW w:w="2563" w:type="pct"/>
            <w:shd w:val="clear" w:color="auto" w:fill="auto"/>
          </w:tcPr>
          <w:p w:rsidR="00777902" w:rsidRPr="00EA73A6" w:rsidRDefault="00777902" w:rsidP="00EA73A6">
            <w:pPr>
              <w:pStyle w:val="a"/>
            </w:pPr>
            <w:r w:rsidRPr="00EA73A6">
              <w:t>No Divider Marker</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12</w:t>
            </w:r>
          </w:p>
        </w:tc>
        <w:tc>
          <w:tcPr>
            <w:tcW w:w="2563" w:type="pct"/>
            <w:shd w:val="clear" w:color="auto" w:fill="auto"/>
          </w:tcPr>
          <w:p w:rsidR="00777902" w:rsidRPr="00EA73A6" w:rsidRDefault="00777902" w:rsidP="00EA73A6">
            <w:pPr>
              <w:pStyle w:val="a"/>
            </w:pPr>
            <w:r w:rsidRPr="00EA73A6">
              <w:t>Crossing Alert</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13</w:t>
            </w:r>
          </w:p>
        </w:tc>
        <w:tc>
          <w:tcPr>
            <w:tcW w:w="2563" w:type="pct"/>
            <w:shd w:val="clear" w:color="auto" w:fill="auto"/>
          </w:tcPr>
          <w:p w:rsidR="00777902" w:rsidRPr="00EA73A6" w:rsidRDefault="00777902" w:rsidP="00EA73A6">
            <w:pPr>
              <w:pStyle w:val="a"/>
            </w:pPr>
            <w:r w:rsidRPr="00EA73A6">
              <w:t>Center Turn Lane</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15</w:t>
            </w:r>
          </w:p>
        </w:tc>
        <w:tc>
          <w:tcPr>
            <w:tcW w:w="2563" w:type="pct"/>
            <w:shd w:val="clear" w:color="auto" w:fill="auto"/>
          </w:tcPr>
          <w:p w:rsidR="00777902" w:rsidRPr="00EA73A6" w:rsidRDefault="00777902" w:rsidP="00EA73A6">
            <w:pPr>
              <w:pStyle w:val="a"/>
            </w:pPr>
            <w:r w:rsidRPr="00EA73A6">
              <w:t>Toll Booth</w:t>
            </w:r>
          </w:p>
        </w:tc>
      </w:tr>
      <w:tr w:rsidR="00777902" w:rsidRPr="0084175A" w:rsidTr="009977D3">
        <w:trPr>
          <w:trHeight w:val="345"/>
        </w:trPr>
        <w:tc>
          <w:tcPr>
            <w:tcW w:w="1029" w:type="pct"/>
            <w:vMerge/>
            <w:shd w:val="clear" w:color="auto" w:fill="auto"/>
            <w:noWrap/>
            <w:vAlign w:val="center"/>
          </w:tcPr>
          <w:p w:rsidR="00777902" w:rsidRDefault="00777902" w:rsidP="009977D3">
            <w:pPr>
              <w:pStyle w:val="a"/>
              <w:rPr>
                <w:b/>
                <w:i/>
              </w:rPr>
            </w:pPr>
          </w:p>
        </w:tc>
        <w:tc>
          <w:tcPr>
            <w:tcW w:w="518" w:type="pct"/>
            <w:vAlign w:val="center"/>
          </w:tcPr>
          <w:p w:rsidR="00777902" w:rsidRDefault="00777902" w:rsidP="009977D3">
            <w:pPr>
              <w:pStyle w:val="a"/>
              <w:jc w:val="center"/>
            </w:pPr>
          </w:p>
        </w:tc>
        <w:tc>
          <w:tcPr>
            <w:tcW w:w="890" w:type="pct"/>
            <w:shd w:val="clear" w:color="auto" w:fill="auto"/>
            <w:noWrap/>
          </w:tcPr>
          <w:p w:rsidR="00777902" w:rsidRPr="00EA73A6" w:rsidRDefault="00777902" w:rsidP="00EA73A6">
            <w:pPr>
              <w:pStyle w:val="a"/>
            </w:pPr>
            <w:r w:rsidRPr="00EA73A6">
              <w:t>1 (default)</w:t>
            </w:r>
          </w:p>
        </w:tc>
        <w:tc>
          <w:tcPr>
            <w:tcW w:w="2563" w:type="pct"/>
            <w:shd w:val="clear" w:color="auto" w:fill="auto"/>
          </w:tcPr>
          <w:p w:rsidR="00777902" w:rsidRPr="00EA73A6" w:rsidRDefault="00777902" w:rsidP="00EA73A6">
            <w:pPr>
              <w:pStyle w:val="a"/>
            </w:pPr>
            <w:r w:rsidRPr="00EA73A6">
              <w:t>Default</w:t>
            </w:r>
          </w:p>
        </w:tc>
      </w:tr>
      <w:tr w:rsidR="00ED685C" w:rsidRPr="0084175A" w:rsidTr="009977D3">
        <w:trPr>
          <w:trHeight w:val="345"/>
        </w:trPr>
        <w:tc>
          <w:tcPr>
            <w:tcW w:w="1029" w:type="pct"/>
            <w:shd w:val="clear" w:color="auto" w:fill="auto"/>
            <w:noWrap/>
            <w:vAlign w:val="center"/>
          </w:tcPr>
          <w:p w:rsidR="00ED685C" w:rsidRDefault="008C5839" w:rsidP="009977D3">
            <w:pPr>
              <w:pStyle w:val="a"/>
              <w:rPr>
                <w:b/>
                <w:i/>
              </w:rPr>
            </w:pPr>
            <w:r>
              <w:rPr>
                <w:b/>
                <w:i/>
              </w:rPr>
              <w:t>tur</w:t>
            </w:r>
            <w:r w:rsidR="00F56FE9">
              <w:rPr>
                <w:b/>
                <w:i/>
              </w:rPr>
              <w:t>n:lanes</w:t>
            </w:r>
          </w:p>
        </w:tc>
        <w:tc>
          <w:tcPr>
            <w:tcW w:w="518" w:type="pct"/>
            <w:vAlign w:val="center"/>
          </w:tcPr>
          <w:p w:rsidR="00ED685C" w:rsidRDefault="00ED685C" w:rsidP="009977D3">
            <w:pPr>
              <w:pStyle w:val="a"/>
              <w:jc w:val="center"/>
            </w:pPr>
          </w:p>
        </w:tc>
        <w:tc>
          <w:tcPr>
            <w:tcW w:w="890" w:type="pct"/>
            <w:shd w:val="clear" w:color="auto" w:fill="auto"/>
            <w:noWrap/>
            <w:vAlign w:val="center"/>
          </w:tcPr>
          <w:p w:rsidR="00ED685C" w:rsidRPr="00F82A9E" w:rsidRDefault="00ED685C" w:rsidP="009977D3">
            <w:pPr>
              <w:pStyle w:val="a"/>
              <w:jc w:val="center"/>
              <w:rPr>
                <w:b/>
                <w:i/>
              </w:rPr>
            </w:pPr>
          </w:p>
        </w:tc>
        <w:tc>
          <w:tcPr>
            <w:tcW w:w="2563" w:type="pct"/>
            <w:shd w:val="clear" w:color="auto" w:fill="auto"/>
            <w:vAlign w:val="center"/>
          </w:tcPr>
          <w:p w:rsidR="00ED685C" w:rsidRDefault="00ED685C" w:rsidP="009977D3">
            <w:pPr>
              <w:pStyle w:val="a"/>
            </w:pPr>
          </w:p>
        </w:tc>
      </w:tr>
      <w:tr w:rsidR="00ED685C" w:rsidRPr="0084175A" w:rsidTr="009977D3">
        <w:trPr>
          <w:trHeight w:val="345"/>
        </w:trPr>
        <w:tc>
          <w:tcPr>
            <w:tcW w:w="1029" w:type="pct"/>
            <w:shd w:val="clear" w:color="auto" w:fill="auto"/>
            <w:noWrap/>
            <w:vAlign w:val="center"/>
          </w:tcPr>
          <w:p w:rsidR="00ED685C" w:rsidRDefault="00F56FE9" w:rsidP="009977D3">
            <w:pPr>
              <w:pStyle w:val="a"/>
              <w:rPr>
                <w:b/>
                <w:i/>
              </w:rPr>
            </w:pPr>
            <w:r>
              <w:rPr>
                <w:b/>
                <w:i/>
              </w:rPr>
              <w:t>type:lanes</w:t>
            </w:r>
          </w:p>
        </w:tc>
        <w:tc>
          <w:tcPr>
            <w:tcW w:w="518" w:type="pct"/>
            <w:vAlign w:val="center"/>
          </w:tcPr>
          <w:p w:rsidR="00ED685C" w:rsidRDefault="00ED685C" w:rsidP="009977D3">
            <w:pPr>
              <w:pStyle w:val="a"/>
              <w:jc w:val="center"/>
            </w:pPr>
          </w:p>
        </w:tc>
        <w:tc>
          <w:tcPr>
            <w:tcW w:w="890" w:type="pct"/>
            <w:shd w:val="clear" w:color="auto" w:fill="auto"/>
            <w:noWrap/>
            <w:vAlign w:val="center"/>
          </w:tcPr>
          <w:p w:rsidR="00ED685C" w:rsidRPr="00B8049F" w:rsidRDefault="00ED685C" w:rsidP="009977D3">
            <w:pPr>
              <w:pStyle w:val="a"/>
              <w:jc w:val="center"/>
              <w:rPr>
                <w:b/>
                <w:i/>
              </w:rPr>
            </w:pPr>
          </w:p>
        </w:tc>
        <w:tc>
          <w:tcPr>
            <w:tcW w:w="2563" w:type="pct"/>
            <w:shd w:val="clear" w:color="auto" w:fill="auto"/>
            <w:vAlign w:val="center"/>
          </w:tcPr>
          <w:p w:rsidR="00ED685C" w:rsidRDefault="00ED685C" w:rsidP="009977D3">
            <w:pPr>
              <w:pStyle w:val="a"/>
            </w:pPr>
          </w:p>
        </w:tc>
      </w:tr>
      <w:tr w:rsidR="00ED685C" w:rsidRPr="0084175A" w:rsidTr="009977D3">
        <w:trPr>
          <w:trHeight w:val="345"/>
        </w:trPr>
        <w:tc>
          <w:tcPr>
            <w:tcW w:w="1029" w:type="pct"/>
            <w:shd w:val="clear" w:color="auto" w:fill="auto"/>
            <w:noWrap/>
            <w:vAlign w:val="center"/>
          </w:tcPr>
          <w:p w:rsidR="00ED685C" w:rsidRPr="001F65CA" w:rsidRDefault="00B65EB5" w:rsidP="009977D3">
            <w:pPr>
              <w:pStyle w:val="a"/>
              <w:rPr>
                <w:b/>
                <w:i/>
              </w:rPr>
            </w:pPr>
            <w:r>
              <w:rPr>
                <w:b/>
                <w:i/>
              </w:rPr>
              <w:t>oneway:lanes</w:t>
            </w:r>
          </w:p>
        </w:tc>
        <w:tc>
          <w:tcPr>
            <w:tcW w:w="518" w:type="pct"/>
            <w:vAlign w:val="center"/>
          </w:tcPr>
          <w:p w:rsidR="00ED685C" w:rsidRDefault="00ED685C" w:rsidP="009977D3">
            <w:pPr>
              <w:pStyle w:val="a"/>
              <w:jc w:val="center"/>
            </w:pPr>
          </w:p>
        </w:tc>
        <w:tc>
          <w:tcPr>
            <w:tcW w:w="890" w:type="pct"/>
            <w:shd w:val="clear" w:color="auto" w:fill="auto"/>
            <w:noWrap/>
            <w:vAlign w:val="center"/>
          </w:tcPr>
          <w:p w:rsidR="00ED685C" w:rsidRPr="00B8049F" w:rsidRDefault="00ED685C" w:rsidP="009977D3">
            <w:pPr>
              <w:pStyle w:val="a"/>
              <w:jc w:val="center"/>
              <w:rPr>
                <w:b/>
                <w:i/>
              </w:rPr>
            </w:pPr>
          </w:p>
        </w:tc>
        <w:tc>
          <w:tcPr>
            <w:tcW w:w="2563" w:type="pct"/>
            <w:shd w:val="clear" w:color="auto" w:fill="auto"/>
            <w:vAlign w:val="center"/>
          </w:tcPr>
          <w:p w:rsidR="00ED685C" w:rsidRPr="001F65CA" w:rsidRDefault="00ED685C" w:rsidP="009977D3">
            <w:pPr>
              <w:pStyle w:val="a"/>
              <w:rPr>
                <w:b/>
                <w:i/>
              </w:rPr>
            </w:pPr>
          </w:p>
        </w:tc>
      </w:tr>
      <w:tr w:rsidR="00ED685C" w:rsidRPr="0084175A" w:rsidTr="009977D3">
        <w:trPr>
          <w:trHeight w:val="345"/>
        </w:trPr>
        <w:tc>
          <w:tcPr>
            <w:tcW w:w="1029" w:type="pct"/>
            <w:shd w:val="clear" w:color="auto" w:fill="auto"/>
            <w:noWrap/>
            <w:vAlign w:val="center"/>
          </w:tcPr>
          <w:p w:rsidR="00ED685C" w:rsidRPr="007639D4" w:rsidRDefault="00B65102" w:rsidP="009977D3">
            <w:pPr>
              <w:pStyle w:val="a"/>
              <w:rPr>
                <w:b/>
                <w:i/>
              </w:rPr>
            </w:pPr>
            <w:r>
              <w:rPr>
                <w:b/>
                <w:i/>
              </w:rPr>
              <w:t>lane_cat</w:t>
            </w:r>
          </w:p>
        </w:tc>
        <w:tc>
          <w:tcPr>
            <w:tcW w:w="518" w:type="pct"/>
            <w:vAlign w:val="center"/>
          </w:tcPr>
          <w:p w:rsidR="00ED685C" w:rsidRDefault="00ED685C" w:rsidP="009977D3">
            <w:pPr>
              <w:pStyle w:val="a"/>
              <w:jc w:val="center"/>
            </w:pPr>
          </w:p>
        </w:tc>
        <w:tc>
          <w:tcPr>
            <w:tcW w:w="890" w:type="pct"/>
            <w:shd w:val="clear" w:color="auto" w:fill="auto"/>
            <w:noWrap/>
            <w:vAlign w:val="center"/>
          </w:tcPr>
          <w:p w:rsidR="00ED685C" w:rsidRDefault="00ED685C" w:rsidP="009977D3">
            <w:pPr>
              <w:pStyle w:val="a"/>
              <w:jc w:val="center"/>
              <w:rPr>
                <w:b/>
                <w:i/>
              </w:rPr>
            </w:pPr>
          </w:p>
        </w:tc>
        <w:tc>
          <w:tcPr>
            <w:tcW w:w="2563" w:type="pct"/>
            <w:shd w:val="clear" w:color="auto" w:fill="auto"/>
            <w:vAlign w:val="center"/>
          </w:tcPr>
          <w:p w:rsidR="00ED685C" w:rsidRDefault="00ED685C" w:rsidP="009977D3">
            <w:pPr>
              <w:pStyle w:val="a"/>
            </w:pPr>
          </w:p>
        </w:tc>
      </w:tr>
      <w:tr w:rsidR="00ED685C" w:rsidRPr="0084175A" w:rsidTr="009977D3">
        <w:trPr>
          <w:trHeight w:val="345"/>
        </w:trPr>
        <w:tc>
          <w:tcPr>
            <w:tcW w:w="1029" w:type="pct"/>
            <w:shd w:val="clear" w:color="auto" w:fill="auto"/>
            <w:noWrap/>
            <w:vAlign w:val="center"/>
          </w:tcPr>
          <w:p w:rsidR="00ED685C" w:rsidRPr="00384713" w:rsidRDefault="00ED685C" w:rsidP="009977D3">
            <w:pPr>
              <w:pStyle w:val="a"/>
              <w:rPr>
                <w:b/>
                <w:i/>
              </w:rPr>
            </w:pPr>
          </w:p>
        </w:tc>
        <w:tc>
          <w:tcPr>
            <w:tcW w:w="518" w:type="pct"/>
            <w:vAlign w:val="center"/>
          </w:tcPr>
          <w:p w:rsidR="00ED685C" w:rsidRDefault="00ED685C" w:rsidP="009977D3">
            <w:pPr>
              <w:pStyle w:val="a"/>
              <w:jc w:val="center"/>
            </w:pPr>
          </w:p>
        </w:tc>
        <w:tc>
          <w:tcPr>
            <w:tcW w:w="890" w:type="pct"/>
            <w:shd w:val="clear" w:color="auto" w:fill="auto"/>
            <w:noWrap/>
            <w:vAlign w:val="center"/>
          </w:tcPr>
          <w:p w:rsidR="00ED685C" w:rsidRDefault="00ED685C" w:rsidP="009977D3">
            <w:pPr>
              <w:pStyle w:val="a"/>
              <w:jc w:val="center"/>
              <w:rPr>
                <w:b/>
                <w:i/>
              </w:rPr>
            </w:pPr>
          </w:p>
        </w:tc>
        <w:tc>
          <w:tcPr>
            <w:tcW w:w="2563" w:type="pct"/>
            <w:shd w:val="clear" w:color="auto" w:fill="auto"/>
            <w:vAlign w:val="center"/>
          </w:tcPr>
          <w:p w:rsidR="00ED685C" w:rsidRDefault="00ED685C" w:rsidP="009977D3">
            <w:pPr>
              <w:pStyle w:val="a"/>
            </w:pPr>
          </w:p>
        </w:tc>
      </w:tr>
      <w:tr w:rsidR="00ED685C" w:rsidRPr="0084175A" w:rsidTr="009977D3">
        <w:trPr>
          <w:trHeight w:val="345"/>
        </w:trPr>
        <w:tc>
          <w:tcPr>
            <w:tcW w:w="1029" w:type="pct"/>
            <w:shd w:val="clear" w:color="auto" w:fill="auto"/>
            <w:noWrap/>
            <w:vAlign w:val="center"/>
          </w:tcPr>
          <w:p w:rsidR="00ED685C" w:rsidRPr="00800490" w:rsidRDefault="00ED685C" w:rsidP="009977D3">
            <w:pPr>
              <w:pStyle w:val="a"/>
              <w:rPr>
                <w:b/>
                <w:i/>
              </w:rPr>
            </w:pPr>
          </w:p>
        </w:tc>
        <w:tc>
          <w:tcPr>
            <w:tcW w:w="518" w:type="pct"/>
            <w:vAlign w:val="center"/>
          </w:tcPr>
          <w:p w:rsidR="00ED685C" w:rsidRDefault="00ED685C" w:rsidP="009977D3">
            <w:pPr>
              <w:pStyle w:val="a"/>
              <w:jc w:val="center"/>
            </w:pPr>
          </w:p>
        </w:tc>
        <w:tc>
          <w:tcPr>
            <w:tcW w:w="890" w:type="pct"/>
            <w:shd w:val="clear" w:color="auto" w:fill="auto"/>
            <w:noWrap/>
            <w:vAlign w:val="center"/>
          </w:tcPr>
          <w:p w:rsidR="00ED685C" w:rsidRDefault="00ED685C" w:rsidP="009977D3">
            <w:pPr>
              <w:pStyle w:val="a"/>
              <w:jc w:val="center"/>
              <w:rPr>
                <w:b/>
                <w:i/>
              </w:rPr>
            </w:pPr>
          </w:p>
        </w:tc>
        <w:tc>
          <w:tcPr>
            <w:tcW w:w="2563" w:type="pct"/>
            <w:shd w:val="clear" w:color="auto" w:fill="auto"/>
            <w:vAlign w:val="center"/>
          </w:tcPr>
          <w:p w:rsidR="00ED685C" w:rsidRDefault="00ED685C" w:rsidP="009977D3">
            <w:pPr>
              <w:pStyle w:val="a"/>
            </w:pPr>
          </w:p>
        </w:tc>
      </w:tr>
      <w:tr w:rsidR="00ED685C" w:rsidRPr="0084175A" w:rsidTr="009977D3">
        <w:trPr>
          <w:trHeight w:val="345"/>
        </w:trPr>
        <w:tc>
          <w:tcPr>
            <w:tcW w:w="1029" w:type="pct"/>
            <w:shd w:val="clear" w:color="auto" w:fill="auto"/>
            <w:noWrap/>
            <w:vAlign w:val="center"/>
          </w:tcPr>
          <w:p w:rsidR="00ED685C" w:rsidRPr="00EF2E7F" w:rsidRDefault="00ED685C" w:rsidP="009977D3">
            <w:pPr>
              <w:pStyle w:val="a"/>
              <w:rPr>
                <w:b/>
                <w:i/>
              </w:rPr>
            </w:pPr>
          </w:p>
        </w:tc>
        <w:tc>
          <w:tcPr>
            <w:tcW w:w="518" w:type="pct"/>
            <w:vAlign w:val="center"/>
          </w:tcPr>
          <w:p w:rsidR="00ED685C" w:rsidRDefault="00ED685C" w:rsidP="009977D3">
            <w:pPr>
              <w:pStyle w:val="a"/>
              <w:jc w:val="center"/>
            </w:pPr>
          </w:p>
        </w:tc>
        <w:tc>
          <w:tcPr>
            <w:tcW w:w="890" w:type="pct"/>
            <w:shd w:val="clear" w:color="auto" w:fill="auto"/>
            <w:noWrap/>
            <w:vAlign w:val="center"/>
          </w:tcPr>
          <w:p w:rsidR="00ED685C" w:rsidRDefault="00ED685C" w:rsidP="009977D3">
            <w:pPr>
              <w:pStyle w:val="a"/>
              <w:jc w:val="center"/>
              <w:rPr>
                <w:b/>
                <w:i/>
              </w:rPr>
            </w:pPr>
          </w:p>
        </w:tc>
        <w:tc>
          <w:tcPr>
            <w:tcW w:w="2563" w:type="pct"/>
            <w:shd w:val="clear" w:color="auto" w:fill="auto"/>
            <w:vAlign w:val="center"/>
          </w:tcPr>
          <w:p w:rsidR="00ED685C" w:rsidRDefault="00ED685C" w:rsidP="009977D3">
            <w:pPr>
              <w:pStyle w:val="a"/>
            </w:pPr>
          </w:p>
        </w:tc>
      </w:tr>
    </w:tbl>
    <w:p w:rsidR="00667765" w:rsidRPr="00667765" w:rsidRDefault="00667765" w:rsidP="00667765">
      <w:pPr>
        <w:rPr>
          <w:lang w:eastAsia="zh-CN"/>
        </w:rPr>
      </w:pPr>
    </w:p>
    <w:p w:rsidR="004873CA" w:rsidRDefault="004873CA" w:rsidP="004873CA">
      <w:pPr>
        <w:pStyle w:val="Heading3"/>
        <w:rPr>
          <w:lang w:eastAsia="zh-CN"/>
        </w:rPr>
      </w:pPr>
      <w:r>
        <w:rPr>
          <w:lang w:eastAsia="zh-CN"/>
        </w:rPr>
        <w:t>TMC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712"/>
        <w:gridCol w:w="1365"/>
        <w:gridCol w:w="2345"/>
        <w:gridCol w:w="6754"/>
      </w:tblGrid>
      <w:tr w:rsidR="00165B6B" w:rsidTr="009977D3">
        <w:trPr>
          <w:trHeight w:val="330"/>
        </w:trPr>
        <w:tc>
          <w:tcPr>
            <w:tcW w:w="1029" w:type="pct"/>
            <w:shd w:val="clear" w:color="auto" w:fill="auto"/>
            <w:noWrap/>
            <w:vAlign w:val="center"/>
            <w:hideMark/>
          </w:tcPr>
          <w:p w:rsidR="00165B6B" w:rsidRDefault="00165B6B" w:rsidP="009977D3">
            <w:pPr>
              <w:jc w:val="center"/>
              <w:rPr>
                <w:rFonts w:cs="SimSun"/>
                <w:b/>
                <w:bCs/>
                <w:lang w:eastAsia="zh-CN"/>
              </w:rPr>
            </w:pPr>
            <w:r>
              <w:rPr>
                <w:rFonts w:hint="eastAsia"/>
                <w:b/>
                <w:bCs/>
                <w:lang w:eastAsia="zh-CN"/>
              </w:rPr>
              <w:t>Key</w:t>
            </w:r>
          </w:p>
        </w:tc>
        <w:tc>
          <w:tcPr>
            <w:tcW w:w="518" w:type="pct"/>
          </w:tcPr>
          <w:p w:rsidR="00165B6B" w:rsidRDefault="00165B6B" w:rsidP="009977D3">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165B6B" w:rsidRDefault="00165B6B" w:rsidP="009977D3">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165B6B" w:rsidRDefault="00165B6B" w:rsidP="009977D3">
            <w:pPr>
              <w:jc w:val="center"/>
              <w:rPr>
                <w:rFonts w:cs="SimSun"/>
                <w:b/>
                <w:bCs/>
              </w:rPr>
            </w:pPr>
            <w:r>
              <w:rPr>
                <w:rFonts w:cs="SimSun"/>
                <w:b/>
                <w:bCs/>
              </w:rPr>
              <w:t>Description</w:t>
            </w:r>
          </w:p>
        </w:tc>
      </w:tr>
      <w:tr w:rsidR="00165B6B" w:rsidTr="009977D3">
        <w:trPr>
          <w:trHeight w:val="345"/>
        </w:trPr>
        <w:tc>
          <w:tcPr>
            <w:tcW w:w="1029" w:type="pct"/>
            <w:shd w:val="clear" w:color="auto" w:fill="auto"/>
            <w:noWrap/>
            <w:vAlign w:val="center"/>
          </w:tcPr>
          <w:p w:rsidR="00165B6B" w:rsidRPr="00B86AA2" w:rsidRDefault="00FC6674" w:rsidP="009977D3">
            <w:pPr>
              <w:pStyle w:val="a"/>
              <w:rPr>
                <w:b/>
                <w:i/>
              </w:rPr>
            </w:pPr>
            <w:r>
              <w:rPr>
                <w:b/>
                <w:i/>
              </w:rPr>
              <w:t>tmc</w:t>
            </w:r>
            <w:r w:rsidR="00165B6B">
              <w:rPr>
                <w:b/>
                <w:i/>
              </w:rPr>
              <w:t>id</w:t>
            </w:r>
          </w:p>
        </w:tc>
        <w:tc>
          <w:tcPr>
            <w:tcW w:w="518" w:type="pct"/>
            <w:vAlign w:val="center"/>
          </w:tcPr>
          <w:p w:rsidR="00165B6B" w:rsidRDefault="00165B6B" w:rsidP="009977D3">
            <w:pPr>
              <w:pStyle w:val="a"/>
              <w:jc w:val="center"/>
            </w:pPr>
            <w:r>
              <w:t>N</w:t>
            </w:r>
          </w:p>
        </w:tc>
        <w:tc>
          <w:tcPr>
            <w:tcW w:w="890" w:type="pct"/>
            <w:shd w:val="clear" w:color="auto" w:fill="auto"/>
            <w:noWrap/>
            <w:vAlign w:val="center"/>
          </w:tcPr>
          <w:p w:rsidR="00165B6B" w:rsidRDefault="00FA62A6" w:rsidP="009977D3">
            <w:pPr>
              <w:pStyle w:val="a"/>
              <w:jc w:val="center"/>
            </w:pPr>
            <w:r>
              <w:rPr>
                <w:b/>
                <w:i/>
              </w:rPr>
              <w:t>&lt;user defined&gt;</w:t>
            </w:r>
          </w:p>
        </w:tc>
        <w:tc>
          <w:tcPr>
            <w:tcW w:w="2563" w:type="pct"/>
            <w:shd w:val="clear" w:color="auto" w:fill="auto"/>
            <w:vAlign w:val="center"/>
          </w:tcPr>
          <w:p w:rsidR="00165B6B" w:rsidRDefault="007104C3" w:rsidP="009977D3">
            <w:pPr>
              <w:pStyle w:val="a"/>
            </w:pPr>
            <w:r>
              <w:rPr>
                <w:b/>
                <w:i/>
              </w:rPr>
              <w:t xml:space="preserve">tmcid </w:t>
            </w:r>
            <w:r w:rsidR="003E078A">
              <w:t xml:space="preserve"> defines TMC codes, separated by ‘|’ if multiple TMC codes.</w:t>
            </w:r>
          </w:p>
        </w:tc>
      </w:tr>
    </w:tbl>
    <w:p w:rsidR="00165B6B" w:rsidRPr="00165B6B" w:rsidRDefault="00165B6B" w:rsidP="00165B6B">
      <w:pPr>
        <w:rPr>
          <w:lang w:eastAsia="zh-CN"/>
        </w:rPr>
      </w:pPr>
    </w:p>
    <w:p w:rsidR="004873CA" w:rsidRDefault="004873CA" w:rsidP="004873CA">
      <w:pPr>
        <w:pStyle w:val="Heading3"/>
        <w:rPr>
          <w:lang w:eastAsia="zh-CN"/>
        </w:rPr>
      </w:pPr>
      <w:r>
        <w:rPr>
          <w:lang w:eastAsia="zh-CN"/>
        </w:rPr>
        <w:t>Traffic Pattern/History Speed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712"/>
        <w:gridCol w:w="1365"/>
        <w:gridCol w:w="2345"/>
        <w:gridCol w:w="6754"/>
      </w:tblGrid>
      <w:tr w:rsidR="009977D3" w:rsidTr="009977D3">
        <w:trPr>
          <w:trHeight w:val="330"/>
        </w:trPr>
        <w:tc>
          <w:tcPr>
            <w:tcW w:w="1029" w:type="pct"/>
            <w:shd w:val="clear" w:color="auto" w:fill="auto"/>
            <w:noWrap/>
            <w:vAlign w:val="center"/>
            <w:hideMark/>
          </w:tcPr>
          <w:p w:rsidR="009977D3" w:rsidRDefault="009977D3" w:rsidP="009977D3">
            <w:pPr>
              <w:jc w:val="center"/>
              <w:rPr>
                <w:rFonts w:cs="SimSun"/>
                <w:b/>
                <w:bCs/>
                <w:lang w:eastAsia="zh-CN"/>
              </w:rPr>
            </w:pPr>
            <w:bookmarkStart w:id="59" w:name="OLE_LINK20"/>
            <w:bookmarkStart w:id="60" w:name="OLE_LINK21"/>
            <w:r>
              <w:rPr>
                <w:rFonts w:hint="eastAsia"/>
                <w:b/>
                <w:bCs/>
                <w:lang w:eastAsia="zh-CN"/>
              </w:rPr>
              <w:t>Key</w:t>
            </w:r>
          </w:p>
        </w:tc>
        <w:tc>
          <w:tcPr>
            <w:tcW w:w="518" w:type="pct"/>
          </w:tcPr>
          <w:p w:rsidR="009977D3" w:rsidRDefault="009977D3" w:rsidP="009977D3">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9977D3" w:rsidRDefault="009977D3" w:rsidP="009977D3">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9977D3" w:rsidRDefault="009977D3" w:rsidP="009977D3">
            <w:pPr>
              <w:jc w:val="center"/>
              <w:rPr>
                <w:rFonts w:cs="SimSun"/>
                <w:b/>
                <w:bCs/>
              </w:rPr>
            </w:pPr>
            <w:r>
              <w:rPr>
                <w:rFonts w:cs="SimSun"/>
                <w:b/>
                <w:bCs/>
              </w:rPr>
              <w:t>Description</w:t>
            </w:r>
          </w:p>
        </w:tc>
      </w:tr>
      <w:tr w:rsidR="009977D3" w:rsidTr="009977D3">
        <w:trPr>
          <w:trHeight w:val="345"/>
        </w:trPr>
        <w:tc>
          <w:tcPr>
            <w:tcW w:w="1029" w:type="pct"/>
            <w:shd w:val="clear" w:color="auto" w:fill="auto"/>
            <w:noWrap/>
            <w:vAlign w:val="center"/>
          </w:tcPr>
          <w:p w:rsidR="009977D3" w:rsidRPr="00B86AA2" w:rsidRDefault="0020617C" w:rsidP="009977D3">
            <w:pPr>
              <w:pStyle w:val="a"/>
              <w:rPr>
                <w:b/>
                <w:i/>
              </w:rPr>
            </w:pPr>
            <w:r>
              <w:rPr>
                <w:b/>
                <w:i/>
              </w:rPr>
              <w:t>spd_id:f</w:t>
            </w:r>
            <w:r w:rsidR="009078BB">
              <w:rPr>
                <w:b/>
                <w:i/>
              </w:rPr>
              <w:t>/</w:t>
            </w:r>
            <w:r w:rsidR="00324585">
              <w:rPr>
                <w:b/>
                <w:i/>
              </w:rPr>
              <w:t>spd_id:t</w:t>
            </w:r>
          </w:p>
        </w:tc>
        <w:tc>
          <w:tcPr>
            <w:tcW w:w="518" w:type="pct"/>
            <w:vAlign w:val="center"/>
          </w:tcPr>
          <w:p w:rsidR="009977D3" w:rsidRDefault="009977D3" w:rsidP="009977D3">
            <w:pPr>
              <w:pStyle w:val="a"/>
              <w:jc w:val="center"/>
            </w:pPr>
            <w:r>
              <w:t>N</w:t>
            </w:r>
          </w:p>
        </w:tc>
        <w:tc>
          <w:tcPr>
            <w:tcW w:w="890" w:type="pct"/>
            <w:shd w:val="clear" w:color="auto" w:fill="auto"/>
            <w:noWrap/>
            <w:vAlign w:val="center"/>
          </w:tcPr>
          <w:p w:rsidR="009977D3" w:rsidRDefault="009977D3" w:rsidP="009977D3">
            <w:pPr>
              <w:pStyle w:val="a"/>
              <w:jc w:val="center"/>
            </w:pPr>
            <w:r>
              <w:rPr>
                <w:b/>
                <w:i/>
              </w:rPr>
              <w:t>&lt;user defined&gt;</w:t>
            </w:r>
          </w:p>
        </w:tc>
        <w:tc>
          <w:tcPr>
            <w:tcW w:w="2563" w:type="pct"/>
            <w:shd w:val="clear" w:color="auto" w:fill="auto"/>
            <w:vAlign w:val="center"/>
          </w:tcPr>
          <w:p w:rsidR="009977D3" w:rsidRPr="00324585" w:rsidRDefault="00324585" w:rsidP="00324585">
            <w:pPr>
              <w:pStyle w:val="a"/>
              <w:rPr>
                <w:b/>
                <w:i/>
              </w:rPr>
            </w:pPr>
            <w:r>
              <w:rPr>
                <w:b/>
                <w:i/>
              </w:rPr>
              <w:t>spd_id:f/spd_id:t</w:t>
            </w:r>
            <w:r>
              <w:t xml:space="preserve">  indicates the historic speed pattern id in forward/backward direction.</w:t>
            </w:r>
          </w:p>
        </w:tc>
      </w:tr>
      <w:tr w:rsidR="009078BB" w:rsidTr="009977D3">
        <w:trPr>
          <w:trHeight w:val="345"/>
        </w:trPr>
        <w:tc>
          <w:tcPr>
            <w:tcW w:w="1029" w:type="pct"/>
            <w:shd w:val="clear" w:color="auto" w:fill="auto"/>
            <w:noWrap/>
            <w:vAlign w:val="center"/>
          </w:tcPr>
          <w:p w:rsidR="009078BB" w:rsidRDefault="00B65102" w:rsidP="009977D3">
            <w:pPr>
              <w:pStyle w:val="a"/>
              <w:rPr>
                <w:b/>
                <w:i/>
              </w:rPr>
            </w:pPr>
            <w:r>
              <w:rPr>
                <w:b/>
                <w:i/>
              </w:rPr>
              <w:t>S</w:t>
            </w:r>
            <w:r w:rsidR="009078BB">
              <w:rPr>
                <w:b/>
                <w:i/>
              </w:rPr>
              <w:t>pd_kph:f/spd_kph:t</w:t>
            </w:r>
          </w:p>
        </w:tc>
        <w:tc>
          <w:tcPr>
            <w:tcW w:w="518" w:type="pct"/>
            <w:vAlign w:val="center"/>
          </w:tcPr>
          <w:p w:rsidR="009078BB" w:rsidRDefault="009078BB" w:rsidP="009977D3">
            <w:pPr>
              <w:pStyle w:val="a"/>
              <w:jc w:val="center"/>
            </w:pPr>
            <w:r>
              <w:t>N</w:t>
            </w:r>
          </w:p>
        </w:tc>
        <w:tc>
          <w:tcPr>
            <w:tcW w:w="890" w:type="pct"/>
            <w:shd w:val="clear" w:color="auto" w:fill="auto"/>
            <w:noWrap/>
            <w:vAlign w:val="center"/>
          </w:tcPr>
          <w:p w:rsidR="009078BB" w:rsidRDefault="00B53CCB" w:rsidP="009977D3">
            <w:pPr>
              <w:pStyle w:val="a"/>
              <w:jc w:val="center"/>
              <w:rPr>
                <w:b/>
                <w:i/>
              </w:rPr>
            </w:pPr>
            <w:r>
              <w:rPr>
                <w:b/>
                <w:i/>
              </w:rPr>
              <w:t>&lt;user defined&gt;</w:t>
            </w:r>
          </w:p>
        </w:tc>
        <w:tc>
          <w:tcPr>
            <w:tcW w:w="2563" w:type="pct"/>
            <w:shd w:val="clear" w:color="auto" w:fill="auto"/>
            <w:vAlign w:val="center"/>
          </w:tcPr>
          <w:p w:rsidR="009078BB" w:rsidRDefault="00B53CCB" w:rsidP="00B53CCB">
            <w:pPr>
              <w:pStyle w:val="a"/>
            </w:pPr>
            <w:r>
              <w:rPr>
                <w:b/>
                <w:i/>
              </w:rPr>
              <w:t>spd_kph:f/spd_kph:t</w:t>
            </w:r>
            <w:r w:rsidR="00C302E2">
              <w:rPr>
                <w:b/>
                <w:i/>
              </w:rPr>
              <w:t xml:space="preserve">  </w:t>
            </w:r>
            <w:r w:rsidR="00C302E2" w:rsidRPr="00C302E2">
              <w:t>defines the reference speed</w:t>
            </w:r>
            <w:r w:rsidR="00C302E2">
              <w:rPr>
                <w:b/>
                <w:i/>
              </w:rPr>
              <w:t xml:space="preserve"> </w:t>
            </w:r>
            <w:r w:rsidR="00C302E2" w:rsidRPr="00C302E2">
              <w:t>used for</w:t>
            </w:r>
            <w:r w:rsidR="00C302E2">
              <w:rPr>
                <w:b/>
                <w:i/>
              </w:rPr>
              <w:t xml:space="preserve"> </w:t>
            </w:r>
            <w:r w:rsidR="00C302E2" w:rsidRPr="00C302E2">
              <w:t>historic speed calculation</w:t>
            </w:r>
            <w:r w:rsidR="0033433A">
              <w:t xml:space="preserve"> in forward/backward direction.</w:t>
            </w:r>
          </w:p>
          <w:p w:rsidR="00430693" w:rsidRDefault="00430693" w:rsidP="00B53CCB">
            <w:pPr>
              <w:pStyle w:val="a"/>
            </w:pPr>
          </w:p>
          <w:p w:rsidR="00430693" w:rsidRPr="00430693" w:rsidRDefault="00430693" w:rsidP="00430693">
            <w:pPr>
              <w:pStyle w:val="a"/>
            </w:pPr>
            <w:r w:rsidRPr="00430693">
              <w:t>Usually, it’s t</w:t>
            </w:r>
            <w:r>
              <w:t xml:space="preserve">he max speed of historic speed. </w:t>
            </w:r>
          </w:p>
        </w:tc>
      </w:tr>
      <w:bookmarkEnd w:id="59"/>
      <w:bookmarkEnd w:id="60"/>
    </w:tbl>
    <w:p w:rsidR="009977D3" w:rsidRPr="009977D3" w:rsidRDefault="009977D3" w:rsidP="009977D3">
      <w:pPr>
        <w:rPr>
          <w:lang w:eastAsia="zh-CN"/>
        </w:rPr>
      </w:pPr>
    </w:p>
    <w:p w:rsidR="004873CA" w:rsidRDefault="004873CA" w:rsidP="004873CA">
      <w:pPr>
        <w:pStyle w:val="Heading3"/>
        <w:rPr>
          <w:lang w:eastAsia="zh-CN"/>
        </w:rPr>
      </w:pPr>
      <w:r>
        <w:rPr>
          <w:lang w:eastAsia="zh-CN"/>
        </w:rPr>
        <w:t>Speed Limit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194"/>
        <w:gridCol w:w="1239"/>
        <w:gridCol w:w="2149"/>
        <w:gridCol w:w="6594"/>
      </w:tblGrid>
      <w:tr w:rsidR="00141A82" w:rsidTr="00C20331">
        <w:trPr>
          <w:trHeight w:val="330"/>
        </w:trPr>
        <w:tc>
          <w:tcPr>
            <w:tcW w:w="1029" w:type="pct"/>
            <w:shd w:val="clear" w:color="auto" w:fill="auto"/>
            <w:noWrap/>
            <w:vAlign w:val="center"/>
            <w:hideMark/>
          </w:tcPr>
          <w:p w:rsidR="00141A82" w:rsidRDefault="00141A82" w:rsidP="00C20331">
            <w:pPr>
              <w:jc w:val="center"/>
              <w:rPr>
                <w:rFonts w:cs="SimSun"/>
                <w:b/>
                <w:bCs/>
                <w:lang w:eastAsia="zh-CN"/>
              </w:rPr>
            </w:pPr>
            <w:r>
              <w:rPr>
                <w:rFonts w:hint="eastAsia"/>
                <w:b/>
                <w:bCs/>
                <w:lang w:eastAsia="zh-CN"/>
              </w:rPr>
              <w:t>Key</w:t>
            </w:r>
          </w:p>
        </w:tc>
        <w:tc>
          <w:tcPr>
            <w:tcW w:w="518" w:type="pct"/>
          </w:tcPr>
          <w:p w:rsidR="00141A82" w:rsidRDefault="00141A82" w:rsidP="00C20331">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141A82" w:rsidRDefault="00141A82" w:rsidP="00C20331">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141A82" w:rsidRDefault="00141A82" w:rsidP="00C20331">
            <w:pPr>
              <w:jc w:val="center"/>
              <w:rPr>
                <w:rFonts w:cs="SimSun"/>
                <w:b/>
                <w:bCs/>
              </w:rPr>
            </w:pPr>
            <w:r>
              <w:rPr>
                <w:rFonts w:cs="SimSun"/>
                <w:b/>
                <w:bCs/>
              </w:rPr>
              <w:t>Description</w:t>
            </w:r>
          </w:p>
        </w:tc>
      </w:tr>
      <w:tr w:rsidR="00141A82" w:rsidTr="00C20331">
        <w:trPr>
          <w:trHeight w:val="345"/>
        </w:trPr>
        <w:tc>
          <w:tcPr>
            <w:tcW w:w="1029" w:type="pct"/>
            <w:shd w:val="clear" w:color="auto" w:fill="auto"/>
            <w:noWrap/>
            <w:vAlign w:val="center"/>
          </w:tcPr>
          <w:p w:rsidR="00141A82" w:rsidRPr="00B86AA2" w:rsidRDefault="00C46A94" w:rsidP="00C20331">
            <w:pPr>
              <w:pStyle w:val="a"/>
              <w:rPr>
                <w:b/>
                <w:i/>
              </w:rPr>
            </w:pPr>
            <w:r>
              <w:rPr>
                <w:b/>
                <w:i/>
              </w:rPr>
              <w:t>maxspeed</w:t>
            </w:r>
          </w:p>
        </w:tc>
        <w:tc>
          <w:tcPr>
            <w:tcW w:w="518" w:type="pct"/>
            <w:vAlign w:val="center"/>
          </w:tcPr>
          <w:p w:rsidR="00141A82" w:rsidRDefault="0003738F" w:rsidP="00C20331">
            <w:pPr>
              <w:pStyle w:val="a"/>
              <w:jc w:val="center"/>
            </w:pPr>
            <w:r>
              <w:t>N</w:t>
            </w:r>
          </w:p>
        </w:tc>
        <w:tc>
          <w:tcPr>
            <w:tcW w:w="890" w:type="pct"/>
            <w:shd w:val="clear" w:color="auto" w:fill="auto"/>
            <w:noWrap/>
            <w:vAlign w:val="center"/>
          </w:tcPr>
          <w:p w:rsidR="00141A82" w:rsidRDefault="0003738F" w:rsidP="00C20331">
            <w:pPr>
              <w:pStyle w:val="a"/>
              <w:jc w:val="center"/>
            </w:pPr>
            <w:r>
              <w:t>&lt;user defined&gt;</w:t>
            </w:r>
          </w:p>
        </w:tc>
        <w:tc>
          <w:tcPr>
            <w:tcW w:w="2563" w:type="pct"/>
            <w:shd w:val="clear" w:color="auto" w:fill="auto"/>
            <w:vAlign w:val="center"/>
          </w:tcPr>
          <w:p w:rsidR="00141A82" w:rsidRPr="00324585" w:rsidRDefault="00141A82" w:rsidP="00C20331">
            <w:pPr>
              <w:pStyle w:val="a"/>
              <w:rPr>
                <w:b/>
                <w:i/>
              </w:rPr>
            </w:pPr>
          </w:p>
        </w:tc>
      </w:tr>
      <w:tr w:rsidR="00141A82" w:rsidTr="00C20331">
        <w:trPr>
          <w:trHeight w:val="345"/>
        </w:trPr>
        <w:tc>
          <w:tcPr>
            <w:tcW w:w="1029" w:type="pct"/>
            <w:shd w:val="clear" w:color="auto" w:fill="auto"/>
            <w:noWrap/>
            <w:vAlign w:val="center"/>
          </w:tcPr>
          <w:p w:rsidR="00141A82" w:rsidRDefault="009B72A6" w:rsidP="00C20331">
            <w:pPr>
              <w:pStyle w:val="a"/>
              <w:rPr>
                <w:b/>
                <w:i/>
              </w:rPr>
            </w:pPr>
            <w:r>
              <w:rPr>
                <w:b/>
                <w:i/>
              </w:rPr>
              <w:t>maxspeed:forward</w:t>
            </w:r>
          </w:p>
        </w:tc>
        <w:tc>
          <w:tcPr>
            <w:tcW w:w="518" w:type="pct"/>
            <w:vAlign w:val="center"/>
          </w:tcPr>
          <w:p w:rsidR="00141A82" w:rsidRDefault="0003738F" w:rsidP="00C20331">
            <w:pPr>
              <w:pStyle w:val="a"/>
              <w:jc w:val="center"/>
            </w:pPr>
            <w:r>
              <w:t>N</w:t>
            </w:r>
          </w:p>
        </w:tc>
        <w:tc>
          <w:tcPr>
            <w:tcW w:w="890" w:type="pct"/>
            <w:shd w:val="clear" w:color="auto" w:fill="auto"/>
            <w:noWrap/>
            <w:vAlign w:val="center"/>
          </w:tcPr>
          <w:p w:rsidR="00141A82" w:rsidRDefault="00141A82" w:rsidP="00C20331">
            <w:pPr>
              <w:pStyle w:val="a"/>
              <w:jc w:val="center"/>
              <w:rPr>
                <w:b/>
                <w:i/>
              </w:rPr>
            </w:pPr>
          </w:p>
        </w:tc>
        <w:tc>
          <w:tcPr>
            <w:tcW w:w="2563" w:type="pct"/>
            <w:shd w:val="clear" w:color="auto" w:fill="auto"/>
            <w:vAlign w:val="center"/>
          </w:tcPr>
          <w:p w:rsidR="00141A82" w:rsidRPr="00430693" w:rsidRDefault="00141A82" w:rsidP="00C20331">
            <w:pPr>
              <w:pStyle w:val="a"/>
            </w:pPr>
          </w:p>
        </w:tc>
      </w:tr>
      <w:tr w:rsidR="009B72A6" w:rsidTr="00C20331">
        <w:trPr>
          <w:trHeight w:val="345"/>
        </w:trPr>
        <w:tc>
          <w:tcPr>
            <w:tcW w:w="1029" w:type="pct"/>
            <w:shd w:val="clear" w:color="auto" w:fill="auto"/>
            <w:noWrap/>
            <w:vAlign w:val="center"/>
          </w:tcPr>
          <w:p w:rsidR="009B72A6" w:rsidRDefault="009B72A6" w:rsidP="00C20331">
            <w:pPr>
              <w:pStyle w:val="a"/>
              <w:rPr>
                <w:b/>
                <w:i/>
              </w:rPr>
            </w:pPr>
            <w:r>
              <w:rPr>
                <w:b/>
                <w:i/>
              </w:rPr>
              <w:t>maxspeed:backward</w:t>
            </w:r>
          </w:p>
        </w:tc>
        <w:tc>
          <w:tcPr>
            <w:tcW w:w="518" w:type="pct"/>
            <w:vAlign w:val="center"/>
          </w:tcPr>
          <w:p w:rsidR="009B72A6" w:rsidRDefault="0003738F" w:rsidP="00C20331">
            <w:pPr>
              <w:pStyle w:val="a"/>
              <w:jc w:val="center"/>
            </w:pPr>
            <w:r>
              <w:t>N</w:t>
            </w:r>
          </w:p>
        </w:tc>
        <w:tc>
          <w:tcPr>
            <w:tcW w:w="890" w:type="pct"/>
            <w:shd w:val="clear" w:color="auto" w:fill="auto"/>
            <w:noWrap/>
            <w:vAlign w:val="center"/>
          </w:tcPr>
          <w:p w:rsidR="009B72A6" w:rsidRDefault="009B72A6" w:rsidP="00C20331">
            <w:pPr>
              <w:pStyle w:val="a"/>
              <w:jc w:val="center"/>
              <w:rPr>
                <w:b/>
                <w:i/>
              </w:rPr>
            </w:pPr>
          </w:p>
        </w:tc>
        <w:tc>
          <w:tcPr>
            <w:tcW w:w="2563" w:type="pct"/>
            <w:shd w:val="clear" w:color="auto" w:fill="auto"/>
            <w:vAlign w:val="center"/>
          </w:tcPr>
          <w:p w:rsidR="009B72A6" w:rsidRPr="00430693" w:rsidRDefault="009B72A6" w:rsidP="00C20331">
            <w:pPr>
              <w:pStyle w:val="a"/>
            </w:pPr>
          </w:p>
        </w:tc>
      </w:tr>
      <w:tr w:rsidR="0003738F" w:rsidTr="00C20331">
        <w:trPr>
          <w:trHeight w:val="345"/>
        </w:trPr>
        <w:tc>
          <w:tcPr>
            <w:tcW w:w="1029" w:type="pct"/>
            <w:shd w:val="clear" w:color="auto" w:fill="auto"/>
            <w:noWrap/>
            <w:vAlign w:val="center"/>
          </w:tcPr>
          <w:p w:rsidR="00B65102" w:rsidRPr="00B65102" w:rsidRDefault="00B65102" w:rsidP="00B65102">
            <w:pPr>
              <w:pStyle w:val="a"/>
              <w:rPr>
                <w:b/>
                <w:i/>
              </w:rPr>
            </w:pPr>
            <w:r w:rsidRPr="00B65102">
              <w:rPr>
                <w:b/>
                <w:i/>
              </w:rPr>
              <w:t>maxspeed</w:t>
            </w:r>
          </w:p>
          <w:p w:rsidR="00B65102" w:rsidRPr="00B65102" w:rsidRDefault="00B65102" w:rsidP="00B65102">
            <w:pPr>
              <w:pStyle w:val="a"/>
              <w:rPr>
                <w:b/>
                <w:i/>
              </w:rPr>
            </w:pPr>
            <w:r w:rsidRPr="00B65102">
              <w:rPr>
                <w:b/>
                <w:i/>
              </w:rPr>
              <w:t>maxspeed:backward</w:t>
            </w:r>
          </w:p>
          <w:p w:rsidR="00B65102" w:rsidRPr="00B65102" w:rsidRDefault="00B65102" w:rsidP="00B65102">
            <w:pPr>
              <w:pStyle w:val="a"/>
              <w:rPr>
                <w:b/>
                <w:i/>
              </w:rPr>
            </w:pPr>
            <w:r w:rsidRPr="00B65102">
              <w:rPr>
                <w:b/>
                <w:i/>
              </w:rPr>
              <w:t>maxspeed:backward:conditional</w:t>
            </w:r>
          </w:p>
          <w:p w:rsidR="00B65102" w:rsidRPr="00B65102" w:rsidRDefault="00B65102" w:rsidP="00B65102">
            <w:pPr>
              <w:pStyle w:val="a"/>
              <w:rPr>
                <w:b/>
                <w:i/>
              </w:rPr>
            </w:pPr>
            <w:r w:rsidRPr="00B65102">
              <w:rPr>
                <w:b/>
                <w:i/>
              </w:rPr>
              <w:t>maxspeed:forward</w:t>
            </w:r>
          </w:p>
          <w:p w:rsidR="0003738F" w:rsidRDefault="00B65102" w:rsidP="00B65102">
            <w:pPr>
              <w:pStyle w:val="a"/>
              <w:rPr>
                <w:b/>
                <w:i/>
              </w:rPr>
            </w:pPr>
            <w:r w:rsidRPr="00B65102">
              <w:rPr>
                <w:b/>
                <w:i/>
              </w:rPr>
              <w:t>maxspeed:forward:conditional</w:t>
            </w:r>
          </w:p>
        </w:tc>
        <w:tc>
          <w:tcPr>
            <w:tcW w:w="518" w:type="pct"/>
            <w:vAlign w:val="center"/>
          </w:tcPr>
          <w:p w:rsidR="0003738F" w:rsidRDefault="0003738F" w:rsidP="00C20331">
            <w:pPr>
              <w:pStyle w:val="a"/>
              <w:jc w:val="center"/>
            </w:pPr>
          </w:p>
        </w:tc>
        <w:tc>
          <w:tcPr>
            <w:tcW w:w="890" w:type="pct"/>
            <w:shd w:val="clear" w:color="auto" w:fill="auto"/>
            <w:noWrap/>
            <w:vAlign w:val="center"/>
          </w:tcPr>
          <w:p w:rsidR="0003738F" w:rsidRDefault="0003738F" w:rsidP="00C20331">
            <w:pPr>
              <w:pStyle w:val="a"/>
              <w:jc w:val="center"/>
              <w:rPr>
                <w:b/>
                <w:i/>
              </w:rPr>
            </w:pPr>
          </w:p>
        </w:tc>
        <w:tc>
          <w:tcPr>
            <w:tcW w:w="2563" w:type="pct"/>
            <w:shd w:val="clear" w:color="auto" w:fill="auto"/>
            <w:vAlign w:val="center"/>
          </w:tcPr>
          <w:p w:rsidR="0003738F" w:rsidRPr="00430693" w:rsidRDefault="0003738F" w:rsidP="00C20331">
            <w:pPr>
              <w:pStyle w:val="a"/>
            </w:pPr>
          </w:p>
        </w:tc>
      </w:tr>
      <w:tr w:rsidR="0003738F" w:rsidTr="00C20331">
        <w:trPr>
          <w:trHeight w:val="345"/>
        </w:trPr>
        <w:tc>
          <w:tcPr>
            <w:tcW w:w="1029" w:type="pct"/>
            <w:shd w:val="clear" w:color="auto" w:fill="auto"/>
            <w:noWrap/>
            <w:vAlign w:val="center"/>
          </w:tcPr>
          <w:p w:rsidR="0003738F" w:rsidRDefault="0003738F" w:rsidP="00C20331">
            <w:pPr>
              <w:pStyle w:val="a"/>
              <w:rPr>
                <w:b/>
                <w:i/>
              </w:rPr>
            </w:pPr>
          </w:p>
        </w:tc>
        <w:tc>
          <w:tcPr>
            <w:tcW w:w="518" w:type="pct"/>
            <w:vAlign w:val="center"/>
          </w:tcPr>
          <w:p w:rsidR="0003738F" w:rsidRDefault="0003738F" w:rsidP="00C20331">
            <w:pPr>
              <w:pStyle w:val="a"/>
              <w:jc w:val="center"/>
            </w:pPr>
          </w:p>
        </w:tc>
        <w:tc>
          <w:tcPr>
            <w:tcW w:w="890" w:type="pct"/>
            <w:shd w:val="clear" w:color="auto" w:fill="auto"/>
            <w:noWrap/>
            <w:vAlign w:val="center"/>
          </w:tcPr>
          <w:p w:rsidR="0003738F" w:rsidRDefault="0003738F" w:rsidP="00C20331">
            <w:pPr>
              <w:pStyle w:val="a"/>
              <w:jc w:val="center"/>
              <w:rPr>
                <w:b/>
                <w:i/>
              </w:rPr>
            </w:pPr>
          </w:p>
        </w:tc>
        <w:tc>
          <w:tcPr>
            <w:tcW w:w="2563" w:type="pct"/>
            <w:shd w:val="clear" w:color="auto" w:fill="auto"/>
            <w:vAlign w:val="center"/>
          </w:tcPr>
          <w:p w:rsidR="0003738F" w:rsidRPr="00430693" w:rsidRDefault="0003738F" w:rsidP="00C20331">
            <w:pPr>
              <w:pStyle w:val="a"/>
            </w:pPr>
          </w:p>
        </w:tc>
      </w:tr>
    </w:tbl>
    <w:p w:rsidR="00141A82" w:rsidRPr="00141A82" w:rsidRDefault="00141A82" w:rsidP="00141A82">
      <w:pPr>
        <w:rPr>
          <w:lang w:eastAsia="zh-CN"/>
        </w:rPr>
      </w:pPr>
    </w:p>
    <w:p w:rsidR="004873CA" w:rsidRDefault="004873CA" w:rsidP="004873CA">
      <w:pPr>
        <w:pStyle w:val="Heading3"/>
        <w:rPr>
          <w:lang w:eastAsia="zh-CN"/>
        </w:rPr>
      </w:pPr>
      <w:r>
        <w:rPr>
          <w:lang w:eastAsia="zh-CN"/>
        </w:rPr>
        <w:t>Time Zone</w:t>
      </w:r>
    </w:p>
    <w:p w:rsidR="00290394" w:rsidRDefault="00290394" w:rsidP="00290394">
      <w:pPr>
        <w:pStyle w:val="Heading3"/>
        <w:rPr>
          <w:lang w:eastAsia="zh-CN"/>
        </w:rPr>
      </w:pPr>
      <w:r>
        <w:rPr>
          <w:lang w:eastAsia="zh-CN"/>
        </w:rPr>
        <w:t>Other Simple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749"/>
        <w:gridCol w:w="1239"/>
        <w:gridCol w:w="1779"/>
        <w:gridCol w:w="6409"/>
      </w:tblGrid>
      <w:tr w:rsidR="006E678C" w:rsidRPr="0084175A" w:rsidTr="000871EF">
        <w:trPr>
          <w:trHeight w:val="330"/>
        </w:trPr>
        <w:tc>
          <w:tcPr>
            <w:tcW w:w="1029" w:type="pct"/>
            <w:shd w:val="clear" w:color="auto" w:fill="auto"/>
            <w:noWrap/>
            <w:vAlign w:val="center"/>
            <w:hideMark/>
          </w:tcPr>
          <w:p w:rsidR="006E678C" w:rsidRDefault="006E678C" w:rsidP="000871EF">
            <w:pPr>
              <w:jc w:val="center"/>
              <w:rPr>
                <w:rFonts w:cs="SimSun"/>
                <w:b/>
                <w:bCs/>
                <w:lang w:eastAsia="zh-CN"/>
              </w:rPr>
            </w:pPr>
            <w:r>
              <w:rPr>
                <w:rFonts w:hint="eastAsia"/>
                <w:b/>
                <w:bCs/>
                <w:lang w:eastAsia="zh-CN"/>
              </w:rPr>
              <w:t>Key</w:t>
            </w:r>
          </w:p>
        </w:tc>
        <w:tc>
          <w:tcPr>
            <w:tcW w:w="518" w:type="pct"/>
          </w:tcPr>
          <w:p w:rsidR="006E678C" w:rsidRDefault="006E678C" w:rsidP="000871EF">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6E678C" w:rsidRDefault="006E678C" w:rsidP="000871EF">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6E678C" w:rsidRDefault="006E678C" w:rsidP="000871EF">
            <w:pPr>
              <w:jc w:val="center"/>
              <w:rPr>
                <w:rFonts w:cs="SimSun"/>
                <w:b/>
                <w:bCs/>
              </w:rPr>
            </w:pPr>
            <w:r>
              <w:rPr>
                <w:rFonts w:cs="SimSun"/>
                <w:b/>
                <w:bCs/>
              </w:rPr>
              <w:t>Description</w:t>
            </w:r>
          </w:p>
        </w:tc>
      </w:tr>
      <w:tr w:rsidR="006E678C" w:rsidRPr="0084175A" w:rsidTr="006E678C">
        <w:trPr>
          <w:trHeight w:val="345"/>
        </w:trPr>
        <w:tc>
          <w:tcPr>
            <w:tcW w:w="1029" w:type="pct"/>
            <w:shd w:val="clear" w:color="auto" w:fill="auto"/>
            <w:noWrap/>
            <w:vAlign w:val="center"/>
          </w:tcPr>
          <w:p w:rsidR="006E678C" w:rsidRPr="00B86AA2" w:rsidRDefault="006E678C" w:rsidP="000871EF">
            <w:pPr>
              <w:pStyle w:val="a"/>
              <w:rPr>
                <w:b/>
                <w:i/>
              </w:rPr>
            </w:pPr>
            <w:r>
              <w:rPr>
                <w:b/>
                <w:i/>
              </w:rPr>
              <w:t>priority_road</w:t>
            </w:r>
          </w:p>
        </w:tc>
        <w:tc>
          <w:tcPr>
            <w:tcW w:w="518" w:type="pct"/>
            <w:vAlign w:val="center"/>
          </w:tcPr>
          <w:p w:rsidR="006E678C" w:rsidRDefault="006E678C" w:rsidP="000871EF">
            <w:pPr>
              <w:pStyle w:val="a"/>
              <w:jc w:val="center"/>
            </w:pPr>
            <w:r>
              <w:t>N</w:t>
            </w:r>
          </w:p>
        </w:tc>
        <w:tc>
          <w:tcPr>
            <w:tcW w:w="890" w:type="pct"/>
            <w:shd w:val="clear" w:color="auto" w:fill="auto"/>
            <w:noWrap/>
            <w:vAlign w:val="center"/>
          </w:tcPr>
          <w:p w:rsidR="006E678C" w:rsidRDefault="006E678C" w:rsidP="006E678C">
            <w:pPr>
              <w:pStyle w:val="a"/>
              <w:jc w:val="center"/>
            </w:pPr>
            <w:r w:rsidRPr="006E678C">
              <w:rPr>
                <w:b/>
                <w:i/>
              </w:rPr>
              <w:t>yes/no</w:t>
            </w:r>
          </w:p>
        </w:tc>
        <w:tc>
          <w:tcPr>
            <w:tcW w:w="2563" w:type="pct"/>
            <w:shd w:val="clear" w:color="auto" w:fill="auto"/>
            <w:vAlign w:val="center"/>
          </w:tcPr>
          <w:p w:rsidR="006E678C" w:rsidRDefault="006E678C" w:rsidP="006E678C">
            <w:pPr>
              <w:pStyle w:val="a"/>
            </w:pPr>
            <w:r>
              <w:rPr>
                <w:b/>
                <w:i/>
              </w:rPr>
              <w:t>priority_road</w:t>
            </w:r>
            <w:r>
              <w:t xml:space="preserve"> defines road stretches that have signs indicating priority on the road. On these roads all traffic has priority over the traffic on the incoming roads.</w:t>
            </w:r>
          </w:p>
          <w:p w:rsidR="001C0FD3" w:rsidRDefault="001C0FD3" w:rsidP="006E678C">
            <w:pPr>
              <w:pStyle w:val="a"/>
            </w:pPr>
          </w:p>
          <w:p w:rsidR="001C0FD3" w:rsidRDefault="001C0FD3" w:rsidP="006E678C">
            <w:pPr>
              <w:pStyle w:val="a"/>
            </w:pPr>
            <w:r>
              <w:t xml:space="preserve">Default </w:t>
            </w:r>
            <w:r w:rsidRPr="001C0FD3">
              <w:rPr>
                <w:b/>
                <w:i/>
              </w:rPr>
              <w:t>no</w:t>
            </w:r>
            <w:r>
              <w:t>.</w:t>
            </w:r>
          </w:p>
        </w:tc>
      </w:tr>
      <w:tr w:rsidR="006E678C" w:rsidRPr="0084175A" w:rsidTr="000871EF">
        <w:trPr>
          <w:trHeight w:val="345"/>
        </w:trPr>
        <w:tc>
          <w:tcPr>
            <w:tcW w:w="1029" w:type="pct"/>
            <w:shd w:val="clear" w:color="auto" w:fill="auto"/>
            <w:noWrap/>
            <w:vAlign w:val="center"/>
          </w:tcPr>
          <w:p w:rsidR="006E678C" w:rsidRPr="00B86AA2" w:rsidRDefault="00CB0A23" w:rsidP="000871EF">
            <w:pPr>
              <w:pStyle w:val="a"/>
              <w:rPr>
                <w:b/>
                <w:i/>
              </w:rPr>
            </w:pPr>
            <w:r>
              <w:rPr>
                <w:b/>
                <w:i/>
              </w:rPr>
              <w:t>access_id</w:t>
            </w:r>
          </w:p>
        </w:tc>
        <w:tc>
          <w:tcPr>
            <w:tcW w:w="518" w:type="pct"/>
            <w:vAlign w:val="center"/>
          </w:tcPr>
          <w:p w:rsidR="006E678C" w:rsidRDefault="00CB0A23" w:rsidP="000871EF">
            <w:pPr>
              <w:pStyle w:val="a"/>
              <w:jc w:val="center"/>
            </w:pPr>
            <w:r>
              <w:t>N</w:t>
            </w:r>
          </w:p>
        </w:tc>
        <w:tc>
          <w:tcPr>
            <w:tcW w:w="890" w:type="pct"/>
            <w:shd w:val="clear" w:color="auto" w:fill="auto"/>
            <w:noWrap/>
            <w:vAlign w:val="center"/>
          </w:tcPr>
          <w:p w:rsidR="006E678C" w:rsidRDefault="00CB0A23" w:rsidP="000871EF">
            <w:pPr>
              <w:pStyle w:val="a"/>
              <w:jc w:val="center"/>
            </w:pPr>
            <w:r>
              <w:t>&lt;user defined&gt;</w:t>
            </w:r>
          </w:p>
        </w:tc>
        <w:tc>
          <w:tcPr>
            <w:tcW w:w="2563" w:type="pct"/>
            <w:shd w:val="clear" w:color="auto" w:fill="auto"/>
            <w:vAlign w:val="center"/>
          </w:tcPr>
          <w:p w:rsidR="006E678C" w:rsidRDefault="00CB0A23" w:rsidP="00CB0A23">
            <w:pPr>
              <w:pStyle w:val="a"/>
            </w:pPr>
            <w:r>
              <w:t xml:space="preserve">HERE defined id for vehicle access. </w:t>
            </w:r>
            <w:r w:rsidRPr="00E537DC">
              <w:rPr>
                <w:b/>
                <w:color w:val="FF0000"/>
              </w:rPr>
              <w:t>(</w:t>
            </w:r>
            <w:r w:rsidR="00E537DC" w:rsidRPr="00E537DC">
              <w:rPr>
                <w:b/>
                <w:color w:val="FF0000"/>
              </w:rPr>
              <w:t>Don’t</w:t>
            </w:r>
            <w:r w:rsidRPr="00E537DC">
              <w:rPr>
                <w:b/>
                <w:color w:val="FF0000"/>
              </w:rPr>
              <w:t xml:space="preserve"> use it).</w:t>
            </w:r>
            <w:r>
              <w:t xml:space="preserve">   </w:t>
            </w:r>
          </w:p>
        </w:tc>
      </w:tr>
      <w:tr w:rsidR="005C2543" w:rsidRPr="0084175A" w:rsidTr="000871EF">
        <w:trPr>
          <w:trHeight w:val="345"/>
        </w:trPr>
        <w:tc>
          <w:tcPr>
            <w:tcW w:w="1029" w:type="pct"/>
            <w:shd w:val="clear" w:color="auto" w:fill="auto"/>
            <w:noWrap/>
            <w:vAlign w:val="center"/>
          </w:tcPr>
          <w:p w:rsidR="005C2543" w:rsidRDefault="00B65102" w:rsidP="005C2543">
            <w:pPr>
              <w:pStyle w:val="a"/>
              <w:rPr>
                <w:b/>
                <w:i/>
              </w:rPr>
            </w:pPr>
            <w:r>
              <w:rPr>
                <w:b/>
                <w:i/>
              </w:rPr>
              <w:t>C</w:t>
            </w:r>
            <w:r w:rsidR="005C2543">
              <w:rPr>
                <w:b/>
                <w:i/>
              </w:rPr>
              <w:t>overage_indicator</w:t>
            </w:r>
          </w:p>
        </w:tc>
        <w:tc>
          <w:tcPr>
            <w:tcW w:w="518" w:type="pct"/>
            <w:vAlign w:val="center"/>
          </w:tcPr>
          <w:p w:rsidR="005C2543" w:rsidRDefault="00246A54" w:rsidP="000871EF">
            <w:pPr>
              <w:pStyle w:val="a"/>
              <w:jc w:val="center"/>
            </w:pPr>
            <w:r>
              <w:t>N</w:t>
            </w:r>
          </w:p>
        </w:tc>
        <w:tc>
          <w:tcPr>
            <w:tcW w:w="890" w:type="pct"/>
            <w:shd w:val="clear" w:color="auto" w:fill="auto"/>
            <w:noWrap/>
            <w:vAlign w:val="center"/>
          </w:tcPr>
          <w:p w:rsidR="005C2543" w:rsidRDefault="00E537DC" w:rsidP="000871EF">
            <w:pPr>
              <w:pStyle w:val="a"/>
              <w:jc w:val="center"/>
            </w:pPr>
            <w:r>
              <w:t>&lt;user defined&gt;</w:t>
            </w:r>
          </w:p>
        </w:tc>
        <w:tc>
          <w:tcPr>
            <w:tcW w:w="2563" w:type="pct"/>
            <w:shd w:val="clear" w:color="auto" w:fill="auto"/>
            <w:vAlign w:val="center"/>
          </w:tcPr>
          <w:p w:rsidR="005C2543" w:rsidRDefault="00E537DC" w:rsidP="00E537DC">
            <w:pPr>
              <w:pStyle w:val="a"/>
            </w:pPr>
            <w:r>
              <w:t xml:space="preserve">Is an HERE attribute to a navigable link or to a cartographic feature that indicates a product level corresponding to the inclusion of database features, verification, and completeness for a particular feature in the database. Coverage Indicator provides a refinement to the existing Prime, Complete, Network, City-to-City, and Base attribution. </w:t>
            </w:r>
            <w:r w:rsidRPr="00E537DC">
              <w:rPr>
                <w:b/>
                <w:color w:val="FF0000"/>
              </w:rPr>
              <w:t>(Don’t use it)</w:t>
            </w:r>
            <w:r>
              <w:t xml:space="preserve">.   </w:t>
            </w:r>
          </w:p>
        </w:tc>
      </w:tr>
      <w:tr w:rsidR="005C2543" w:rsidRPr="0084175A" w:rsidTr="000871EF">
        <w:trPr>
          <w:trHeight w:val="345"/>
        </w:trPr>
        <w:tc>
          <w:tcPr>
            <w:tcW w:w="1029" w:type="pct"/>
            <w:shd w:val="clear" w:color="auto" w:fill="auto"/>
            <w:noWrap/>
            <w:vAlign w:val="center"/>
          </w:tcPr>
          <w:p w:rsidR="005C2543" w:rsidRDefault="00B65102" w:rsidP="000871EF">
            <w:pPr>
              <w:pStyle w:val="a"/>
              <w:rPr>
                <w:b/>
                <w:i/>
              </w:rPr>
            </w:pPr>
            <w:r w:rsidRPr="005C2543">
              <w:rPr>
                <w:b/>
                <w:i/>
              </w:rPr>
              <w:t>D</w:t>
            </w:r>
            <w:r w:rsidR="005C2543" w:rsidRPr="005C2543">
              <w:rPr>
                <w:b/>
                <w:i/>
              </w:rPr>
              <w:t>elivery</w:t>
            </w:r>
          </w:p>
        </w:tc>
        <w:tc>
          <w:tcPr>
            <w:tcW w:w="518" w:type="pct"/>
            <w:vAlign w:val="center"/>
          </w:tcPr>
          <w:p w:rsidR="005C2543" w:rsidRDefault="00246A54" w:rsidP="000871EF">
            <w:pPr>
              <w:pStyle w:val="a"/>
              <w:jc w:val="center"/>
            </w:pPr>
            <w:r>
              <w:t>N</w:t>
            </w:r>
          </w:p>
        </w:tc>
        <w:tc>
          <w:tcPr>
            <w:tcW w:w="890" w:type="pct"/>
            <w:shd w:val="clear" w:color="auto" w:fill="auto"/>
            <w:noWrap/>
            <w:vAlign w:val="center"/>
          </w:tcPr>
          <w:p w:rsidR="005C2543" w:rsidRDefault="005C2543" w:rsidP="000871EF">
            <w:pPr>
              <w:pStyle w:val="a"/>
              <w:jc w:val="center"/>
            </w:pPr>
          </w:p>
        </w:tc>
        <w:tc>
          <w:tcPr>
            <w:tcW w:w="2563" w:type="pct"/>
            <w:shd w:val="clear" w:color="auto" w:fill="auto"/>
            <w:vAlign w:val="center"/>
          </w:tcPr>
          <w:p w:rsidR="005C2543" w:rsidRDefault="005C2543" w:rsidP="00CB0A23">
            <w:pPr>
              <w:pStyle w:val="a"/>
            </w:pPr>
          </w:p>
        </w:tc>
      </w:tr>
      <w:tr w:rsidR="007058A9" w:rsidRPr="0084175A" w:rsidTr="000871EF">
        <w:trPr>
          <w:trHeight w:val="345"/>
        </w:trPr>
        <w:tc>
          <w:tcPr>
            <w:tcW w:w="1029" w:type="pct"/>
            <w:vMerge w:val="restart"/>
            <w:shd w:val="clear" w:color="auto" w:fill="auto"/>
            <w:noWrap/>
            <w:vAlign w:val="center"/>
          </w:tcPr>
          <w:p w:rsidR="007058A9" w:rsidRPr="00B86AA2" w:rsidRDefault="007058A9" w:rsidP="000871EF">
            <w:pPr>
              <w:pStyle w:val="a"/>
              <w:rPr>
                <w:b/>
                <w:i/>
              </w:rPr>
            </w:pPr>
            <w:r w:rsidRPr="007058A9">
              <w:rPr>
                <w:b/>
                <w:i/>
              </w:rPr>
              <w:t>adas:driving_side</w:t>
            </w:r>
          </w:p>
        </w:tc>
        <w:tc>
          <w:tcPr>
            <w:tcW w:w="518" w:type="pct"/>
            <w:vAlign w:val="center"/>
          </w:tcPr>
          <w:p w:rsidR="007058A9" w:rsidRDefault="007058A9" w:rsidP="000871EF">
            <w:pPr>
              <w:pStyle w:val="a"/>
              <w:jc w:val="center"/>
            </w:pPr>
            <w:r>
              <w:t>Y</w:t>
            </w:r>
          </w:p>
        </w:tc>
        <w:tc>
          <w:tcPr>
            <w:tcW w:w="890" w:type="pct"/>
            <w:shd w:val="clear" w:color="auto" w:fill="auto"/>
            <w:noWrap/>
            <w:vAlign w:val="center"/>
          </w:tcPr>
          <w:p w:rsidR="007058A9" w:rsidRPr="007058A9" w:rsidRDefault="007058A9" w:rsidP="000871EF">
            <w:pPr>
              <w:pStyle w:val="a"/>
              <w:jc w:val="center"/>
              <w:rPr>
                <w:b/>
                <w:i/>
              </w:rPr>
            </w:pPr>
            <w:r w:rsidRPr="007058A9">
              <w:rPr>
                <w:b/>
                <w:i/>
              </w:rPr>
              <w:t>L/R</w:t>
            </w:r>
          </w:p>
        </w:tc>
        <w:tc>
          <w:tcPr>
            <w:tcW w:w="2563" w:type="pct"/>
            <w:shd w:val="clear" w:color="auto" w:fill="auto"/>
            <w:vAlign w:val="center"/>
          </w:tcPr>
          <w:p w:rsidR="007058A9" w:rsidRDefault="007058A9" w:rsidP="007058A9">
            <w:pPr>
              <w:pStyle w:val="a"/>
            </w:pPr>
            <w:r>
              <w:t>This attribute identifies the legal driving side in a country/area. This attribute is critical for route calculation and route guidance.</w:t>
            </w:r>
          </w:p>
        </w:tc>
      </w:tr>
      <w:tr w:rsidR="007058A9" w:rsidRPr="0084175A" w:rsidTr="000871EF">
        <w:trPr>
          <w:trHeight w:val="345"/>
        </w:trPr>
        <w:tc>
          <w:tcPr>
            <w:tcW w:w="1029" w:type="pct"/>
            <w:vMerge/>
            <w:shd w:val="clear" w:color="auto" w:fill="auto"/>
            <w:noWrap/>
            <w:vAlign w:val="center"/>
          </w:tcPr>
          <w:p w:rsidR="007058A9" w:rsidRPr="00B86AA2" w:rsidRDefault="007058A9" w:rsidP="000871EF">
            <w:pPr>
              <w:pStyle w:val="a"/>
              <w:rPr>
                <w:b/>
                <w:i/>
              </w:rPr>
            </w:pPr>
          </w:p>
        </w:tc>
        <w:tc>
          <w:tcPr>
            <w:tcW w:w="518" w:type="pct"/>
            <w:vAlign w:val="center"/>
          </w:tcPr>
          <w:p w:rsidR="007058A9" w:rsidRDefault="007058A9" w:rsidP="000871EF">
            <w:pPr>
              <w:pStyle w:val="a"/>
              <w:jc w:val="center"/>
            </w:pPr>
          </w:p>
        </w:tc>
        <w:tc>
          <w:tcPr>
            <w:tcW w:w="890" w:type="pct"/>
            <w:shd w:val="clear" w:color="auto" w:fill="auto"/>
            <w:noWrap/>
            <w:vAlign w:val="center"/>
          </w:tcPr>
          <w:p w:rsidR="007058A9" w:rsidRPr="007058A9" w:rsidRDefault="007058A9" w:rsidP="000871EF">
            <w:pPr>
              <w:pStyle w:val="a"/>
              <w:jc w:val="center"/>
              <w:rPr>
                <w:b/>
                <w:i/>
              </w:rPr>
            </w:pPr>
            <w:r w:rsidRPr="007058A9">
              <w:rPr>
                <w:b/>
                <w:i/>
              </w:rPr>
              <w:t>L</w:t>
            </w:r>
          </w:p>
        </w:tc>
        <w:tc>
          <w:tcPr>
            <w:tcW w:w="2563" w:type="pct"/>
            <w:shd w:val="clear" w:color="auto" w:fill="auto"/>
            <w:vAlign w:val="center"/>
          </w:tcPr>
          <w:p w:rsidR="007058A9" w:rsidRDefault="00D97285" w:rsidP="000871EF">
            <w:pPr>
              <w:pStyle w:val="a"/>
            </w:pPr>
            <w:r>
              <w:t xml:space="preserve">Legal driving side is left </w:t>
            </w:r>
          </w:p>
        </w:tc>
      </w:tr>
      <w:tr w:rsidR="007058A9" w:rsidRPr="0084175A" w:rsidTr="000871EF">
        <w:trPr>
          <w:trHeight w:val="345"/>
        </w:trPr>
        <w:tc>
          <w:tcPr>
            <w:tcW w:w="1029" w:type="pct"/>
            <w:vMerge/>
            <w:shd w:val="clear" w:color="auto" w:fill="auto"/>
            <w:noWrap/>
            <w:vAlign w:val="center"/>
          </w:tcPr>
          <w:p w:rsidR="007058A9" w:rsidRDefault="007058A9" w:rsidP="000871EF">
            <w:pPr>
              <w:pStyle w:val="a"/>
              <w:rPr>
                <w:b/>
                <w:i/>
              </w:rPr>
            </w:pPr>
          </w:p>
        </w:tc>
        <w:tc>
          <w:tcPr>
            <w:tcW w:w="518" w:type="pct"/>
            <w:vAlign w:val="center"/>
          </w:tcPr>
          <w:p w:rsidR="007058A9" w:rsidRDefault="007058A9" w:rsidP="000871EF">
            <w:pPr>
              <w:pStyle w:val="a"/>
              <w:jc w:val="center"/>
            </w:pPr>
          </w:p>
        </w:tc>
        <w:tc>
          <w:tcPr>
            <w:tcW w:w="890" w:type="pct"/>
            <w:shd w:val="clear" w:color="auto" w:fill="auto"/>
            <w:noWrap/>
            <w:vAlign w:val="center"/>
          </w:tcPr>
          <w:p w:rsidR="007058A9" w:rsidRPr="007058A9" w:rsidRDefault="007058A9" w:rsidP="000871EF">
            <w:pPr>
              <w:pStyle w:val="a"/>
              <w:jc w:val="center"/>
              <w:rPr>
                <w:b/>
                <w:i/>
              </w:rPr>
            </w:pPr>
            <w:r w:rsidRPr="007058A9">
              <w:rPr>
                <w:b/>
                <w:i/>
              </w:rPr>
              <w:t>R</w:t>
            </w:r>
          </w:p>
        </w:tc>
        <w:tc>
          <w:tcPr>
            <w:tcW w:w="2563" w:type="pct"/>
            <w:shd w:val="clear" w:color="auto" w:fill="auto"/>
            <w:vAlign w:val="center"/>
          </w:tcPr>
          <w:p w:rsidR="007058A9" w:rsidRDefault="00D97285" w:rsidP="000871EF">
            <w:pPr>
              <w:pStyle w:val="a"/>
            </w:pPr>
            <w:r>
              <w:t>Legal driving side is right</w:t>
            </w:r>
          </w:p>
        </w:tc>
      </w:tr>
      <w:tr w:rsidR="006E678C" w:rsidRPr="0084175A" w:rsidTr="000871EF">
        <w:trPr>
          <w:trHeight w:val="345"/>
        </w:trPr>
        <w:tc>
          <w:tcPr>
            <w:tcW w:w="1029" w:type="pct"/>
            <w:shd w:val="clear" w:color="auto" w:fill="auto"/>
            <w:noWrap/>
            <w:vAlign w:val="center"/>
          </w:tcPr>
          <w:p w:rsidR="006E678C" w:rsidRDefault="00F82A9E" w:rsidP="000871EF">
            <w:pPr>
              <w:pStyle w:val="a"/>
              <w:rPr>
                <w:b/>
                <w:i/>
              </w:rPr>
            </w:pPr>
            <w:r>
              <w:rPr>
                <w:b/>
                <w:i/>
              </w:rPr>
              <w:t>bridge</w:t>
            </w:r>
          </w:p>
        </w:tc>
        <w:tc>
          <w:tcPr>
            <w:tcW w:w="518" w:type="pct"/>
            <w:vAlign w:val="center"/>
          </w:tcPr>
          <w:p w:rsidR="006E678C" w:rsidRDefault="00F82A9E" w:rsidP="000871EF">
            <w:pPr>
              <w:pStyle w:val="a"/>
              <w:jc w:val="center"/>
            </w:pPr>
            <w:r>
              <w:t>N</w:t>
            </w:r>
          </w:p>
        </w:tc>
        <w:tc>
          <w:tcPr>
            <w:tcW w:w="890" w:type="pct"/>
            <w:shd w:val="clear" w:color="auto" w:fill="auto"/>
            <w:noWrap/>
            <w:vAlign w:val="center"/>
          </w:tcPr>
          <w:p w:rsidR="006E678C" w:rsidRPr="00F82A9E" w:rsidRDefault="00F82A9E" w:rsidP="000871EF">
            <w:pPr>
              <w:pStyle w:val="a"/>
              <w:jc w:val="center"/>
              <w:rPr>
                <w:b/>
                <w:i/>
              </w:rPr>
            </w:pPr>
            <w:r w:rsidRPr="00F82A9E">
              <w:rPr>
                <w:b/>
                <w:i/>
              </w:rPr>
              <w:t>yes/no</w:t>
            </w:r>
          </w:p>
        </w:tc>
        <w:tc>
          <w:tcPr>
            <w:tcW w:w="2563" w:type="pct"/>
            <w:shd w:val="clear" w:color="auto" w:fill="auto"/>
            <w:vAlign w:val="center"/>
          </w:tcPr>
          <w:p w:rsidR="006E678C" w:rsidRDefault="003177CD" w:rsidP="000871EF">
            <w:pPr>
              <w:pStyle w:val="a"/>
            </w:pPr>
            <w:r>
              <w:rPr>
                <w:b/>
                <w:i/>
              </w:rPr>
              <w:t>bridge</w:t>
            </w:r>
            <w:r>
              <w:t xml:space="preserve">  </w:t>
            </w:r>
            <w:r w:rsidR="004B170D">
              <w:t>Indicates if the link is bridge</w:t>
            </w:r>
          </w:p>
        </w:tc>
      </w:tr>
      <w:tr w:rsidR="006E678C" w:rsidRPr="0084175A" w:rsidTr="000871EF">
        <w:trPr>
          <w:trHeight w:val="345"/>
        </w:trPr>
        <w:tc>
          <w:tcPr>
            <w:tcW w:w="1029" w:type="pct"/>
            <w:shd w:val="clear" w:color="auto" w:fill="auto"/>
            <w:noWrap/>
            <w:vAlign w:val="center"/>
          </w:tcPr>
          <w:p w:rsidR="006E678C" w:rsidRDefault="001F65CA" w:rsidP="000871EF">
            <w:pPr>
              <w:pStyle w:val="a"/>
              <w:rPr>
                <w:b/>
                <w:i/>
              </w:rPr>
            </w:pPr>
            <w:r w:rsidRPr="001F65CA">
              <w:rPr>
                <w:b/>
                <w:i/>
              </w:rPr>
              <w:t>controlled_access</w:t>
            </w:r>
          </w:p>
        </w:tc>
        <w:tc>
          <w:tcPr>
            <w:tcW w:w="518" w:type="pct"/>
            <w:vAlign w:val="center"/>
          </w:tcPr>
          <w:p w:rsidR="006E678C" w:rsidRDefault="001F65CA" w:rsidP="000871EF">
            <w:pPr>
              <w:pStyle w:val="a"/>
              <w:jc w:val="center"/>
            </w:pPr>
            <w:r>
              <w:t>N</w:t>
            </w:r>
          </w:p>
        </w:tc>
        <w:tc>
          <w:tcPr>
            <w:tcW w:w="890" w:type="pct"/>
            <w:shd w:val="clear" w:color="auto" w:fill="auto"/>
            <w:noWrap/>
            <w:vAlign w:val="center"/>
          </w:tcPr>
          <w:p w:rsidR="006E678C" w:rsidRPr="00B8049F" w:rsidRDefault="00B8049F" w:rsidP="00B8049F">
            <w:pPr>
              <w:pStyle w:val="a"/>
              <w:jc w:val="center"/>
              <w:rPr>
                <w:b/>
                <w:i/>
              </w:rPr>
            </w:pPr>
            <w:r w:rsidRPr="00B8049F">
              <w:rPr>
                <w:b/>
                <w:i/>
              </w:rPr>
              <w:t>yes/no</w:t>
            </w:r>
          </w:p>
        </w:tc>
        <w:tc>
          <w:tcPr>
            <w:tcW w:w="2563" w:type="pct"/>
            <w:shd w:val="clear" w:color="auto" w:fill="auto"/>
            <w:vAlign w:val="center"/>
          </w:tcPr>
          <w:p w:rsidR="006E678C" w:rsidRDefault="00B3275A" w:rsidP="002F48C0">
            <w:pPr>
              <w:pStyle w:val="a"/>
            </w:pPr>
            <w:r w:rsidRPr="001F65CA">
              <w:rPr>
                <w:b/>
                <w:i/>
              </w:rPr>
              <w:t>controlled_access</w:t>
            </w:r>
            <w:r>
              <w:t xml:space="preserve"> identifies roads with limited entrances and exits that allow uninterrupted high speed traffic flow. These roads c</w:t>
            </w:r>
            <w:r w:rsidR="002F48C0">
              <w:t xml:space="preserve">onstitute the </w:t>
            </w:r>
            <w:r>
              <w:t>interstate/freeway network in the U.S. and the motorway network in Europe.</w:t>
            </w:r>
          </w:p>
        </w:tc>
      </w:tr>
      <w:tr w:rsidR="002F48C0" w:rsidRPr="0084175A" w:rsidTr="000871EF">
        <w:trPr>
          <w:trHeight w:val="345"/>
        </w:trPr>
        <w:tc>
          <w:tcPr>
            <w:tcW w:w="1029" w:type="pct"/>
            <w:shd w:val="clear" w:color="auto" w:fill="auto"/>
            <w:noWrap/>
            <w:vAlign w:val="center"/>
          </w:tcPr>
          <w:p w:rsidR="002F48C0" w:rsidRPr="001F65CA" w:rsidRDefault="00B65102" w:rsidP="000871EF">
            <w:pPr>
              <w:pStyle w:val="a"/>
              <w:rPr>
                <w:b/>
                <w:i/>
              </w:rPr>
            </w:pPr>
            <w:r w:rsidRPr="007639D4">
              <w:rPr>
                <w:b/>
                <w:i/>
              </w:rPr>
              <w:t>D</w:t>
            </w:r>
            <w:r w:rsidR="007639D4" w:rsidRPr="007639D4">
              <w:rPr>
                <w:b/>
                <w:i/>
              </w:rPr>
              <w:t>ivider</w:t>
            </w:r>
          </w:p>
        </w:tc>
        <w:tc>
          <w:tcPr>
            <w:tcW w:w="518" w:type="pct"/>
            <w:vAlign w:val="center"/>
          </w:tcPr>
          <w:p w:rsidR="002F48C0" w:rsidRDefault="003B1D0D" w:rsidP="000871EF">
            <w:pPr>
              <w:pStyle w:val="a"/>
              <w:jc w:val="center"/>
            </w:pPr>
            <w:r>
              <w:t>N</w:t>
            </w:r>
          </w:p>
        </w:tc>
        <w:tc>
          <w:tcPr>
            <w:tcW w:w="890" w:type="pct"/>
            <w:shd w:val="clear" w:color="auto" w:fill="auto"/>
            <w:noWrap/>
            <w:vAlign w:val="center"/>
          </w:tcPr>
          <w:p w:rsidR="002F48C0" w:rsidRPr="00B8049F" w:rsidRDefault="00B65102" w:rsidP="00B8049F">
            <w:pPr>
              <w:pStyle w:val="a"/>
              <w:jc w:val="center"/>
              <w:rPr>
                <w:b/>
                <w:i/>
              </w:rPr>
            </w:pPr>
            <w:r>
              <w:rPr>
                <w:b/>
                <w:i/>
              </w:rPr>
              <w:t>½</w:t>
            </w:r>
            <w:r w:rsidR="007639D4">
              <w:rPr>
                <w:b/>
                <w:i/>
              </w:rPr>
              <w:t>/A/L/N</w:t>
            </w:r>
          </w:p>
        </w:tc>
        <w:tc>
          <w:tcPr>
            <w:tcW w:w="2563" w:type="pct"/>
            <w:shd w:val="clear" w:color="auto" w:fill="auto"/>
            <w:vAlign w:val="center"/>
          </w:tcPr>
          <w:p w:rsidR="003D29A8" w:rsidRDefault="003D29A8" w:rsidP="003D29A8">
            <w:pPr>
              <w:pStyle w:val="a"/>
            </w:pPr>
            <w:r>
              <w:t>identifies the presence of a legal or physical divider preventing specific</w:t>
            </w:r>
          </w:p>
          <w:p w:rsidR="007639D4" w:rsidRDefault="003D29A8" w:rsidP="003D29A8">
            <w:pPr>
              <w:pStyle w:val="a"/>
            </w:pPr>
            <w:r>
              <w:t xml:space="preserve">manoeuvres </w:t>
            </w:r>
          </w:p>
          <w:p w:rsidR="003D29A8" w:rsidRDefault="003D29A8" w:rsidP="003D29A8">
            <w:pPr>
              <w:pStyle w:val="a"/>
            </w:pPr>
          </w:p>
          <w:p w:rsidR="007639D4" w:rsidRPr="007639D4" w:rsidRDefault="007639D4" w:rsidP="007639D4">
            <w:pPr>
              <w:pStyle w:val="a"/>
            </w:pPr>
            <w:r w:rsidRPr="007639D4">
              <w:t>1 = Reference node and link</w:t>
            </w:r>
          </w:p>
          <w:p w:rsidR="007639D4" w:rsidRPr="007639D4" w:rsidRDefault="007639D4" w:rsidP="007639D4">
            <w:pPr>
              <w:pStyle w:val="a"/>
            </w:pPr>
            <w:r w:rsidRPr="007639D4">
              <w:t>2 = Non reference node and link</w:t>
            </w:r>
          </w:p>
          <w:p w:rsidR="007639D4" w:rsidRPr="007639D4" w:rsidRDefault="007639D4" w:rsidP="007639D4">
            <w:pPr>
              <w:pStyle w:val="a"/>
            </w:pPr>
            <w:r w:rsidRPr="007639D4">
              <w:t>A = Both nodes and link</w:t>
            </w:r>
          </w:p>
          <w:p w:rsidR="007639D4" w:rsidRPr="007639D4" w:rsidRDefault="007639D4" w:rsidP="007639D4">
            <w:pPr>
              <w:pStyle w:val="a"/>
            </w:pPr>
            <w:r w:rsidRPr="007639D4">
              <w:t>L = Link only</w:t>
            </w:r>
          </w:p>
          <w:p w:rsidR="002F48C0" w:rsidRPr="001F65CA" w:rsidRDefault="007639D4" w:rsidP="007639D4">
            <w:pPr>
              <w:pStyle w:val="a"/>
              <w:rPr>
                <w:b/>
                <w:i/>
              </w:rPr>
            </w:pPr>
            <w:r w:rsidRPr="007639D4">
              <w:t>N = No divider</w:t>
            </w:r>
          </w:p>
        </w:tc>
      </w:tr>
      <w:tr w:rsidR="00384713" w:rsidRPr="0084175A" w:rsidTr="000871EF">
        <w:trPr>
          <w:trHeight w:val="345"/>
        </w:trPr>
        <w:tc>
          <w:tcPr>
            <w:tcW w:w="1029" w:type="pct"/>
            <w:shd w:val="clear" w:color="auto" w:fill="auto"/>
            <w:noWrap/>
            <w:vAlign w:val="center"/>
          </w:tcPr>
          <w:p w:rsidR="00384713" w:rsidRPr="007639D4" w:rsidRDefault="00384713" w:rsidP="000871EF">
            <w:pPr>
              <w:pStyle w:val="a"/>
              <w:rPr>
                <w:b/>
                <w:i/>
              </w:rPr>
            </w:pPr>
            <w:r w:rsidRPr="00384713">
              <w:rPr>
                <w:b/>
                <w:i/>
              </w:rPr>
              <w:lastRenderedPageBreak/>
              <w:t>divider_legal</w:t>
            </w:r>
          </w:p>
        </w:tc>
        <w:tc>
          <w:tcPr>
            <w:tcW w:w="518" w:type="pct"/>
            <w:vAlign w:val="center"/>
          </w:tcPr>
          <w:p w:rsidR="00384713" w:rsidRDefault="00384713" w:rsidP="000871EF">
            <w:pPr>
              <w:pStyle w:val="a"/>
              <w:jc w:val="center"/>
            </w:pPr>
            <w:r>
              <w:t>N</w:t>
            </w:r>
          </w:p>
        </w:tc>
        <w:tc>
          <w:tcPr>
            <w:tcW w:w="890" w:type="pct"/>
            <w:shd w:val="clear" w:color="auto" w:fill="auto"/>
            <w:noWrap/>
            <w:vAlign w:val="center"/>
          </w:tcPr>
          <w:p w:rsidR="00384713" w:rsidRDefault="00C60114" w:rsidP="00B8049F">
            <w:pPr>
              <w:pStyle w:val="a"/>
              <w:jc w:val="center"/>
              <w:rPr>
                <w:b/>
                <w:i/>
              </w:rPr>
            </w:pPr>
            <w:r>
              <w:rPr>
                <w:b/>
                <w:i/>
              </w:rPr>
              <w:t>Y/N</w:t>
            </w:r>
          </w:p>
        </w:tc>
        <w:tc>
          <w:tcPr>
            <w:tcW w:w="2563" w:type="pct"/>
            <w:shd w:val="clear" w:color="auto" w:fill="auto"/>
            <w:vAlign w:val="center"/>
          </w:tcPr>
          <w:p w:rsidR="00C60114" w:rsidRDefault="00C60114" w:rsidP="00C60114">
            <w:pPr>
              <w:pStyle w:val="a"/>
            </w:pPr>
            <w:r>
              <w:t>N = No legal divider</w:t>
            </w:r>
          </w:p>
          <w:p w:rsidR="00384713" w:rsidRDefault="00C60114" w:rsidP="00C60114">
            <w:pPr>
              <w:pStyle w:val="a"/>
            </w:pPr>
            <w:r>
              <w:t>Y = Legal divider</w:t>
            </w:r>
          </w:p>
        </w:tc>
      </w:tr>
      <w:tr w:rsidR="00800490" w:rsidRPr="0084175A" w:rsidTr="000871EF">
        <w:trPr>
          <w:trHeight w:val="345"/>
        </w:trPr>
        <w:tc>
          <w:tcPr>
            <w:tcW w:w="1029" w:type="pct"/>
            <w:shd w:val="clear" w:color="auto" w:fill="auto"/>
            <w:noWrap/>
            <w:vAlign w:val="center"/>
          </w:tcPr>
          <w:p w:rsidR="00800490" w:rsidRPr="00384713" w:rsidRDefault="00800490" w:rsidP="000871EF">
            <w:pPr>
              <w:pStyle w:val="a"/>
              <w:rPr>
                <w:b/>
                <w:i/>
              </w:rPr>
            </w:pPr>
            <w:r w:rsidRPr="00800490">
              <w:rPr>
                <w:b/>
                <w:i/>
              </w:rPr>
              <w:t>elevated_road</w:t>
            </w:r>
          </w:p>
        </w:tc>
        <w:tc>
          <w:tcPr>
            <w:tcW w:w="518" w:type="pct"/>
            <w:vAlign w:val="center"/>
          </w:tcPr>
          <w:p w:rsidR="00800490" w:rsidRDefault="00800490" w:rsidP="000871EF">
            <w:pPr>
              <w:pStyle w:val="a"/>
              <w:jc w:val="center"/>
            </w:pPr>
            <w:r>
              <w:t>N</w:t>
            </w:r>
          </w:p>
        </w:tc>
        <w:tc>
          <w:tcPr>
            <w:tcW w:w="890" w:type="pct"/>
            <w:shd w:val="clear" w:color="auto" w:fill="auto"/>
            <w:noWrap/>
            <w:vAlign w:val="center"/>
          </w:tcPr>
          <w:p w:rsidR="00800490" w:rsidRDefault="00800490" w:rsidP="00B8049F">
            <w:pPr>
              <w:pStyle w:val="a"/>
              <w:jc w:val="center"/>
              <w:rPr>
                <w:b/>
                <w:i/>
              </w:rPr>
            </w:pPr>
            <w:r>
              <w:rPr>
                <w:b/>
                <w:i/>
              </w:rPr>
              <w:t>yes/no</w:t>
            </w:r>
          </w:p>
        </w:tc>
        <w:tc>
          <w:tcPr>
            <w:tcW w:w="2563" w:type="pct"/>
            <w:shd w:val="clear" w:color="auto" w:fill="auto"/>
            <w:vAlign w:val="center"/>
          </w:tcPr>
          <w:p w:rsidR="00800490" w:rsidRDefault="00425B36" w:rsidP="00425B36">
            <w:pPr>
              <w:pStyle w:val="a"/>
            </w:pPr>
            <w:r>
              <w:t>identifies the presence of elevated road.</w:t>
            </w:r>
          </w:p>
        </w:tc>
      </w:tr>
      <w:tr w:rsidR="00EF2E7F" w:rsidRPr="0084175A" w:rsidTr="000871EF">
        <w:trPr>
          <w:trHeight w:val="345"/>
        </w:trPr>
        <w:tc>
          <w:tcPr>
            <w:tcW w:w="1029" w:type="pct"/>
            <w:shd w:val="clear" w:color="auto" w:fill="auto"/>
            <w:noWrap/>
            <w:vAlign w:val="center"/>
          </w:tcPr>
          <w:p w:rsidR="00EF2E7F" w:rsidRPr="00800490" w:rsidRDefault="00B65102" w:rsidP="000871EF">
            <w:pPr>
              <w:pStyle w:val="a"/>
              <w:rPr>
                <w:b/>
                <w:i/>
              </w:rPr>
            </w:pPr>
            <w:r>
              <w:rPr>
                <w:b/>
                <w:i/>
              </w:rPr>
              <w:t>e</w:t>
            </w:r>
            <w:r w:rsidR="00EF2E7F" w:rsidRPr="00EF2E7F">
              <w:rPr>
                <w:b/>
                <w:i/>
              </w:rPr>
              <w:t>ntrance_exit</w:t>
            </w:r>
          </w:p>
        </w:tc>
        <w:tc>
          <w:tcPr>
            <w:tcW w:w="518" w:type="pct"/>
            <w:vAlign w:val="center"/>
          </w:tcPr>
          <w:p w:rsidR="00EF2E7F" w:rsidRDefault="00EF2E7F" w:rsidP="000871EF">
            <w:pPr>
              <w:pStyle w:val="a"/>
              <w:jc w:val="center"/>
            </w:pPr>
          </w:p>
        </w:tc>
        <w:tc>
          <w:tcPr>
            <w:tcW w:w="890" w:type="pct"/>
            <w:shd w:val="clear" w:color="auto" w:fill="auto"/>
            <w:noWrap/>
            <w:vAlign w:val="center"/>
          </w:tcPr>
          <w:p w:rsidR="00EF2E7F" w:rsidRDefault="00EF2E7F" w:rsidP="00B8049F">
            <w:pPr>
              <w:pStyle w:val="a"/>
              <w:jc w:val="center"/>
              <w:rPr>
                <w:b/>
                <w:i/>
              </w:rPr>
            </w:pPr>
          </w:p>
        </w:tc>
        <w:tc>
          <w:tcPr>
            <w:tcW w:w="2563" w:type="pct"/>
            <w:shd w:val="clear" w:color="auto" w:fill="auto"/>
            <w:vAlign w:val="center"/>
          </w:tcPr>
          <w:p w:rsidR="00EF2E7F" w:rsidRDefault="00EF2E7F" w:rsidP="00425B36">
            <w:pPr>
              <w:pStyle w:val="a"/>
            </w:pPr>
          </w:p>
        </w:tc>
      </w:tr>
      <w:tr w:rsidR="00EF2E7F" w:rsidRPr="0084175A" w:rsidTr="000871EF">
        <w:trPr>
          <w:trHeight w:val="345"/>
        </w:trPr>
        <w:tc>
          <w:tcPr>
            <w:tcW w:w="1029" w:type="pct"/>
            <w:shd w:val="clear" w:color="auto" w:fill="auto"/>
            <w:noWrap/>
            <w:vAlign w:val="center"/>
          </w:tcPr>
          <w:p w:rsidR="00EF2E7F" w:rsidRPr="00EF2E7F" w:rsidRDefault="00EF2E7F" w:rsidP="000871EF">
            <w:pPr>
              <w:pStyle w:val="a"/>
              <w:rPr>
                <w:b/>
                <w:i/>
              </w:rPr>
            </w:pPr>
            <w:r w:rsidRPr="00EF2E7F">
              <w:rPr>
                <w:b/>
                <w:i/>
              </w:rPr>
              <w:t>form_way</w:t>
            </w:r>
          </w:p>
        </w:tc>
        <w:tc>
          <w:tcPr>
            <w:tcW w:w="518" w:type="pct"/>
            <w:vAlign w:val="center"/>
          </w:tcPr>
          <w:p w:rsidR="00EF2E7F" w:rsidRDefault="00EF2E7F" w:rsidP="000871EF">
            <w:pPr>
              <w:pStyle w:val="a"/>
              <w:jc w:val="center"/>
            </w:pPr>
          </w:p>
        </w:tc>
        <w:tc>
          <w:tcPr>
            <w:tcW w:w="890" w:type="pct"/>
            <w:shd w:val="clear" w:color="auto" w:fill="auto"/>
            <w:noWrap/>
            <w:vAlign w:val="center"/>
          </w:tcPr>
          <w:p w:rsidR="00EF2E7F" w:rsidRDefault="00EF2E7F" w:rsidP="00B8049F">
            <w:pPr>
              <w:pStyle w:val="a"/>
              <w:jc w:val="center"/>
              <w:rPr>
                <w:b/>
                <w:i/>
              </w:rPr>
            </w:pPr>
          </w:p>
        </w:tc>
        <w:tc>
          <w:tcPr>
            <w:tcW w:w="2563" w:type="pct"/>
            <w:shd w:val="clear" w:color="auto" w:fill="auto"/>
            <w:vAlign w:val="center"/>
          </w:tcPr>
          <w:p w:rsidR="00EF2E7F" w:rsidRDefault="00EF2E7F" w:rsidP="00425B36">
            <w:pPr>
              <w:pStyle w:val="a"/>
            </w:pPr>
          </w:p>
        </w:tc>
      </w:tr>
      <w:tr w:rsidR="00B65102" w:rsidRPr="0084175A" w:rsidTr="000871EF">
        <w:trPr>
          <w:trHeight w:val="345"/>
        </w:trPr>
        <w:tc>
          <w:tcPr>
            <w:tcW w:w="1029" w:type="pct"/>
            <w:shd w:val="clear" w:color="auto" w:fill="auto"/>
            <w:noWrap/>
            <w:vAlign w:val="center"/>
          </w:tcPr>
          <w:p w:rsidR="00B65102" w:rsidRPr="00EF2E7F" w:rsidRDefault="00B65102" w:rsidP="000871EF">
            <w:pPr>
              <w:pStyle w:val="a"/>
              <w:rPr>
                <w:b/>
                <w:i/>
              </w:rPr>
            </w:pPr>
            <w:r>
              <w:rPr>
                <w:b/>
                <w:i/>
              </w:rPr>
              <w:t>frontage</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fc</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grade_cat</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in_process_data</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intersection_cat</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iso</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junction</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limited_access_road</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Pr>
                <w:b/>
                <w:i/>
              </w:rPr>
              <w:t>low_mobility</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B65102" w:rsidRPr="0084175A" w:rsidTr="000871EF">
        <w:trPr>
          <w:trHeight w:val="345"/>
        </w:trPr>
        <w:tc>
          <w:tcPr>
            <w:tcW w:w="1029" w:type="pct"/>
            <w:shd w:val="clear" w:color="auto" w:fill="auto"/>
            <w:noWrap/>
            <w:vAlign w:val="center"/>
          </w:tcPr>
          <w:p w:rsidR="00B65102" w:rsidRDefault="00B65102" w:rsidP="000871EF">
            <w:pPr>
              <w:pStyle w:val="a"/>
              <w:rPr>
                <w:b/>
                <w:i/>
              </w:rPr>
            </w:pPr>
            <w:r w:rsidRPr="00B65102">
              <w:rPr>
                <w:b/>
                <w:i/>
              </w:rPr>
              <w:t>multi_digitized</w:t>
            </w:r>
          </w:p>
        </w:tc>
        <w:tc>
          <w:tcPr>
            <w:tcW w:w="518" w:type="pct"/>
            <w:vAlign w:val="center"/>
          </w:tcPr>
          <w:p w:rsidR="00B65102" w:rsidRDefault="00B65102" w:rsidP="000871EF">
            <w:pPr>
              <w:pStyle w:val="a"/>
              <w:jc w:val="center"/>
            </w:pPr>
          </w:p>
        </w:tc>
        <w:tc>
          <w:tcPr>
            <w:tcW w:w="890" w:type="pct"/>
            <w:shd w:val="clear" w:color="auto" w:fill="auto"/>
            <w:noWrap/>
            <w:vAlign w:val="center"/>
          </w:tcPr>
          <w:p w:rsidR="00B65102" w:rsidRDefault="00B65102" w:rsidP="00B8049F">
            <w:pPr>
              <w:pStyle w:val="a"/>
              <w:jc w:val="center"/>
              <w:rPr>
                <w:b/>
                <w:i/>
              </w:rPr>
            </w:pPr>
          </w:p>
        </w:tc>
        <w:tc>
          <w:tcPr>
            <w:tcW w:w="2563" w:type="pct"/>
            <w:shd w:val="clear" w:color="auto" w:fill="auto"/>
            <w:vAlign w:val="center"/>
          </w:tcPr>
          <w:p w:rsidR="00B65102" w:rsidRDefault="00B65102" w:rsidP="00425B36">
            <w:pPr>
              <w:pStyle w:val="a"/>
            </w:pPr>
          </w:p>
        </w:tc>
      </w:tr>
      <w:tr w:rsidR="00C91F15" w:rsidRPr="0084175A" w:rsidTr="000871EF">
        <w:trPr>
          <w:trHeight w:val="345"/>
        </w:trPr>
        <w:tc>
          <w:tcPr>
            <w:tcW w:w="1029" w:type="pct"/>
            <w:shd w:val="clear" w:color="auto" w:fill="auto"/>
            <w:noWrap/>
            <w:vAlign w:val="center"/>
          </w:tcPr>
          <w:p w:rsidR="00C91F15" w:rsidRPr="00C91F15" w:rsidRDefault="00C91F15" w:rsidP="00C91F15">
            <w:pPr>
              <w:pStyle w:val="a"/>
              <w:rPr>
                <w:b/>
                <w:i/>
              </w:rPr>
            </w:pPr>
            <w:r w:rsidRPr="00C91F15">
              <w:rPr>
                <w:b/>
                <w:i/>
              </w:rPr>
              <w:t>overpass</w:t>
            </w:r>
          </w:p>
          <w:p w:rsidR="00C91F15" w:rsidRPr="00C91F15" w:rsidRDefault="00C91F15" w:rsidP="00C91F15">
            <w:pPr>
              <w:pStyle w:val="a"/>
              <w:rPr>
                <w:b/>
                <w:i/>
              </w:rPr>
            </w:pPr>
            <w:r w:rsidRPr="00C91F15">
              <w:rPr>
                <w:b/>
                <w:i/>
              </w:rPr>
              <w:t>overpass_underpass</w:t>
            </w:r>
          </w:p>
          <w:p w:rsidR="00C91F15" w:rsidRDefault="00C91F15" w:rsidP="00C91F15">
            <w:pPr>
              <w:pStyle w:val="a"/>
              <w:rPr>
                <w:b/>
                <w:i/>
              </w:rPr>
            </w:pPr>
            <w:r w:rsidRPr="00C91F15">
              <w:rPr>
                <w:b/>
                <w:i/>
              </w:rPr>
              <w:t>pedestrian_preferred</w:t>
            </w:r>
          </w:p>
          <w:p w:rsidR="00C91F15" w:rsidRPr="00C91F15" w:rsidRDefault="00C91F15" w:rsidP="00C91F15">
            <w:pPr>
              <w:pStyle w:val="a"/>
              <w:rPr>
                <w:b/>
                <w:i/>
              </w:rPr>
            </w:pPr>
            <w:r w:rsidRPr="00C91F15">
              <w:rPr>
                <w:b/>
                <w:i/>
              </w:rPr>
              <w:t>poi_access</w:t>
            </w:r>
          </w:p>
          <w:p w:rsidR="00C91F15" w:rsidRPr="00C91F15" w:rsidRDefault="00C91F15" w:rsidP="00C91F15">
            <w:pPr>
              <w:pStyle w:val="a"/>
              <w:rPr>
                <w:b/>
                <w:i/>
              </w:rPr>
            </w:pPr>
            <w:r w:rsidRPr="00C91F15">
              <w:rPr>
                <w:b/>
                <w:i/>
              </w:rPr>
              <w:t>postal_code:left</w:t>
            </w:r>
          </w:p>
          <w:p w:rsidR="00C91F15" w:rsidRPr="00C91F15" w:rsidRDefault="00C91F15" w:rsidP="00C91F15">
            <w:pPr>
              <w:pStyle w:val="a"/>
              <w:rPr>
                <w:b/>
                <w:i/>
              </w:rPr>
            </w:pPr>
            <w:r w:rsidRPr="00C91F15">
              <w:rPr>
                <w:b/>
                <w:i/>
              </w:rPr>
              <w:t>postal_code:right</w:t>
            </w:r>
          </w:p>
          <w:p w:rsidR="00C91F15" w:rsidRPr="00C91F15" w:rsidRDefault="00C91F15" w:rsidP="00C91F15">
            <w:pPr>
              <w:pStyle w:val="a"/>
              <w:rPr>
                <w:b/>
                <w:i/>
              </w:rPr>
            </w:pPr>
            <w:r w:rsidRPr="00C91F15">
              <w:rPr>
                <w:b/>
                <w:i/>
              </w:rPr>
              <w:t>railway:begin_node</w:t>
            </w:r>
          </w:p>
          <w:p w:rsidR="00C91F15" w:rsidRDefault="00C91F15" w:rsidP="00C91F15">
            <w:pPr>
              <w:pStyle w:val="a"/>
              <w:rPr>
                <w:b/>
                <w:i/>
              </w:rPr>
            </w:pPr>
            <w:r w:rsidRPr="00C91F15">
              <w:rPr>
                <w:b/>
                <w:i/>
              </w:rPr>
              <w:t>railway:end_node</w:t>
            </w:r>
          </w:p>
          <w:p w:rsidR="00C91F15" w:rsidRDefault="00C91F15" w:rsidP="00C91F15">
            <w:pPr>
              <w:pStyle w:val="a"/>
              <w:rPr>
                <w:b/>
                <w:i/>
              </w:rPr>
            </w:pPr>
            <w:r w:rsidRPr="00C91F15">
              <w:rPr>
                <w:b/>
                <w:i/>
              </w:rPr>
              <w:t>ramp</w:t>
            </w:r>
          </w:p>
          <w:p w:rsidR="00C91F15" w:rsidRDefault="00C91F15" w:rsidP="00C91F15">
            <w:pPr>
              <w:pStyle w:val="a"/>
              <w:rPr>
                <w:b/>
                <w:i/>
              </w:rPr>
            </w:pPr>
            <w:r w:rsidRPr="00C91F15">
              <w:rPr>
                <w:b/>
                <w:i/>
              </w:rPr>
              <w:t>sc</w:t>
            </w:r>
          </w:p>
          <w:p w:rsidR="00C91F15" w:rsidRPr="00C91F15" w:rsidRDefault="00C91F15" w:rsidP="00C91F15">
            <w:pPr>
              <w:pStyle w:val="a"/>
              <w:rPr>
                <w:b/>
                <w:i/>
              </w:rPr>
            </w:pPr>
            <w:r w:rsidRPr="00C91F15">
              <w:rPr>
                <w:b/>
                <w:i/>
              </w:rPr>
              <w:t>source:maxspeed</w:t>
            </w:r>
          </w:p>
          <w:p w:rsidR="00C91F15" w:rsidRPr="00C91F15" w:rsidRDefault="00C91F15" w:rsidP="00C91F15">
            <w:pPr>
              <w:pStyle w:val="a"/>
              <w:rPr>
                <w:b/>
                <w:i/>
              </w:rPr>
            </w:pPr>
            <w:r w:rsidRPr="00C91F15">
              <w:rPr>
                <w:b/>
                <w:i/>
              </w:rPr>
              <w:t>speed_cat</w:t>
            </w:r>
          </w:p>
          <w:p w:rsidR="00C91F15" w:rsidRPr="00C91F15" w:rsidRDefault="00C91F15" w:rsidP="00C91F15">
            <w:pPr>
              <w:pStyle w:val="a"/>
              <w:rPr>
                <w:b/>
                <w:i/>
              </w:rPr>
            </w:pPr>
            <w:r w:rsidRPr="00C91F15">
              <w:rPr>
                <w:b/>
                <w:i/>
              </w:rPr>
              <w:t>speed_unit</w:t>
            </w:r>
          </w:p>
          <w:p w:rsidR="00C91F15" w:rsidRDefault="00C91F15" w:rsidP="00C91F15">
            <w:pPr>
              <w:pStyle w:val="a"/>
              <w:rPr>
                <w:b/>
                <w:i/>
              </w:rPr>
            </w:pPr>
            <w:r w:rsidRPr="00C91F15">
              <w:rPr>
                <w:b/>
                <w:i/>
              </w:rPr>
              <w:t>status_id</w:t>
            </w:r>
          </w:p>
          <w:p w:rsidR="00C91F15" w:rsidRPr="00C91F15" w:rsidRDefault="00C91F15" w:rsidP="00C91F15">
            <w:pPr>
              <w:pStyle w:val="a"/>
              <w:rPr>
                <w:b/>
                <w:i/>
              </w:rPr>
            </w:pPr>
            <w:r w:rsidRPr="00C91F15">
              <w:rPr>
                <w:b/>
                <w:i/>
              </w:rPr>
              <w:t>stop:begin_node</w:t>
            </w:r>
          </w:p>
          <w:p w:rsidR="00C91F15" w:rsidRPr="00C91F15" w:rsidRDefault="00C91F15" w:rsidP="00C91F15">
            <w:pPr>
              <w:pStyle w:val="a"/>
              <w:rPr>
                <w:b/>
                <w:i/>
              </w:rPr>
            </w:pPr>
            <w:r w:rsidRPr="00C91F15">
              <w:rPr>
                <w:b/>
                <w:i/>
              </w:rPr>
              <w:t>stop:end_node</w:t>
            </w:r>
          </w:p>
          <w:p w:rsidR="00C91F15" w:rsidRPr="00C91F15" w:rsidRDefault="00C91F15" w:rsidP="00C91F15">
            <w:pPr>
              <w:pStyle w:val="a"/>
              <w:rPr>
                <w:b/>
                <w:i/>
              </w:rPr>
            </w:pPr>
            <w:r w:rsidRPr="00C91F15">
              <w:rPr>
                <w:b/>
                <w:i/>
              </w:rPr>
              <w:t>surface</w:t>
            </w:r>
          </w:p>
          <w:p w:rsidR="00C91F15" w:rsidRPr="00C91F15" w:rsidRDefault="00C91F15" w:rsidP="00C91F15">
            <w:pPr>
              <w:pStyle w:val="a"/>
              <w:rPr>
                <w:b/>
                <w:i/>
              </w:rPr>
            </w:pPr>
            <w:r w:rsidRPr="00C91F15">
              <w:rPr>
                <w:b/>
                <w:i/>
              </w:rPr>
              <w:t>taxi</w:t>
            </w:r>
          </w:p>
          <w:p w:rsidR="00C91F15" w:rsidRPr="00C91F15" w:rsidRDefault="00C91F15" w:rsidP="00C91F15">
            <w:pPr>
              <w:pStyle w:val="a"/>
              <w:rPr>
                <w:b/>
                <w:i/>
              </w:rPr>
            </w:pPr>
            <w:r w:rsidRPr="00C91F15">
              <w:rPr>
                <w:b/>
                <w:i/>
              </w:rPr>
              <w:t>timezone:left</w:t>
            </w:r>
          </w:p>
          <w:p w:rsidR="00C91F15" w:rsidRPr="00C91F15" w:rsidRDefault="00C91F15" w:rsidP="00C91F15">
            <w:pPr>
              <w:pStyle w:val="a"/>
              <w:rPr>
                <w:b/>
                <w:i/>
              </w:rPr>
            </w:pPr>
            <w:r w:rsidRPr="00C91F15">
              <w:rPr>
                <w:b/>
                <w:i/>
              </w:rPr>
              <w:t>timezone:right</w:t>
            </w:r>
          </w:p>
          <w:p w:rsidR="00C91F15" w:rsidRPr="00C91F15" w:rsidRDefault="00C91F15" w:rsidP="00C91F15">
            <w:pPr>
              <w:pStyle w:val="a"/>
              <w:rPr>
                <w:b/>
                <w:i/>
              </w:rPr>
            </w:pPr>
            <w:r w:rsidRPr="00C91F15">
              <w:rPr>
                <w:b/>
                <w:i/>
              </w:rPr>
              <w:t>tmcid</w:t>
            </w:r>
          </w:p>
          <w:p w:rsidR="00C91F15" w:rsidRDefault="00C91F15" w:rsidP="00C91F15">
            <w:pPr>
              <w:pStyle w:val="a"/>
              <w:rPr>
                <w:b/>
                <w:i/>
              </w:rPr>
            </w:pPr>
            <w:r w:rsidRPr="00C91F15">
              <w:rPr>
                <w:b/>
                <w:i/>
              </w:rPr>
              <w:t>toll</w:t>
            </w:r>
          </w:p>
          <w:p w:rsidR="00C91F15" w:rsidRPr="00C91F15" w:rsidRDefault="00C91F15" w:rsidP="00C91F15">
            <w:pPr>
              <w:pStyle w:val="a"/>
              <w:rPr>
                <w:b/>
                <w:i/>
              </w:rPr>
            </w:pPr>
            <w:r w:rsidRPr="00C91F15">
              <w:rPr>
                <w:b/>
                <w:i/>
              </w:rPr>
              <w:t>tollcost_id</w:t>
            </w:r>
          </w:p>
          <w:p w:rsidR="00C91F15" w:rsidRPr="00C91F15" w:rsidRDefault="00C91F15" w:rsidP="00C91F15">
            <w:pPr>
              <w:pStyle w:val="a"/>
              <w:rPr>
                <w:b/>
                <w:i/>
              </w:rPr>
            </w:pPr>
            <w:r w:rsidRPr="00C91F15">
              <w:rPr>
                <w:b/>
                <w:i/>
              </w:rPr>
              <w:t>toll:access_through_traffic:conditional</w:t>
            </w:r>
          </w:p>
          <w:p w:rsidR="00C91F15" w:rsidRPr="00C91F15" w:rsidRDefault="00C91F15" w:rsidP="00C91F15">
            <w:pPr>
              <w:pStyle w:val="a"/>
              <w:rPr>
                <w:b/>
                <w:i/>
              </w:rPr>
            </w:pPr>
            <w:r w:rsidRPr="00C91F15">
              <w:rPr>
                <w:b/>
                <w:i/>
              </w:rPr>
              <w:t>toll:bus:conditional</w:t>
            </w:r>
          </w:p>
          <w:p w:rsidR="00C91F15" w:rsidRPr="00C91F15" w:rsidRDefault="00C91F15" w:rsidP="00C91F15">
            <w:pPr>
              <w:pStyle w:val="a"/>
              <w:rPr>
                <w:b/>
                <w:i/>
              </w:rPr>
            </w:pPr>
            <w:r w:rsidRPr="00C91F15">
              <w:rPr>
                <w:b/>
                <w:i/>
              </w:rPr>
              <w:t>toll:delivery:conditional</w:t>
            </w:r>
          </w:p>
          <w:p w:rsidR="00C91F15" w:rsidRPr="00C91F15" w:rsidRDefault="00C91F15" w:rsidP="00C91F15">
            <w:pPr>
              <w:pStyle w:val="a"/>
              <w:rPr>
                <w:b/>
                <w:i/>
              </w:rPr>
            </w:pPr>
            <w:r w:rsidRPr="00C91F15">
              <w:rPr>
                <w:b/>
                <w:i/>
              </w:rPr>
              <w:t>toll:emergency:conditional</w:t>
            </w:r>
          </w:p>
          <w:p w:rsidR="00C91F15" w:rsidRPr="00C91F15" w:rsidRDefault="00C91F15" w:rsidP="00C91F15">
            <w:pPr>
              <w:pStyle w:val="a"/>
              <w:rPr>
                <w:b/>
                <w:i/>
              </w:rPr>
            </w:pPr>
            <w:r w:rsidRPr="00C91F15">
              <w:rPr>
                <w:b/>
                <w:i/>
              </w:rPr>
              <w:t>toll:foot:conditional</w:t>
            </w:r>
          </w:p>
          <w:p w:rsidR="00C91F15" w:rsidRPr="00C91F15" w:rsidRDefault="00C91F15" w:rsidP="00C91F15">
            <w:pPr>
              <w:pStyle w:val="a"/>
              <w:rPr>
                <w:b/>
                <w:i/>
              </w:rPr>
            </w:pPr>
            <w:r w:rsidRPr="00C91F15">
              <w:rPr>
                <w:b/>
                <w:i/>
              </w:rPr>
              <w:t>toll:hov:conditional</w:t>
            </w:r>
          </w:p>
          <w:p w:rsidR="00C91F15" w:rsidRPr="00C91F15" w:rsidRDefault="00C91F15" w:rsidP="00C91F15">
            <w:pPr>
              <w:pStyle w:val="a"/>
              <w:rPr>
                <w:b/>
                <w:i/>
              </w:rPr>
            </w:pPr>
            <w:r w:rsidRPr="00C91F15">
              <w:rPr>
                <w:b/>
                <w:i/>
              </w:rPr>
              <w:t>toll:motorcar:conditional</w:t>
            </w:r>
          </w:p>
          <w:p w:rsidR="00C91F15" w:rsidRPr="00C91F15" w:rsidRDefault="00C91F15" w:rsidP="00C91F15">
            <w:pPr>
              <w:pStyle w:val="a"/>
              <w:rPr>
                <w:b/>
                <w:i/>
              </w:rPr>
            </w:pPr>
            <w:r w:rsidRPr="00C91F15">
              <w:rPr>
                <w:b/>
                <w:i/>
              </w:rPr>
              <w:t>toll:motorcycle:conditional</w:t>
            </w:r>
          </w:p>
          <w:p w:rsidR="00C91F15" w:rsidRPr="00C91F15" w:rsidRDefault="00C91F15" w:rsidP="00C91F15">
            <w:pPr>
              <w:pStyle w:val="a"/>
              <w:rPr>
                <w:b/>
                <w:i/>
              </w:rPr>
            </w:pPr>
            <w:r w:rsidRPr="00C91F15">
              <w:rPr>
                <w:b/>
                <w:i/>
              </w:rPr>
              <w:t>toll:taxi:conditional</w:t>
            </w:r>
          </w:p>
          <w:p w:rsidR="00C91F15" w:rsidRPr="00C91F15" w:rsidRDefault="00C91F15" w:rsidP="00C91F15">
            <w:pPr>
              <w:pStyle w:val="a"/>
              <w:rPr>
                <w:b/>
                <w:i/>
              </w:rPr>
            </w:pPr>
            <w:r w:rsidRPr="00C91F15">
              <w:rPr>
                <w:b/>
                <w:i/>
              </w:rPr>
              <w:t>toll:truck:conditional</w:t>
            </w:r>
          </w:p>
          <w:p w:rsidR="00C91F15" w:rsidRPr="00C91F15" w:rsidRDefault="00C91F15" w:rsidP="00C91F15">
            <w:pPr>
              <w:pStyle w:val="a"/>
              <w:rPr>
                <w:b/>
                <w:i/>
              </w:rPr>
            </w:pPr>
            <w:r w:rsidRPr="00C91F15">
              <w:rPr>
                <w:b/>
                <w:i/>
              </w:rPr>
              <w:t>traffic_signal:begin_node</w:t>
            </w:r>
          </w:p>
          <w:p w:rsidR="00C91F15" w:rsidRPr="00C91F15" w:rsidRDefault="00C91F15" w:rsidP="00C91F15">
            <w:pPr>
              <w:pStyle w:val="a"/>
              <w:rPr>
                <w:b/>
                <w:i/>
              </w:rPr>
            </w:pPr>
            <w:r w:rsidRPr="00C91F15">
              <w:rPr>
                <w:b/>
                <w:i/>
              </w:rPr>
              <w:t>traffic_signal:end_node</w:t>
            </w:r>
          </w:p>
          <w:p w:rsidR="00C91F15" w:rsidRPr="00C91F15" w:rsidRDefault="00C91F15" w:rsidP="00C91F15">
            <w:pPr>
              <w:pStyle w:val="a"/>
              <w:rPr>
                <w:b/>
                <w:i/>
              </w:rPr>
            </w:pPr>
            <w:r w:rsidRPr="00C91F15">
              <w:rPr>
                <w:b/>
                <w:i/>
              </w:rPr>
              <w:t>truck</w:t>
            </w:r>
          </w:p>
          <w:p w:rsidR="00C91F15" w:rsidRPr="00C91F15" w:rsidRDefault="00C91F15" w:rsidP="00C91F15">
            <w:pPr>
              <w:pStyle w:val="a"/>
              <w:rPr>
                <w:b/>
                <w:i/>
              </w:rPr>
            </w:pPr>
            <w:r w:rsidRPr="00C91F15">
              <w:rPr>
                <w:b/>
                <w:i/>
              </w:rPr>
              <w:t>tunnel</w:t>
            </w:r>
          </w:p>
          <w:p w:rsidR="00C91F15" w:rsidRPr="00C91F15" w:rsidRDefault="00C91F15" w:rsidP="00C91F15">
            <w:pPr>
              <w:pStyle w:val="a"/>
              <w:rPr>
                <w:b/>
                <w:i/>
              </w:rPr>
            </w:pPr>
            <w:r w:rsidRPr="00C91F15">
              <w:rPr>
                <w:b/>
                <w:i/>
              </w:rPr>
              <w:t>turn:lanes</w:t>
            </w:r>
          </w:p>
          <w:p w:rsidR="00C91F15" w:rsidRDefault="00C91F15" w:rsidP="00C91F15">
            <w:pPr>
              <w:pStyle w:val="a"/>
              <w:rPr>
                <w:b/>
                <w:i/>
              </w:rPr>
            </w:pPr>
            <w:r w:rsidRPr="00C91F15">
              <w:rPr>
                <w:b/>
                <w:i/>
              </w:rPr>
              <w:t>type:lanes</w:t>
            </w:r>
          </w:p>
          <w:p w:rsidR="00C91F15" w:rsidRDefault="00C91F15" w:rsidP="00C91F15">
            <w:pPr>
              <w:pStyle w:val="a"/>
              <w:rPr>
                <w:b/>
                <w:i/>
              </w:rPr>
            </w:pPr>
            <w:r w:rsidRPr="00C91F15">
              <w:rPr>
                <w:b/>
                <w:i/>
              </w:rPr>
              <w:t>underpass</w:t>
            </w:r>
          </w:p>
          <w:p w:rsidR="00C91F15" w:rsidRPr="00C91F15" w:rsidRDefault="00C91F15" w:rsidP="00C91F15">
            <w:pPr>
              <w:pStyle w:val="a"/>
              <w:rPr>
                <w:b/>
                <w:i/>
              </w:rPr>
            </w:pPr>
            <w:r w:rsidRPr="00C91F15">
              <w:rPr>
                <w:b/>
                <w:i/>
              </w:rPr>
              <w:t>vss_id:backward</w:t>
            </w:r>
          </w:p>
          <w:p w:rsidR="00C91F15" w:rsidRPr="00C91F15" w:rsidRDefault="00C91F15" w:rsidP="00C91F15">
            <w:pPr>
              <w:pStyle w:val="a"/>
              <w:rPr>
                <w:b/>
                <w:i/>
              </w:rPr>
            </w:pPr>
            <w:r w:rsidRPr="00C91F15">
              <w:rPr>
                <w:b/>
                <w:i/>
              </w:rPr>
              <w:t>vss_id:forward</w:t>
            </w:r>
          </w:p>
          <w:p w:rsidR="00C91F15" w:rsidRPr="00C91F15" w:rsidRDefault="00C91F15" w:rsidP="00C91F15">
            <w:pPr>
              <w:pStyle w:val="a"/>
              <w:rPr>
                <w:b/>
                <w:i/>
              </w:rPr>
            </w:pPr>
            <w:r w:rsidRPr="00C91F15">
              <w:rPr>
                <w:b/>
                <w:i/>
              </w:rPr>
              <w:t>zlevel:nonref</w:t>
            </w:r>
          </w:p>
          <w:p w:rsidR="00C91F15" w:rsidRPr="00B65102" w:rsidRDefault="00C91F15" w:rsidP="00C91F15">
            <w:pPr>
              <w:pStyle w:val="a"/>
              <w:rPr>
                <w:b/>
                <w:i/>
              </w:rPr>
            </w:pPr>
            <w:r w:rsidRPr="00C91F15">
              <w:rPr>
                <w:b/>
                <w:i/>
              </w:rPr>
              <w:t>zlevel:ref</w:t>
            </w:r>
          </w:p>
        </w:tc>
        <w:tc>
          <w:tcPr>
            <w:tcW w:w="518" w:type="pct"/>
            <w:vAlign w:val="center"/>
          </w:tcPr>
          <w:p w:rsidR="00C91F15" w:rsidRDefault="00C91F15" w:rsidP="000871EF">
            <w:pPr>
              <w:pStyle w:val="a"/>
              <w:jc w:val="center"/>
            </w:pPr>
          </w:p>
        </w:tc>
        <w:tc>
          <w:tcPr>
            <w:tcW w:w="890" w:type="pct"/>
            <w:shd w:val="clear" w:color="auto" w:fill="auto"/>
            <w:noWrap/>
            <w:vAlign w:val="center"/>
          </w:tcPr>
          <w:p w:rsidR="00C91F15" w:rsidRDefault="00C91F15" w:rsidP="00B8049F">
            <w:pPr>
              <w:pStyle w:val="a"/>
              <w:jc w:val="center"/>
              <w:rPr>
                <w:b/>
                <w:i/>
              </w:rPr>
            </w:pPr>
          </w:p>
        </w:tc>
        <w:tc>
          <w:tcPr>
            <w:tcW w:w="2563" w:type="pct"/>
            <w:shd w:val="clear" w:color="auto" w:fill="auto"/>
            <w:vAlign w:val="center"/>
          </w:tcPr>
          <w:p w:rsidR="00C91F15" w:rsidRDefault="00C91F15" w:rsidP="00425B36">
            <w:pPr>
              <w:pStyle w:val="a"/>
            </w:pPr>
          </w:p>
        </w:tc>
      </w:tr>
      <w:tr w:rsidR="00C91F15" w:rsidRPr="0084175A" w:rsidTr="000871EF">
        <w:trPr>
          <w:trHeight w:val="345"/>
        </w:trPr>
        <w:tc>
          <w:tcPr>
            <w:tcW w:w="1029" w:type="pct"/>
            <w:shd w:val="clear" w:color="auto" w:fill="auto"/>
            <w:noWrap/>
            <w:vAlign w:val="center"/>
          </w:tcPr>
          <w:p w:rsidR="00C91F15" w:rsidRPr="00C91F15" w:rsidRDefault="00C91F15" w:rsidP="00C91F15">
            <w:pPr>
              <w:pStyle w:val="a"/>
              <w:rPr>
                <w:b/>
                <w:i/>
              </w:rPr>
            </w:pPr>
          </w:p>
        </w:tc>
        <w:tc>
          <w:tcPr>
            <w:tcW w:w="518" w:type="pct"/>
            <w:vAlign w:val="center"/>
          </w:tcPr>
          <w:p w:rsidR="00C91F15" w:rsidRDefault="00C91F15" w:rsidP="000871EF">
            <w:pPr>
              <w:pStyle w:val="a"/>
              <w:jc w:val="center"/>
            </w:pPr>
          </w:p>
        </w:tc>
        <w:tc>
          <w:tcPr>
            <w:tcW w:w="890" w:type="pct"/>
            <w:shd w:val="clear" w:color="auto" w:fill="auto"/>
            <w:noWrap/>
            <w:vAlign w:val="center"/>
          </w:tcPr>
          <w:p w:rsidR="00C91F15" w:rsidRDefault="00C91F15" w:rsidP="00B8049F">
            <w:pPr>
              <w:pStyle w:val="a"/>
              <w:jc w:val="center"/>
              <w:rPr>
                <w:b/>
                <w:i/>
              </w:rPr>
            </w:pPr>
          </w:p>
        </w:tc>
        <w:tc>
          <w:tcPr>
            <w:tcW w:w="2563" w:type="pct"/>
            <w:shd w:val="clear" w:color="auto" w:fill="auto"/>
            <w:vAlign w:val="center"/>
          </w:tcPr>
          <w:p w:rsidR="00C91F15" w:rsidRDefault="00C91F15" w:rsidP="00425B36">
            <w:pPr>
              <w:pStyle w:val="a"/>
            </w:pPr>
          </w:p>
        </w:tc>
      </w:tr>
      <w:tr w:rsidR="0003738F" w:rsidRPr="0084175A" w:rsidTr="000871EF">
        <w:trPr>
          <w:trHeight w:val="345"/>
        </w:trPr>
        <w:tc>
          <w:tcPr>
            <w:tcW w:w="1029" w:type="pct"/>
            <w:shd w:val="clear" w:color="auto" w:fill="auto"/>
            <w:noWrap/>
            <w:vAlign w:val="center"/>
          </w:tcPr>
          <w:p w:rsidR="0003738F" w:rsidRPr="00EF2E7F" w:rsidRDefault="0003738F" w:rsidP="000871EF">
            <w:pPr>
              <w:pStyle w:val="a"/>
              <w:rPr>
                <w:b/>
                <w:i/>
              </w:rPr>
            </w:pPr>
            <w:r>
              <w:rPr>
                <w:b/>
                <w:i/>
              </w:rPr>
              <w:t>road_class</w:t>
            </w:r>
          </w:p>
        </w:tc>
        <w:tc>
          <w:tcPr>
            <w:tcW w:w="518" w:type="pct"/>
            <w:vAlign w:val="center"/>
          </w:tcPr>
          <w:p w:rsidR="0003738F" w:rsidRDefault="0003738F" w:rsidP="000871EF">
            <w:pPr>
              <w:pStyle w:val="a"/>
              <w:jc w:val="center"/>
            </w:pPr>
          </w:p>
        </w:tc>
        <w:tc>
          <w:tcPr>
            <w:tcW w:w="890" w:type="pct"/>
            <w:shd w:val="clear" w:color="auto" w:fill="auto"/>
            <w:noWrap/>
            <w:vAlign w:val="center"/>
          </w:tcPr>
          <w:p w:rsidR="0003738F" w:rsidRDefault="0003738F" w:rsidP="00B8049F">
            <w:pPr>
              <w:pStyle w:val="a"/>
              <w:jc w:val="center"/>
              <w:rPr>
                <w:b/>
                <w:i/>
              </w:rPr>
            </w:pPr>
          </w:p>
        </w:tc>
        <w:tc>
          <w:tcPr>
            <w:tcW w:w="2563" w:type="pct"/>
            <w:shd w:val="clear" w:color="auto" w:fill="auto"/>
            <w:vAlign w:val="center"/>
          </w:tcPr>
          <w:p w:rsidR="0003738F" w:rsidRDefault="0003738F" w:rsidP="00425B36">
            <w:pPr>
              <w:pStyle w:val="a"/>
            </w:pPr>
          </w:p>
        </w:tc>
      </w:tr>
    </w:tbl>
    <w:p w:rsidR="00693DDB" w:rsidRDefault="00693DDB" w:rsidP="00693DDB">
      <w:pPr>
        <w:pStyle w:val="Heading3"/>
        <w:rPr>
          <w:lang w:eastAsia="zh-CN"/>
        </w:rPr>
      </w:pPr>
      <w:r>
        <w:rPr>
          <w:lang w:eastAsia="zh-CN"/>
        </w:rPr>
        <w:lastRenderedPageBreak/>
        <w:t xml:space="preserve">ADAS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944"/>
        <w:gridCol w:w="1133"/>
        <w:gridCol w:w="2266"/>
        <w:gridCol w:w="6833"/>
      </w:tblGrid>
      <w:tr w:rsidR="007215BD" w:rsidRPr="0084175A" w:rsidTr="00CF389F">
        <w:trPr>
          <w:trHeight w:val="330"/>
        </w:trPr>
        <w:tc>
          <w:tcPr>
            <w:tcW w:w="1117" w:type="pct"/>
            <w:shd w:val="clear" w:color="auto" w:fill="auto"/>
            <w:noWrap/>
            <w:vAlign w:val="center"/>
            <w:hideMark/>
          </w:tcPr>
          <w:p w:rsidR="007215BD" w:rsidRDefault="007215BD" w:rsidP="009977D3">
            <w:pPr>
              <w:jc w:val="center"/>
              <w:rPr>
                <w:rFonts w:cs="SimSun"/>
                <w:b/>
                <w:bCs/>
                <w:lang w:eastAsia="zh-CN"/>
              </w:rPr>
            </w:pPr>
            <w:r>
              <w:rPr>
                <w:rFonts w:hint="eastAsia"/>
                <w:b/>
                <w:bCs/>
                <w:lang w:eastAsia="zh-CN"/>
              </w:rPr>
              <w:t>Key</w:t>
            </w:r>
          </w:p>
        </w:tc>
        <w:tc>
          <w:tcPr>
            <w:tcW w:w="430" w:type="pct"/>
          </w:tcPr>
          <w:p w:rsidR="007215BD" w:rsidRDefault="007215BD" w:rsidP="009977D3">
            <w:pPr>
              <w:jc w:val="center"/>
              <w:rPr>
                <w:rFonts w:cs="SimSun"/>
                <w:b/>
                <w:bCs/>
                <w:lang w:eastAsia="zh-CN"/>
              </w:rPr>
            </w:pPr>
            <w:r w:rsidRPr="00330ED0">
              <w:rPr>
                <w:rFonts w:cs="SimSun"/>
                <w:b/>
                <w:bCs/>
              </w:rPr>
              <w:t>Mandatory</w:t>
            </w:r>
          </w:p>
        </w:tc>
        <w:tc>
          <w:tcPr>
            <w:tcW w:w="860" w:type="pct"/>
            <w:shd w:val="clear" w:color="auto" w:fill="auto"/>
            <w:noWrap/>
            <w:vAlign w:val="center"/>
            <w:hideMark/>
          </w:tcPr>
          <w:p w:rsidR="007215BD" w:rsidRDefault="007215BD" w:rsidP="009977D3">
            <w:pPr>
              <w:jc w:val="center"/>
              <w:rPr>
                <w:rFonts w:cs="SimSun"/>
                <w:b/>
                <w:bCs/>
                <w:lang w:eastAsia="zh-CN"/>
              </w:rPr>
            </w:pPr>
            <w:r>
              <w:rPr>
                <w:rFonts w:cs="SimSun" w:hint="eastAsia"/>
                <w:b/>
                <w:bCs/>
                <w:lang w:eastAsia="zh-CN"/>
              </w:rPr>
              <w:t>Value</w:t>
            </w:r>
          </w:p>
        </w:tc>
        <w:tc>
          <w:tcPr>
            <w:tcW w:w="2593" w:type="pct"/>
            <w:shd w:val="clear" w:color="auto" w:fill="auto"/>
            <w:noWrap/>
            <w:vAlign w:val="center"/>
            <w:hideMark/>
          </w:tcPr>
          <w:p w:rsidR="007215BD" w:rsidRDefault="007215BD" w:rsidP="009977D3">
            <w:pPr>
              <w:jc w:val="center"/>
              <w:rPr>
                <w:rFonts w:cs="SimSun"/>
                <w:b/>
                <w:bCs/>
              </w:rPr>
            </w:pPr>
            <w:r>
              <w:rPr>
                <w:rFonts w:cs="SimSun"/>
                <w:b/>
                <w:bCs/>
              </w:rPr>
              <w:t>Description</w:t>
            </w:r>
          </w:p>
        </w:tc>
      </w:tr>
      <w:tr w:rsidR="007215BD" w:rsidRPr="0084175A" w:rsidTr="00CF389F">
        <w:trPr>
          <w:trHeight w:val="345"/>
        </w:trPr>
        <w:tc>
          <w:tcPr>
            <w:tcW w:w="1117" w:type="pct"/>
            <w:shd w:val="clear" w:color="auto" w:fill="auto"/>
            <w:noWrap/>
            <w:vAlign w:val="center"/>
          </w:tcPr>
          <w:p w:rsidR="007215BD" w:rsidRPr="00B86AA2" w:rsidRDefault="007215BD" w:rsidP="009977D3">
            <w:pPr>
              <w:pStyle w:val="a"/>
              <w:rPr>
                <w:b/>
                <w:i/>
              </w:rPr>
            </w:pPr>
            <w:r>
              <w:rPr>
                <w:b/>
                <w:i/>
              </w:rPr>
              <w:t>adas:bua</w:t>
            </w:r>
          </w:p>
        </w:tc>
        <w:tc>
          <w:tcPr>
            <w:tcW w:w="430" w:type="pct"/>
            <w:vAlign w:val="center"/>
          </w:tcPr>
          <w:p w:rsidR="007215BD" w:rsidRDefault="007215BD" w:rsidP="009977D3">
            <w:pPr>
              <w:pStyle w:val="a"/>
              <w:jc w:val="center"/>
            </w:pPr>
            <w:r>
              <w:t>N</w:t>
            </w:r>
          </w:p>
        </w:tc>
        <w:tc>
          <w:tcPr>
            <w:tcW w:w="860" w:type="pct"/>
            <w:shd w:val="clear" w:color="auto" w:fill="auto"/>
            <w:noWrap/>
            <w:vAlign w:val="center"/>
          </w:tcPr>
          <w:p w:rsidR="007215BD" w:rsidRPr="007215BD" w:rsidRDefault="007215BD" w:rsidP="009977D3">
            <w:pPr>
              <w:pStyle w:val="a"/>
              <w:jc w:val="center"/>
              <w:rPr>
                <w:b/>
                <w:i/>
              </w:rPr>
            </w:pPr>
            <w:r w:rsidRPr="007215BD">
              <w:rPr>
                <w:b/>
                <w:i/>
              </w:rPr>
              <w:t>yes/no</w:t>
            </w:r>
          </w:p>
        </w:tc>
        <w:tc>
          <w:tcPr>
            <w:tcW w:w="2593" w:type="pct"/>
            <w:shd w:val="clear" w:color="auto" w:fill="auto"/>
            <w:vAlign w:val="center"/>
          </w:tcPr>
          <w:p w:rsidR="007215BD" w:rsidRDefault="007215BD" w:rsidP="009977D3">
            <w:pPr>
              <w:pStyle w:val="a"/>
            </w:pPr>
            <w:r>
              <w:t>Indicates if the link belongs to built-up area.</w:t>
            </w:r>
          </w:p>
        </w:tc>
      </w:tr>
      <w:tr w:rsidR="007215BD" w:rsidRPr="0084175A" w:rsidTr="00CF389F">
        <w:trPr>
          <w:trHeight w:val="345"/>
        </w:trPr>
        <w:tc>
          <w:tcPr>
            <w:tcW w:w="1117" w:type="pct"/>
            <w:shd w:val="clear" w:color="auto" w:fill="auto"/>
            <w:noWrap/>
            <w:vAlign w:val="center"/>
          </w:tcPr>
          <w:p w:rsidR="007215BD" w:rsidRPr="00B86AA2" w:rsidRDefault="00195E77" w:rsidP="009977D3">
            <w:pPr>
              <w:pStyle w:val="a"/>
              <w:rPr>
                <w:b/>
                <w:i/>
              </w:rPr>
            </w:pPr>
            <w:r w:rsidRPr="00195E77">
              <w:rPr>
                <w:b/>
                <w:i/>
              </w:rPr>
              <w:t>adas:chs</w:t>
            </w:r>
          </w:p>
        </w:tc>
        <w:tc>
          <w:tcPr>
            <w:tcW w:w="430" w:type="pct"/>
            <w:vAlign w:val="center"/>
          </w:tcPr>
          <w:p w:rsidR="007215BD" w:rsidRDefault="00195E77" w:rsidP="009977D3">
            <w:pPr>
              <w:pStyle w:val="a"/>
              <w:jc w:val="center"/>
            </w:pPr>
            <w:r>
              <w:t>N</w:t>
            </w:r>
          </w:p>
        </w:tc>
        <w:tc>
          <w:tcPr>
            <w:tcW w:w="860" w:type="pct"/>
            <w:shd w:val="clear" w:color="auto" w:fill="auto"/>
            <w:noWrap/>
            <w:vAlign w:val="center"/>
          </w:tcPr>
          <w:p w:rsidR="007215BD" w:rsidRDefault="00195E77" w:rsidP="009977D3">
            <w:pPr>
              <w:pStyle w:val="a"/>
              <w:jc w:val="center"/>
            </w:pPr>
            <w:r>
              <w:t>&lt;user defined&gt;</w:t>
            </w:r>
          </w:p>
        </w:tc>
        <w:tc>
          <w:tcPr>
            <w:tcW w:w="2593" w:type="pct"/>
            <w:shd w:val="clear" w:color="auto" w:fill="auto"/>
            <w:vAlign w:val="center"/>
          </w:tcPr>
          <w:p w:rsidR="007215BD" w:rsidRDefault="00195E77" w:rsidP="009977D3">
            <w:pPr>
              <w:pStyle w:val="a"/>
            </w:pPr>
            <w:r>
              <w:t xml:space="preserve">The curvature, heading and slope value on the road coordinates. </w:t>
            </w:r>
          </w:p>
        </w:tc>
      </w:tr>
      <w:tr w:rsidR="007215BD" w:rsidRPr="0084175A" w:rsidTr="00CF389F">
        <w:trPr>
          <w:trHeight w:val="345"/>
        </w:trPr>
        <w:tc>
          <w:tcPr>
            <w:tcW w:w="1117" w:type="pct"/>
            <w:shd w:val="clear" w:color="auto" w:fill="auto"/>
            <w:noWrap/>
            <w:vAlign w:val="center"/>
          </w:tcPr>
          <w:p w:rsidR="007215BD" w:rsidRPr="00B86AA2" w:rsidRDefault="00A7329F" w:rsidP="00A7329F">
            <w:pPr>
              <w:pStyle w:val="a"/>
              <w:rPr>
                <w:b/>
                <w:i/>
              </w:rPr>
            </w:pPr>
            <w:r>
              <w:rPr>
                <w:b/>
                <w:i/>
              </w:rPr>
              <w:t>adas:complex_intersection</w:t>
            </w:r>
          </w:p>
        </w:tc>
        <w:tc>
          <w:tcPr>
            <w:tcW w:w="430" w:type="pct"/>
            <w:vAlign w:val="center"/>
          </w:tcPr>
          <w:p w:rsidR="007215BD" w:rsidRDefault="00B50619" w:rsidP="009977D3">
            <w:pPr>
              <w:pStyle w:val="a"/>
              <w:jc w:val="center"/>
            </w:pPr>
            <w:r>
              <w:t>N</w:t>
            </w:r>
          </w:p>
        </w:tc>
        <w:tc>
          <w:tcPr>
            <w:tcW w:w="860" w:type="pct"/>
            <w:shd w:val="clear" w:color="auto" w:fill="auto"/>
            <w:noWrap/>
            <w:vAlign w:val="center"/>
          </w:tcPr>
          <w:p w:rsidR="007215BD" w:rsidRPr="006E36C2" w:rsidRDefault="00B50619" w:rsidP="009977D3">
            <w:pPr>
              <w:pStyle w:val="a"/>
              <w:jc w:val="center"/>
              <w:rPr>
                <w:b/>
                <w:i/>
              </w:rPr>
            </w:pPr>
            <w:r w:rsidRPr="006E36C2">
              <w:rPr>
                <w:b/>
                <w:i/>
              </w:rPr>
              <w:t>yes/no</w:t>
            </w:r>
          </w:p>
        </w:tc>
        <w:tc>
          <w:tcPr>
            <w:tcW w:w="2593" w:type="pct"/>
            <w:shd w:val="clear" w:color="auto" w:fill="auto"/>
            <w:vAlign w:val="center"/>
          </w:tcPr>
          <w:p w:rsidR="00B50619" w:rsidRDefault="00B50619" w:rsidP="00B50619">
            <w:pPr>
              <w:pStyle w:val="a"/>
            </w:pPr>
            <w:r w:rsidRPr="00B50619">
              <w:t xml:space="preserve">Indicates if the intersection belongs to </w:t>
            </w:r>
            <w:r>
              <w:t xml:space="preserve">below situations. </w:t>
            </w:r>
          </w:p>
          <w:p w:rsidR="00B50619" w:rsidRPr="00B50619" w:rsidRDefault="00B50619" w:rsidP="00B50619">
            <w:pPr>
              <w:pStyle w:val="a"/>
            </w:pPr>
          </w:p>
          <w:p w:rsidR="007215BD" w:rsidRDefault="00B50619" w:rsidP="00B50619">
            <w:pPr>
              <w:pStyle w:val="a"/>
              <w:rPr>
                <w:rFonts w:ascii="NokiaPureText" w:hAnsi="NokiaPureText" w:hint="eastAsia"/>
                <w:color w:val="656565"/>
                <w:sz w:val="20"/>
                <w:szCs w:val="20"/>
                <w:lang w:eastAsia="en-US"/>
              </w:rPr>
            </w:pPr>
            <w:r w:rsidRPr="00B50619">
              <w:rPr>
                <w:rFonts w:ascii="NokiaPureHeadline" w:hAnsi="NokiaPureHeadline"/>
                <w:color w:val="000000"/>
                <w:sz w:val="20"/>
                <w:szCs w:val="20"/>
                <w:lang w:eastAsia="en-US"/>
              </w:rPr>
              <w:t>Intersection Category = 1 (Intersection Internal)</w:t>
            </w:r>
            <w:r w:rsidRPr="00B50619">
              <w:rPr>
                <w:rFonts w:ascii="NokiaPureHeadline" w:hAnsi="NokiaPureHeadline"/>
                <w:color w:val="000000"/>
                <w:sz w:val="20"/>
                <w:szCs w:val="20"/>
                <w:lang w:eastAsia="en-US"/>
              </w:rPr>
              <w:br/>
            </w:r>
            <w:r w:rsidRPr="00B50619">
              <w:rPr>
                <w:rFonts w:ascii="NokiaPureText" w:hAnsi="NokiaPureText"/>
                <w:color w:val="656565"/>
                <w:sz w:val="20"/>
                <w:szCs w:val="20"/>
                <w:lang w:eastAsia="en-US"/>
              </w:rPr>
              <w:t>This value indicates that a road segment should not be viewed as an individual piece of</w:t>
            </w:r>
            <w:r>
              <w:rPr>
                <w:rFonts w:ascii="NokiaPureText" w:hAnsi="NokiaPureText"/>
                <w:color w:val="656565"/>
                <w:sz w:val="20"/>
                <w:szCs w:val="20"/>
                <w:lang w:eastAsia="en-US"/>
              </w:rPr>
              <w:t xml:space="preserve"> </w:t>
            </w:r>
            <w:r w:rsidRPr="00B50619">
              <w:rPr>
                <w:rFonts w:ascii="NokiaPureText" w:hAnsi="NokiaPureText"/>
                <w:color w:val="656565"/>
                <w:sz w:val="20"/>
                <w:szCs w:val="20"/>
                <w:lang w:eastAsia="en-US"/>
              </w:rPr>
              <w:t>road but as part of the intersection. A separate guidance manoeuvre should not exist for</w:t>
            </w:r>
            <w:r>
              <w:rPr>
                <w:rFonts w:ascii="NokiaPureText" w:hAnsi="NokiaPureText"/>
                <w:color w:val="656565"/>
                <w:sz w:val="20"/>
                <w:szCs w:val="20"/>
                <w:lang w:eastAsia="en-US"/>
              </w:rPr>
              <w:t xml:space="preserve"> </w:t>
            </w:r>
            <w:r w:rsidRPr="00B50619">
              <w:rPr>
                <w:rFonts w:ascii="NokiaPureText" w:hAnsi="NokiaPureText"/>
                <w:color w:val="656565"/>
                <w:sz w:val="20"/>
                <w:szCs w:val="20"/>
                <w:lang w:eastAsia="en-US"/>
              </w:rPr>
              <w:t xml:space="preserve">this segment. For example, if making a u-turn in </w:t>
            </w:r>
            <w:r>
              <w:rPr>
                <w:rFonts w:ascii="NokiaPureText" w:hAnsi="NokiaPureText"/>
                <w:color w:val="656565"/>
                <w:sz w:val="20"/>
                <w:szCs w:val="20"/>
                <w:lang w:eastAsia="en-US"/>
              </w:rPr>
              <w:t>Example A</w:t>
            </w:r>
            <w:r w:rsidRPr="00B50619">
              <w:rPr>
                <w:rFonts w:ascii="NokiaPureText" w:hAnsi="NokiaPureText"/>
                <w:color w:val="656565"/>
                <w:sz w:val="20"/>
                <w:szCs w:val="20"/>
                <w:lang w:eastAsia="en-US"/>
              </w:rPr>
              <w:t>, the driver</w:t>
            </w:r>
            <w:r>
              <w:rPr>
                <w:rFonts w:ascii="NokiaPureText" w:hAnsi="NokiaPureText"/>
                <w:color w:val="656565"/>
                <w:sz w:val="20"/>
                <w:szCs w:val="20"/>
                <w:lang w:eastAsia="en-US"/>
              </w:rPr>
              <w:t xml:space="preserve"> </w:t>
            </w:r>
            <w:r w:rsidRPr="00B50619">
              <w:rPr>
                <w:rFonts w:ascii="NokiaPureText" w:hAnsi="NokiaPureText"/>
                <w:color w:val="656565"/>
                <w:sz w:val="20"/>
                <w:szCs w:val="20"/>
                <w:lang w:eastAsia="en-US"/>
              </w:rPr>
              <w:t>should receive the instruction to "make the u-turn" and not "turn left, turn left".</w:t>
            </w:r>
            <w:r w:rsidRPr="00B50619">
              <w:rPr>
                <w:rFonts w:ascii="NokiaPureText" w:hAnsi="NokiaPureText"/>
                <w:color w:val="656565"/>
                <w:sz w:val="20"/>
                <w:szCs w:val="20"/>
                <w:lang w:eastAsia="en-US"/>
              </w:rPr>
              <w:br/>
            </w:r>
            <w:r w:rsidRPr="00B50619">
              <w:rPr>
                <w:rFonts w:ascii="NokiaPureHeadline" w:hAnsi="NokiaPureHeadline"/>
                <w:color w:val="000000"/>
                <w:sz w:val="20"/>
                <w:szCs w:val="20"/>
                <w:lang w:eastAsia="en-US"/>
              </w:rPr>
              <w:t>Intersection Category = 2 (Manoeuvre)</w:t>
            </w:r>
            <w:r w:rsidRPr="00B50619">
              <w:rPr>
                <w:rFonts w:ascii="NokiaPureHeadline" w:hAnsi="NokiaPureHeadline"/>
                <w:color w:val="000000"/>
                <w:sz w:val="20"/>
                <w:szCs w:val="20"/>
                <w:lang w:eastAsia="en-US"/>
              </w:rPr>
              <w:br/>
            </w:r>
            <w:r w:rsidRPr="00B50619">
              <w:rPr>
                <w:rFonts w:ascii="NokiaPureText" w:hAnsi="NokiaPureText"/>
                <w:color w:val="656565"/>
                <w:sz w:val="20"/>
                <w:szCs w:val="20"/>
                <w:lang w:eastAsia="en-US"/>
              </w:rPr>
              <w:t>This value indicates that only one command should be given despite the fact that two</w:t>
            </w:r>
            <w:r>
              <w:rPr>
                <w:rFonts w:ascii="NokiaPureText" w:hAnsi="NokiaPureText"/>
                <w:color w:val="656565"/>
                <w:sz w:val="20"/>
                <w:szCs w:val="20"/>
                <w:lang w:eastAsia="en-US"/>
              </w:rPr>
              <w:t xml:space="preserve"> </w:t>
            </w:r>
            <w:r w:rsidRPr="00B50619">
              <w:rPr>
                <w:rFonts w:ascii="NokiaPureText" w:hAnsi="NokiaPureText"/>
                <w:color w:val="656565"/>
                <w:sz w:val="20"/>
                <w:szCs w:val="20"/>
                <w:lang w:eastAsia="en-US"/>
              </w:rPr>
              <w:t>Junctions occur – one at each end of the turn lane. It is only necessary to state "turn</w:t>
            </w:r>
            <w:r>
              <w:rPr>
                <w:rFonts w:ascii="NokiaPureText" w:hAnsi="NokiaPureText"/>
                <w:color w:val="656565"/>
                <w:sz w:val="20"/>
                <w:szCs w:val="20"/>
                <w:lang w:eastAsia="en-US"/>
              </w:rPr>
              <w:t xml:space="preserve"> </w:t>
            </w:r>
            <w:r w:rsidRPr="00B50619">
              <w:rPr>
                <w:rFonts w:ascii="NokiaPureText" w:hAnsi="NokiaPureText"/>
                <w:color w:val="656565"/>
                <w:sz w:val="20"/>
                <w:szCs w:val="20"/>
                <w:lang w:eastAsia="en-US"/>
              </w:rPr>
              <w:t>right" near the beginning of the manoeuvre because generally at the end the driver does</w:t>
            </w:r>
            <w:r>
              <w:rPr>
                <w:rFonts w:ascii="NokiaPureText" w:hAnsi="NokiaPureText"/>
                <w:color w:val="656565"/>
                <w:sz w:val="20"/>
                <w:szCs w:val="20"/>
                <w:lang w:eastAsia="en-US"/>
              </w:rPr>
              <w:t xml:space="preserve"> </w:t>
            </w:r>
            <w:r w:rsidRPr="00B50619">
              <w:rPr>
                <w:rFonts w:ascii="NokiaPureText" w:hAnsi="NokiaPureText"/>
                <w:color w:val="656565"/>
                <w:sz w:val="20"/>
                <w:szCs w:val="20"/>
                <w:lang w:eastAsia="en-US"/>
              </w:rPr>
              <w:t>not have a choice in direction. See Example B.</w:t>
            </w:r>
            <w:r w:rsidRPr="00B50619">
              <w:rPr>
                <w:rFonts w:ascii="NokiaPureText" w:hAnsi="NokiaPureText"/>
                <w:color w:val="656565"/>
                <w:sz w:val="20"/>
                <w:szCs w:val="20"/>
                <w:lang w:eastAsia="en-US"/>
              </w:rPr>
              <w:br/>
            </w:r>
            <w:r w:rsidRPr="00B50619">
              <w:rPr>
                <w:rFonts w:ascii="NokiaPureHeadline" w:hAnsi="NokiaPureHeadline"/>
                <w:color w:val="000000"/>
                <w:sz w:val="20"/>
                <w:szCs w:val="20"/>
                <w:lang w:eastAsia="en-US"/>
              </w:rPr>
              <w:t>Intersection Category = 3 (Indescribable)</w:t>
            </w:r>
            <w:r w:rsidRPr="00B50619">
              <w:rPr>
                <w:rFonts w:ascii="NokiaPureHeadline" w:hAnsi="NokiaPureHeadline"/>
                <w:color w:val="000000"/>
                <w:sz w:val="20"/>
                <w:szCs w:val="20"/>
                <w:lang w:eastAsia="en-US"/>
              </w:rPr>
              <w:br/>
            </w:r>
            <w:r w:rsidRPr="00B50619">
              <w:rPr>
                <w:rFonts w:ascii="NokiaPureText" w:hAnsi="NokiaPureText"/>
                <w:color w:val="656565"/>
                <w:sz w:val="20"/>
                <w:szCs w:val="20"/>
                <w:lang w:eastAsia="en-US"/>
              </w:rPr>
              <w:t>This value indicates a manoeuvre that cannot be explained in one command or at all. A</w:t>
            </w:r>
            <w:r>
              <w:rPr>
                <w:rFonts w:ascii="NokiaPureText" w:hAnsi="NokiaPureText"/>
                <w:color w:val="656565"/>
                <w:sz w:val="20"/>
                <w:szCs w:val="20"/>
                <w:lang w:eastAsia="en-US"/>
              </w:rPr>
              <w:t xml:space="preserve"> </w:t>
            </w:r>
            <w:r w:rsidRPr="00B50619">
              <w:rPr>
                <w:rFonts w:ascii="NokiaPureText" w:hAnsi="NokiaPureText"/>
                <w:color w:val="656565"/>
                <w:sz w:val="20"/>
                <w:szCs w:val="20"/>
                <w:lang w:eastAsia="en-US"/>
              </w:rPr>
              <w:t>graphic may be needed to illustrate the turn. In these situations a driver may need to go</w:t>
            </w:r>
            <w:r>
              <w:rPr>
                <w:rFonts w:ascii="NokiaPureText" w:hAnsi="NokiaPureText"/>
                <w:color w:val="656565"/>
                <w:sz w:val="20"/>
                <w:szCs w:val="20"/>
                <w:lang w:eastAsia="en-US"/>
              </w:rPr>
              <w:t xml:space="preserve"> r</w:t>
            </w:r>
            <w:r w:rsidRPr="00B50619">
              <w:rPr>
                <w:rFonts w:ascii="NokiaPureText" w:hAnsi="NokiaPureText"/>
                <w:color w:val="656565"/>
                <w:sz w:val="20"/>
                <w:szCs w:val="20"/>
                <w:lang w:eastAsia="en-US"/>
              </w:rPr>
              <w:t>ight to make a left turn. See Example C .</w:t>
            </w:r>
          </w:p>
          <w:p w:rsidR="00B50619" w:rsidRDefault="00B50619" w:rsidP="00B50619">
            <w:pPr>
              <w:pStyle w:val="a"/>
            </w:pPr>
          </w:p>
          <w:p w:rsidR="00B50619" w:rsidRDefault="00B50619" w:rsidP="00B50619">
            <w:pPr>
              <w:pStyle w:val="a"/>
            </w:pPr>
            <w:r>
              <w:rPr>
                <w:noProof/>
              </w:rPr>
              <w:drawing>
                <wp:inline distT="0" distB="0" distL="0" distR="0" wp14:anchorId="26948FD4" wp14:editId="2C5E89B0">
                  <wp:extent cx="4099560" cy="110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99560" cy="1108400"/>
                          </a:xfrm>
                          <a:prstGeom prst="rect">
                            <a:avLst/>
                          </a:prstGeom>
                        </pic:spPr>
                      </pic:pic>
                    </a:graphicData>
                  </a:graphic>
                </wp:inline>
              </w:drawing>
            </w:r>
          </w:p>
        </w:tc>
      </w:tr>
      <w:tr w:rsidR="007215BD" w:rsidRPr="0084175A" w:rsidTr="00CF389F">
        <w:trPr>
          <w:trHeight w:val="345"/>
        </w:trPr>
        <w:tc>
          <w:tcPr>
            <w:tcW w:w="1117" w:type="pct"/>
            <w:shd w:val="clear" w:color="auto" w:fill="auto"/>
            <w:noWrap/>
            <w:vAlign w:val="center"/>
          </w:tcPr>
          <w:p w:rsidR="007215BD" w:rsidRPr="00B86AA2" w:rsidRDefault="00A7329F" w:rsidP="009977D3">
            <w:pPr>
              <w:pStyle w:val="a"/>
              <w:rPr>
                <w:b/>
                <w:i/>
              </w:rPr>
            </w:pPr>
            <w:r w:rsidRPr="00A7329F">
              <w:rPr>
                <w:b/>
                <w:i/>
              </w:rPr>
              <w:t>adas:divided_road</w:t>
            </w:r>
          </w:p>
        </w:tc>
        <w:tc>
          <w:tcPr>
            <w:tcW w:w="430" w:type="pct"/>
            <w:vAlign w:val="center"/>
          </w:tcPr>
          <w:p w:rsidR="007215BD" w:rsidRDefault="001F6E15" w:rsidP="009977D3">
            <w:pPr>
              <w:pStyle w:val="a"/>
              <w:jc w:val="center"/>
            </w:pPr>
            <w:r>
              <w:t>N</w:t>
            </w:r>
          </w:p>
        </w:tc>
        <w:tc>
          <w:tcPr>
            <w:tcW w:w="860" w:type="pct"/>
            <w:shd w:val="clear" w:color="auto" w:fill="auto"/>
            <w:noWrap/>
            <w:vAlign w:val="center"/>
          </w:tcPr>
          <w:p w:rsidR="007215BD" w:rsidRPr="006362B7" w:rsidRDefault="006362B7" w:rsidP="009977D3">
            <w:pPr>
              <w:pStyle w:val="a"/>
              <w:jc w:val="center"/>
              <w:rPr>
                <w:b/>
                <w:i/>
              </w:rPr>
            </w:pPr>
            <w:r w:rsidRPr="006362B7">
              <w:rPr>
                <w:b/>
                <w:i/>
              </w:rPr>
              <w:t>yes/no</w:t>
            </w:r>
          </w:p>
        </w:tc>
        <w:tc>
          <w:tcPr>
            <w:tcW w:w="2593" w:type="pct"/>
            <w:shd w:val="clear" w:color="auto" w:fill="auto"/>
            <w:vAlign w:val="center"/>
          </w:tcPr>
          <w:p w:rsidR="00D31B63" w:rsidRDefault="00D31B63" w:rsidP="00D31B63">
            <w:pPr>
              <w:pStyle w:val="a"/>
            </w:pPr>
            <w:r>
              <w:t>identifies the presence of a legal or physical divider preventing specific</w:t>
            </w:r>
          </w:p>
          <w:p w:rsidR="007215BD" w:rsidRDefault="00D31B63" w:rsidP="00D31B63">
            <w:pPr>
              <w:pStyle w:val="a"/>
            </w:pPr>
            <w:r>
              <w:t>manoeuvres.</w:t>
            </w:r>
          </w:p>
        </w:tc>
      </w:tr>
      <w:tr w:rsidR="007215BD" w:rsidRPr="0084175A" w:rsidTr="00CF389F">
        <w:trPr>
          <w:trHeight w:val="345"/>
        </w:trPr>
        <w:tc>
          <w:tcPr>
            <w:tcW w:w="1117" w:type="pct"/>
            <w:shd w:val="clear" w:color="auto" w:fill="auto"/>
            <w:noWrap/>
            <w:vAlign w:val="center"/>
          </w:tcPr>
          <w:p w:rsidR="007215BD" w:rsidRDefault="00CF389F" w:rsidP="00CF389F">
            <w:pPr>
              <w:pStyle w:val="a"/>
              <w:rPr>
                <w:b/>
                <w:i/>
              </w:rPr>
            </w:pPr>
            <w:r>
              <w:rPr>
                <w:b/>
                <w:i/>
              </w:rPr>
              <w:t>adas:form_of_way</w:t>
            </w:r>
          </w:p>
        </w:tc>
        <w:tc>
          <w:tcPr>
            <w:tcW w:w="430" w:type="pct"/>
            <w:vAlign w:val="center"/>
          </w:tcPr>
          <w:p w:rsidR="007215BD" w:rsidRDefault="00CE2F26" w:rsidP="009977D3">
            <w:pPr>
              <w:pStyle w:val="a"/>
              <w:jc w:val="center"/>
            </w:pPr>
            <w:r>
              <w:t>N</w:t>
            </w:r>
          </w:p>
        </w:tc>
        <w:tc>
          <w:tcPr>
            <w:tcW w:w="860" w:type="pct"/>
            <w:shd w:val="clear" w:color="auto" w:fill="auto"/>
            <w:noWrap/>
            <w:vAlign w:val="center"/>
          </w:tcPr>
          <w:p w:rsidR="007215BD" w:rsidRDefault="00D564D1" w:rsidP="00C34C47">
            <w:pPr>
              <w:pStyle w:val="a"/>
              <w:jc w:val="center"/>
            </w:pPr>
            <w:r>
              <w:t>&lt;see description&gt;</w:t>
            </w:r>
          </w:p>
        </w:tc>
        <w:tc>
          <w:tcPr>
            <w:tcW w:w="2593" w:type="pct"/>
            <w:shd w:val="clear" w:color="auto" w:fill="auto"/>
            <w:vAlign w:val="center"/>
          </w:tcPr>
          <w:p w:rsidR="007215BD" w:rsidRDefault="00D564D1" w:rsidP="009977D3">
            <w:pPr>
              <w:pStyle w:val="a"/>
            </w:pPr>
            <w:r>
              <w:rPr>
                <w:noProof/>
              </w:rPr>
              <w:drawing>
                <wp:inline distT="0" distB="0" distL="0" distR="0" wp14:anchorId="68C1B133" wp14:editId="4F687420">
                  <wp:extent cx="4283377" cy="4259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83377" cy="4259580"/>
                          </a:xfrm>
                          <a:prstGeom prst="rect">
                            <a:avLst/>
                          </a:prstGeom>
                        </pic:spPr>
                      </pic:pic>
                    </a:graphicData>
                  </a:graphic>
                </wp:inline>
              </w:drawing>
            </w:r>
          </w:p>
          <w:p w:rsidR="00D564D1" w:rsidRDefault="00D564D1" w:rsidP="009977D3">
            <w:pPr>
              <w:pStyle w:val="a"/>
            </w:pPr>
            <w:r>
              <w:rPr>
                <w:noProof/>
              </w:rPr>
              <w:drawing>
                <wp:inline distT="0" distB="0" distL="0" distR="0" wp14:anchorId="2FF2860C" wp14:editId="6A2C9DEC">
                  <wp:extent cx="4236720" cy="775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59404" cy="779412"/>
                          </a:xfrm>
                          <a:prstGeom prst="rect">
                            <a:avLst/>
                          </a:prstGeom>
                        </pic:spPr>
                      </pic:pic>
                    </a:graphicData>
                  </a:graphic>
                </wp:inline>
              </w:drawing>
            </w:r>
          </w:p>
        </w:tc>
      </w:tr>
      <w:tr w:rsidR="007215BD" w:rsidRPr="0084175A" w:rsidTr="00CF389F">
        <w:trPr>
          <w:trHeight w:val="345"/>
        </w:trPr>
        <w:tc>
          <w:tcPr>
            <w:tcW w:w="1117" w:type="pct"/>
            <w:shd w:val="clear" w:color="auto" w:fill="auto"/>
            <w:noWrap/>
            <w:vAlign w:val="center"/>
          </w:tcPr>
          <w:p w:rsidR="007215BD" w:rsidRDefault="00CF389F" w:rsidP="00CF389F">
            <w:pPr>
              <w:pStyle w:val="a"/>
              <w:rPr>
                <w:b/>
                <w:i/>
              </w:rPr>
            </w:pPr>
            <w:r>
              <w:rPr>
                <w:b/>
                <w:i/>
              </w:rPr>
              <w:t>adas:regional_code</w:t>
            </w:r>
          </w:p>
        </w:tc>
        <w:tc>
          <w:tcPr>
            <w:tcW w:w="430" w:type="pct"/>
            <w:vAlign w:val="center"/>
          </w:tcPr>
          <w:p w:rsidR="007215BD" w:rsidRDefault="00FA2C5B" w:rsidP="009977D3">
            <w:pPr>
              <w:pStyle w:val="a"/>
              <w:jc w:val="center"/>
            </w:pPr>
            <w:r>
              <w:t>N</w:t>
            </w:r>
          </w:p>
        </w:tc>
        <w:tc>
          <w:tcPr>
            <w:tcW w:w="860" w:type="pct"/>
            <w:shd w:val="clear" w:color="auto" w:fill="auto"/>
            <w:noWrap/>
            <w:vAlign w:val="center"/>
          </w:tcPr>
          <w:p w:rsidR="007215BD" w:rsidRPr="00F72EE8" w:rsidRDefault="00235931" w:rsidP="009977D3">
            <w:pPr>
              <w:pStyle w:val="a"/>
              <w:jc w:val="center"/>
              <w:rPr>
                <w:b/>
                <w:i/>
              </w:rPr>
            </w:pPr>
            <w:r w:rsidRPr="00F72EE8">
              <w:rPr>
                <w:b/>
                <w:i/>
              </w:rPr>
              <w:t>0…32766</w:t>
            </w:r>
          </w:p>
        </w:tc>
        <w:tc>
          <w:tcPr>
            <w:tcW w:w="2593" w:type="pct"/>
            <w:shd w:val="clear" w:color="auto" w:fill="auto"/>
            <w:vAlign w:val="center"/>
          </w:tcPr>
          <w:p w:rsidR="002C72F6" w:rsidRDefault="002C72F6" w:rsidP="002C72F6">
            <w:pPr>
              <w:pStyle w:val="a"/>
            </w:pPr>
            <w:r>
              <w:t>For a given Country Code, specifies regio</w:t>
            </w:r>
            <w:r w:rsidR="00646950">
              <w:t xml:space="preserve">n of a country where vehicle is </w:t>
            </w:r>
            <w:r w:rsidR="00A65AC7">
              <w:t xml:space="preserve">currently </w:t>
            </w:r>
            <w:r>
              <w:t>positioned.</w:t>
            </w:r>
          </w:p>
          <w:p w:rsidR="00F72EE8" w:rsidRDefault="002C72F6" w:rsidP="002C72F6">
            <w:pPr>
              <w:pStyle w:val="a"/>
            </w:pPr>
            <w:r w:rsidRPr="00F72EE8">
              <w:rPr>
                <w:b/>
              </w:rPr>
              <w:t>0</w:t>
            </w:r>
            <w:r>
              <w:t xml:space="preserve"> </w:t>
            </w:r>
            <w:r w:rsidR="00F72EE8">
              <w:t xml:space="preserve">: </w:t>
            </w:r>
            <w:r>
              <w:t xml:space="preserve">stands for unknown, </w:t>
            </w:r>
          </w:p>
          <w:p w:rsidR="002C72F6" w:rsidRDefault="002C72F6" w:rsidP="002C72F6">
            <w:pPr>
              <w:pStyle w:val="a"/>
            </w:pPr>
            <w:r w:rsidRPr="00F72EE8">
              <w:rPr>
                <w:b/>
              </w:rPr>
              <w:t>32767</w:t>
            </w:r>
            <w:r w:rsidR="00F72EE8" w:rsidRPr="00F72EE8">
              <w:t xml:space="preserve">: </w:t>
            </w:r>
            <w:r>
              <w:t xml:space="preserve"> means N/A</w:t>
            </w:r>
          </w:p>
          <w:p w:rsidR="00A65AC7" w:rsidRDefault="00A65AC7" w:rsidP="002C72F6">
            <w:pPr>
              <w:pStyle w:val="a"/>
            </w:pPr>
          </w:p>
          <w:p w:rsidR="007215BD" w:rsidRDefault="002C72F6" w:rsidP="00B67C78">
            <w:pPr>
              <w:pStyle w:val="a"/>
            </w:pPr>
            <w:r>
              <w:t>All other val</w:t>
            </w:r>
            <w:r w:rsidR="00A65AC7">
              <w:t xml:space="preserve">ues are based on ISO 3166-2 with the code mapping </w:t>
            </w:r>
            <w:r>
              <w:t>scheme.</w:t>
            </w:r>
            <w:r w:rsidR="00B67C78">
              <w:t xml:space="preserve"> Refer to </w:t>
            </w:r>
            <w:r w:rsidR="00F2140F">
              <w:t>ADASIS</w:t>
            </w:r>
            <w:r w:rsidR="00F2140F" w:rsidRPr="00F2140F">
              <w:t xml:space="preserve">_Specification </w:t>
            </w:r>
            <w:r w:rsidR="00B67C78">
              <w:t xml:space="preserve">for the code mapping schema. </w:t>
            </w:r>
          </w:p>
        </w:tc>
      </w:tr>
      <w:tr w:rsidR="007215BD" w:rsidRPr="0084175A" w:rsidTr="00CF389F">
        <w:trPr>
          <w:trHeight w:val="345"/>
        </w:trPr>
        <w:tc>
          <w:tcPr>
            <w:tcW w:w="1117" w:type="pct"/>
            <w:shd w:val="clear" w:color="auto" w:fill="auto"/>
            <w:noWrap/>
            <w:vAlign w:val="center"/>
          </w:tcPr>
          <w:p w:rsidR="007215BD" w:rsidRDefault="00CF389F" w:rsidP="00CF389F">
            <w:pPr>
              <w:pStyle w:val="a"/>
              <w:rPr>
                <w:b/>
                <w:i/>
              </w:rPr>
            </w:pPr>
            <w:r>
              <w:rPr>
                <w:b/>
                <w:i/>
              </w:rPr>
              <w:t>adas:route_type</w:t>
            </w:r>
          </w:p>
        </w:tc>
        <w:tc>
          <w:tcPr>
            <w:tcW w:w="430" w:type="pct"/>
            <w:vAlign w:val="center"/>
          </w:tcPr>
          <w:p w:rsidR="007215BD" w:rsidRDefault="00FD71FA" w:rsidP="009977D3">
            <w:pPr>
              <w:pStyle w:val="a"/>
              <w:jc w:val="center"/>
            </w:pPr>
            <w:r>
              <w:t>N</w:t>
            </w:r>
          </w:p>
        </w:tc>
        <w:tc>
          <w:tcPr>
            <w:tcW w:w="860" w:type="pct"/>
            <w:shd w:val="clear" w:color="auto" w:fill="auto"/>
            <w:noWrap/>
            <w:vAlign w:val="center"/>
          </w:tcPr>
          <w:p w:rsidR="007215BD" w:rsidRDefault="005738A5" w:rsidP="005738A5">
            <w:pPr>
              <w:pStyle w:val="a"/>
              <w:jc w:val="center"/>
            </w:pPr>
            <w:r>
              <w:t>[</w:t>
            </w:r>
            <w:r w:rsidR="00FD7E6C">
              <w:rPr>
                <w:b/>
                <w:i/>
              </w:rPr>
              <w:t>0 ~ 1024</w:t>
            </w:r>
            <w:r>
              <w:t>]</w:t>
            </w:r>
          </w:p>
        </w:tc>
        <w:tc>
          <w:tcPr>
            <w:tcW w:w="2593" w:type="pct"/>
            <w:shd w:val="clear" w:color="auto" w:fill="auto"/>
            <w:vAlign w:val="center"/>
          </w:tcPr>
          <w:p w:rsidR="00BA6D0F" w:rsidRDefault="00BA6D0F" w:rsidP="00BA6D0F">
            <w:pPr>
              <w:pStyle w:val="a"/>
            </w:pPr>
            <w:r>
              <w:t>Bit-coded field; if bit is set, the corresponding Route number is assigned</w:t>
            </w:r>
          </w:p>
          <w:p w:rsidR="00BA6D0F" w:rsidRDefault="003177E5" w:rsidP="00BA6D0F">
            <w:pPr>
              <w:pStyle w:val="a"/>
            </w:pPr>
            <w:r>
              <w:t>to the road</w:t>
            </w:r>
          </w:p>
          <w:p w:rsidR="003177E5" w:rsidRDefault="003177E5" w:rsidP="00BA6D0F">
            <w:pPr>
              <w:pStyle w:val="a"/>
            </w:pPr>
          </w:p>
          <w:p w:rsidR="00BA6D0F" w:rsidRDefault="00BA6D0F" w:rsidP="00BA6D0F">
            <w:pPr>
              <w:pStyle w:val="a"/>
            </w:pPr>
            <w:r>
              <w:t>Bit 0: Street with no Route number</w:t>
            </w:r>
          </w:p>
          <w:p w:rsidR="00BA6D0F" w:rsidRDefault="00BA6D0F" w:rsidP="00BA6D0F">
            <w:pPr>
              <w:pStyle w:val="a"/>
            </w:pPr>
            <w:r>
              <w:t>Bit 1: Route number type 1</w:t>
            </w:r>
          </w:p>
          <w:p w:rsidR="00BA6D0F" w:rsidRDefault="00BA6D0F" w:rsidP="00BA6D0F">
            <w:pPr>
              <w:pStyle w:val="a"/>
            </w:pPr>
            <w:r>
              <w:t>Bit 2: Route number type 2</w:t>
            </w:r>
          </w:p>
          <w:p w:rsidR="00BA6D0F" w:rsidRDefault="00BA6D0F" w:rsidP="00BA6D0F">
            <w:pPr>
              <w:pStyle w:val="a"/>
            </w:pPr>
            <w:r>
              <w:t>Bit 3: Route number type 3</w:t>
            </w:r>
          </w:p>
          <w:p w:rsidR="00BA6D0F" w:rsidRDefault="00BA6D0F" w:rsidP="00BA6D0F">
            <w:pPr>
              <w:pStyle w:val="a"/>
            </w:pPr>
            <w:r>
              <w:t>Bit 4: Route number type 4</w:t>
            </w:r>
          </w:p>
          <w:p w:rsidR="00BA6D0F" w:rsidRDefault="00BA6D0F" w:rsidP="00BA6D0F">
            <w:pPr>
              <w:pStyle w:val="a"/>
            </w:pPr>
            <w:r>
              <w:lastRenderedPageBreak/>
              <w:t>Bit 5: Route number type 5</w:t>
            </w:r>
          </w:p>
          <w:p w:rsidR="00BA6D0F" w:rsidRDefault="00BA6D0F" w:rsidP="00BA6D0F">
            <w:pPr>
              <w:pStyle w:val="a"/>
            </w:pPr>
            <w:r>
              <w:t>Bit 6: Route number type 6</w:t>
            </w:r>
          </w:p>
          <w:p w:rsidR="00BA6D0F" w:rsidRDefault="00BA6D0F" w:rsidP="00BA6D0F">
            <w:pPr>
              <w:pStyle w:val="a"/>
            </w:pPr>
            <w:r>
              <w:t>Bit 7: Reserved (set to 0)</w:t>
            </w:r>
          </w:p>
          <w:p w:rsidR="00BA6D0F" w:rsidRDefault="00BA6D0F" w:rsidP="00BA6D0F">
            <w:pPr>
              <w:pStyle w:val="a"/>
            </w:pPr>
            <w:r>
              <w:t>Bit 8: Reserved (set to 0)</w:t>
            </w:r>
          </w:p>
          <w:p w:rsidR="007215BD" w:rsidRDefault="00BA6D0F" w:rsidP="00BA6D0F">
            <w:pPr>
              <w:pStyle w:val="a"/>
            </w:pPr>
            <w:r>
              <w:t>Bit 9: Reserved (set to 0)</w:t>
            </w:r>
          </w:p>
        </w:tc>
      </w:tr>
      <w:tr w:rsidR="00CF389F" w:rsidRPr="0084175A" w:rsidTr="00CF389F">
        <w:trPr>
          <w:trHeight w:val="345"/>
        </w:trPr>
        <w:tc>
          <w:tcPr>
            <w:tcW w:w="1117" w:type="pct"/>
            <w:shd w:val="clear" w:color="auto" w:fill="auto"/>
            <w:noWrap/>
            <w:vAlign w:val="center"/>
          </w:tcPr>
          <w:p w:rsidR="00CF389F" w:rsidRDefault="00CF389F" w:rsidP="00CF389F">
            <w:pPr>
              <w:pStyle w:val="a"/>
              <w:rPr>
                <w:b/>
                <w:i/>
              </w:rPr>
            </w:pPr>
            <w:r>
              <w:rPr>
                <w:b/>
                <w:i/>
              </w:rPr>
              <w:lastRenderedPageBreak/>
              <w:t>adas:special_maxspeed</w:t>
            </w:r>
          </w:p>
        </w:tc>
        <w:tc>
          <w:tcPr>
            <w:tcW w:w="430" w:type="pct"/>
            <w:vAlign w:val="center"/>
          </w:tcPr>
          <w:p w:rsidR="00CF389F" w:rsidRDefault="00CF389F" w:rsidP="009977D3">
            <w:pPr>
              <w:pStyle w:val="a"/>
              <w:jc w:val="center"/>
            </w:pPr>
          </w:p>
        </w:tc>
        <w:tc>
          <w:tcPr>
            <w:tcW w:w="860" w:type="pct"/>
            <w:shd w:val="clear" w:color="auto" w:fill="auto"/>
            <w:noWrap/>
            <w:vAlign w:val="center"/>
          </w:tcPr>
          <w:p w:rsidR="00CF389F" w:rsidRDefault="00CF389F" w:rsidP="009977D3">
            <w:pPr>
              <w:pStyle w:val="a"/>
            </w:pPr>
          </w:p>
        </w:tc>
        <w:tc>
          <w:tcPr>
            <w:tcW w:w="2593" w:type="pct"/>
            <w:shd w:val="clear" w:color="auto" w:fill="auto"/>
            <w:vAlign w:val="center"/>
          </w:tcPr>
          <w:p w:rsidR="00CF389F" w:rsidRDefault="00CF389F" w:rsidP="009977D3">
            <w:pPr>
              <w:pStyle w:val="a"/>
            </w:pPr>
          </w:p>
        </w:tc>
      </w:tr>
      <w:tr w:rsidR="00CF389F" w:rsidRPr="0084175A" w:rsidTr="00CF389F">
        <w:trPr>
          <w:trHeight w:val="345"/>
        </w:trPr>
        <w:tc>
          <w:tcPr>
            <w:tcW w:w="1117" w:type="pct"/>
            <w:shd w:val="clear" w:color="auto" w:fill="auto"/>
            <w:noWrap/>
            <w:vAlign w:val="center"/>
          </w:tcPr>
          <w:p w:rsidR="00CF389F" w:rsidRDefault="00CF389F" w:rsidP="00CF389F">
            <w:pPr>
              <w:pStyle w:val="a"/>
              <w:rPr>
                <w:b/>
                <w:i/>
              </w:rPr>
            </w:pPr>
            <w:r>
              <w:rPr>
                <w:b/>
                <w:i/>
              </w:rPr>
              <w:t>adas:special_maxspeed:backward</w:t>
            </w:r>
          </w:p>
        </w:tc>
        <w:tc>
          <w:tcPr>
            <w:tcW w:w="430" w:type="pct"/>
            <w:vAlign w:val="center"/>
          </w:tcPr>
          <w:p w:rsidR="00CF389F" w:rsidRDefault="00CF389F" w:rsidP="009977D3">
            <w:pPr>
              <w:pStyle w:val="a"/>
              <w:jc w:val="center"/>
            </w:pPr>
          </w:p>
        </w:tc>
        <w:tc>
          <w:tcPr>
            <w:tcW w:w="860" w:type="pct"/>
            <w:shd w:val="clear" w:color="auto" w:fill="auto"/>
            <w:noWrap/>
            <w:vAlign w:val="center"/>
          </w:tcPr>
          <w:p w:rsidR="00CF389F" w:rsidRDefault="00CF389F" w:rsidP="009977D3">
            <w:pPr>
              <w:pStyle w:val="a"/>
            </w:pPr>
          </w:p>
        </w:tc>
        <w:tc>
          <w:tcPr>
            <w:tcW w:w="2593" w:type="pct"/>
            <w:shd w:val="clear" w:color="auto" w:fill="auto"/>
            <w:vAlign w:val="center"/>
          </w:tcPr>
          <w:p w:rsidR="00CF389F" w:rsidRDefault="00CF389F" w:rsidP="009977D3">
            <w:pPr>
              <w:pStyle w:val="a"/>
            </w:pPr>
          </w:p>
        </w:tc>
      </w:tr>
      <w:tr w:rsidR="00CF389F" w:rsidRPr="0084175A" w:rsidTr="00CF389F">
        <w:trPr>
          <w:trHeight w:val="345"/>
        </w:trPr>
        <w:tc>
          <w:tcPr>
            <w:tcW w:w="1117" w:type="pct"/>
            <w:shd w:val="clear" w:color="auto" w:fill="auto"/>
            <w:noWrap/>
            <w:vAlign w:val="center"/>
          </w:tcPr>
          <w:p w:rsidR="00CF389F" w:rsidRDefault="00CF389F" w:rsidP="00CF389F">
            <w:pPr>
              <w:pStyle w:val="a"/>
              <w:rPr>
                <w:b/>
                <w:i/>
              </w:rPr>
            </w:pPr>
            <w:r>
              <w:rPr>
                <w:b/>
                <w:i/>
              </w:rPr>
              <w:t>adas:special_maxspeed:forward</w:t>
            </w:r>
          </w:p>
        </w:tc>
        <w:tc>
          <w:tcPr>
            <w:tcW w:w="430" w:type="pct"/>
            <w:vAlign w:val="center"/>
          </w:tcPr>
          <w:p w:rsidR="00CF389F" w:rsidRDefault="00CF389F" w:rsidP="009977D3">
            <w:pPr>
              <w:pStyle w:val="a"/>
              <w:jc w:val="center"/>
            </w:pPr>
          </w:p>
        </w:tc>
        <w:tc>
          <w:tcPr>
            <w:tcW w:w="860" w:type="pct"/>
            <w:shd w:val="clear" w:color="auto" w:fill="auto"/>
            <w:noWrap/>
            <w:vAlign w:val="center"/>
          </w:tcPr>
          <w:p w:rsidR="00CF389F" w:rsidRDefault="00CF389F" w:rsidP="009977D3">
            <w:pPr>
              <w:pStyle w:val="a"/>
            </w:pPr>
          </w:p>
        </w:tc>
        <w:tc>
          <w:tcPr>
            <w:tcW w:w="2593" w:type="pct"/>
            <w:shd w:val="clear" w:color="auto" w:fill="auto"/>
            <w:vAlign w:val="center"/>
          </w:tcPr>
          <w:p w:rsidR="00CF389F" w:rsidRDefault="00CF389F" w:rsidP="009977D3">
            <w:pPr>
              <w:pStyle w:val="a"/>
            </w:pPr>
          </w:p>
        </w:tc>
      </w:tr>
      <w:tr w:rsidR="00CF389F" w:rsidRPr="0084175A" w:rsidTr="00CF389F">
        <w:trPr>
          <w:trHeight w:val="345"/>
        </w:trPr>
        <w:tc>
          <w:tcPr>
            <w:tcW w:w="1117" w:type="pct"/>
            <w:shd w:val="clear" w:color="auto" w:fill="auto"/>
            <w:noWrap/>
            <w:vAlign w:val="center"/>
          </w:tcPr>
          <w:p w:rsidR="00CF389F" w:rsidRDefault="00CF389F" w:rsidP="00CF389F">
            <w:pPr>
              <w:pStyle w:val="a"/>
              <w:rPr>
                <w:b/>
                <w:i/>
              </w:rPr>
            </w:pPr>
            <w:r>
              <w:rPr>
                <w:b/>
                <w:i/>
              </w:rPr>
              <w:t>adas:special_maxspeed:time</w:t>
            </w:r>
          </w:p>
        </w:tc>
        <w:tc>
          <w:tcPr>
            <w:tcW w:w="430" w:type="pct"/>
            <w:vAlign w:val="center"/>
          </w:tcPr>
          <w:p w:rsidR="00CF389F" w:rsidRDefault="00CF389F" w:rsidP="009977D3">
            <w:pPr>
              <w:pStyle w:val="a"/>
              <w:jc w:val="center"/>
            </w:pPr>
          </w:p>
        </w:tc>
        <w:tc>
          <w:tcPr>
            <w:tcW w:w="860" w:type="pct"/>
            <w:shd w:val="clear" w:color="auto" w:fill="auto"/>
            <w:noWrap/>
            <w:vAlign w:val="center"/>
          </w:tcPr>
          <w:p w:rsidR="00CF389F" w:rsidRDefault="00CF389F" w:rsidP="009977D3">
            <w:pPr>
              <w:pStyle w:val="a"/>
            </w:pPr>
          </w:p>
        </w:tc>
        <w:tc>
          <w:tcPr>
            <w:tcW w:w="2593" w:type="pct"/>
            <w:shd w:val="clear" w:color="auto" w:fill="auto"/>
            <w:vAlign w:val="center"/>
          </w:tcPr>
          <w:p w:rsidR="00CF389F" w:rsidRDefault="00CF389F" w:rsidP="009977D3">
            <w:pPr>
              <w:pStyle w:val="a"/>
            </w:pPr>
          </w:p>
        </w:tc>
      </w:tr>
      <w:tr w:rsidR="00CF389F" w:rsidRPr="0084175A" w:rsidTr="00CF389F">
        <w:trPr>
          <w:trHeight w:val="345"/>
        </w:trPr>
        <w:tc>
          <w:tcPr>
            <w:tcW w:w="1117" w:type="pct"/>
            <w:shd w:val="clear" w:color="auto" w:fill="auto"/>
            <w:noWrap/>
            <w:vAlign w:val="center"/>
          </w:tcPr>
          <w:p w:rsidR="00CF389F" w:rsidRDefault="00CF389F" w:rsidP="00CF389F">
            <w:pPr>
              <w:pStyle w:val="a"/>
              <w:rPr>
                <w:b/>
                <w:i/>
              </w:rPr>
            </w:pPr>
            <w:r>
              <w:rPr>
                <w:b/>
                <w:i/>
              </w:rPr>
              <w:t>adas:special_maxspeed:type</w:t>
            </w:r>
          </w:p>
        </w:tc>
        <w:tc>
          <w:tcPr>
            <w:tcW w:w="430" w:type="pct"/>
            <w:vAlign w:val="center"/>
          </w:tcPr>
          <w:p w:rsidR="00CF389F" w:rsidRDefault="00CF389F" w:rsidP="009977D3">
            <w:pPr>
              <w:pStyle w:val="a"/>
              <w:jc w:val="center"/>
            </w:pPr>
          </w:p>
        </w:tc>
        <w:tc>
          <w:tcPr>
            <w:tcW w:w="860" w:type="pct"/>
            <w:shd w:val="clear" w:color="auto" w:fill="auto"/>
            <w:noWrap/>
            <w:vAlign w:val="center"/>
          </w:tcPr>
          <w:p w:rsidR="00CF389F" w:rsidRDefault="00CF389F" w:rsidP="009977D3">
            <w:pPr>
              <w:pStyle w:val="a"/>
            </w:pPr>
          </w:p>
        </w:tc>
        <w:tc>
          <w:tcPr>
            <w:tcW w:w="2593" w:type="pct"/>
            <w:shd w:val="clear" w:color="auto" w:fill="auto"/>
            <w:vAlign w:val="center"/>
          </w:tcPr>
          <w:p w:rsidR="00CF389F" w:rsidRDefault="00CF389F" w:rsidP="009977D3">
            <w:pPr>
              <w:pStyle w:val="a"/>
            </w:pPr>
          </w:p>
        </w:tc>
      </w:tr>
      <w:tr w:rsidR="00CF389F" w:rsidRPr="0084175A" w:rsidTr="00CF389F">
        <w:trPr>
          <w:trHeight w:val="345"/>
        </w:trPr>
        <w:tc>
          <w:tcPr>
            <w:tcW w:w="1117" w:type="pct"/>
            <w:shd w:val="clear" w:color="auto" w:fill="auto"/>
            <w:noWrap/>
            <w:vAlign w:val="center"/>
          </w:tcPr>
          <w:p w:rsidR="00CF389F" w:rsidRPr="00CF389F" w:rsidRDefault="00CF389F" w:rsidP="00CF389F">
            <w:pPr>
              <w:pStyle w:val="a"/>
              <w:rPr>
                <w:b/>
                <w:i/>
              </w:rPr>
            </w:pPr>
            <w:r w:rsidRPr="00CF389F">
              <w:rPr>
                <w:b/>
                <w:i/>
              </w:rPr>
              <w:t>adas:urban</w:t>
            </w:r>
          </w:p>
        </w:tc>
        <w:tc>
          <w:tcPr>
            <w:tcW w:w="430" w:type="pct"/>
            <w:vAlign w:val="center"/>
          </w:tcPr>
          <w:p w:rsidR="00CF389F" w:rsidRDefault="00CF389F" w:rsidP="009977D3">
            <w:pPr>
              <w:pStyle w:val="a"/>
              <w:jc w:val="center"/>
            </w:pPr>
          </w:p>
        </w:tc>
        <w:tc>
          <w:tcPr>
            <w:tcW w:w="860" w:type="pct"/>
            <w:shd w:val="clear" w:color="auto" w:fill="auto"/>
            <w:noWrap/>
            <w:vAlign w:val="center"/>
          </w:tcPr>
          <w:p w:rsidR="00CF389F" w:rsidRDefault="00CF389F" w:rsidP="009977D3">
            <w:pPr>
              <w:pStyle w:val="a"/>
            </w:pPr>
          </w:p>
        </w:tc>
        <w:tc>
          <w:tcPr>
            <w:tcW w:w="2593" w:type="pct"/>
            <w:shd w:val="clear" w:color="auto" w:fill="auto"/>
            <w:vAlign w:val="center"/>
          </w:tcPr>
          <w:p w:rsidR="00CF389F" w:rsidRDefault="00CF389F" w:rsidP="009977D3">
            <w:pPr>
              <w:pStyle w:val="a"/>
            </w:pPr>
          </w:p>
        </w:tc>
      </w:tr>
    </w:tbl>
    <w:p w:rsidR="006E678C" w:rsidRPr="006E678C" w:rsidRDefault="006E678C" w:rsidP="006E678C">
      <w:pPr>
        <w:rPr>
          <w:lang w:eastAsia="zh-CN"/>
        </w:rPr>
      </w:pPr>
    </w:p>
    <w:p w:rsidR="003050EF" w:rsidRDefault="003050EF" w:rsidP="003050EF">
      <w:pPr>
        <w:rPr>
          <w:lang w:eastAsia="zh-CN"/>
        </w:rPr>
      </w:pPr>
    </w:p>
    <w:p w:rsidR="00305512" w:rsidRDefault="00305512" w:rsidP="00305512">
      <w:pPr>
        <w:pStyle w:val="Heading2"/>
        <w:rPr>
          <w:lang w:eastAsia="zh-CN"/>
        </w:rPr>
      </w:pPr>
      <w:r>
        <w:rPr>
          <w:lang w:eastAsia="zh-CN"/>
        </w:rPr>
        <w:t>C</w:t>
      </w:r>
      <w:r w:rsidRPr="00305512">
        <w:rPr>
          <w:lang w:eastAsia="zh-CN"/>
        </w:rPr>
        <w:t>artographic</w:t>
      </w:r>
      <w:r>
        <w:rPr>
          <w:lang w:eastAsia="zh-CN"/>
        </w:rPr>
        <w:t xml:space="preserve"> Line Feature</w:t>
      </w:r>
    </w:p>
    <w:p w:rsidR="00997C5C" w:rsidRDefault="00CD2DDC" w:rsidP="00CD2DDC">
      <w:pPr>
        <w:pStyle w:val="Heading3"/>
        <w:rPr>
          <w:lang w:eastAsia="zh-CN"/>
        </w:rPr>
      </w:pPr>
      <w:r>
        <w:rPr>
          <w:lang w:eastAsia="zh-CN"/>
        </w:rPr>
        <w:t>Feature Type</w:t>
      </w:r>
    </w:p>
    <w:p w:rsidR="00CD2DDC" w:rsidRDefault="00CD2DDC" w:rsidP="00CD2DDC">
      <w:pPr>
        <w:pStyle w:val="Heading3"/>
        <w:rPr>
          <w:lang w:eastAsia="zh-CN"/>
        </w:rPr>
      </w:pPr>
      <w:r>
        <w:rPr>
          <w:lang w:eastAsia="zh-CN"/>
        </w:rPr>
        <w:t>Names</w:t>
      </w:r>
    </w:p>
    <w:p w:rsidR="00CD2DDC" w:rsidRPr="00997C5C" w:rsidRDefault="00CD2DDC" w:rsidP="00CD2DDC">
      <w:pPr>
        <w:pStyle w:val="Heading3"/>
        <w:rPr>
          <w:lang w:eastAsia="zh-CN"/>
        </w:rPr>
      </w:pPr>
      <w:r>
        <w:rPr>
          <w:lang w:eastAsia="zh-CN"/>
        </w:rPr>
        <w:t>Admins</w:t>
      </w:r>
    </w:p>
    <w:p w:rsidR="001279D5" w:rsidRDefault="00994F99" w:rsidP="00994F99">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944"/>
        <w:gridCol w:w="1133"/>
        <w:gridCol w:w="2266"/>
        <w:gridCol w:w="6833"/>
      </w:tblGrid>
      <w:tr w:rsidR="009B446E" w:rsidRPr="0084175A" w:rsidTr="00316897">
        <w:trPr>
          <w:trHeight w:val="330"/>
        </w:trPr>
        <w:tc>
          <w:tcPr>
            <w:tcW w:w="1117" w:type="pct"/>
            <w:shd w:val="clear" w:color="auto" w:fill="auto"/>
            <w:noWrap/>
            <w:vAlign w:val="center"/>
            <w:hideMark/>
          </w:tcPr>
          <w:p w:rsidR="009B446E" w:rsidRDefault="009B446E" w:rsidP="00316897">
            <w:pPr>
              <w:jc w:val="center"/>
              <w:rPr>
                <w:rFonts w:cs="SimSun"/>
                <w:b/>
                <w:bCs/>
                <w:lang w:eastAsia="zh-CN"/>
              </w:rPr>
            </w:pPr>
            <w:r>
              <w:rPr>
                <w:rFonts w:hint="eastAsia"/>
                <w:b/>
                <w:bCs/>
                <w:lang w:eastAsia="zh-CN"/>
              </w:rPr>
              <w:t>Key</w:t>
            </w:r>
          </w:p>
        </w:tc>
        <w:tc>
          <w:tcPr>
            <w:tcW w:w="430" w:type="pct"/>
          </w:tcPr>
          <w:p w:rsidR="009B446E" w:rsidRDefault="009B446E" w:rsidP="00316897">
            <w:pPr>
              <w:jc w:val="center"/>
              <w:rPr>
                <w:rFonts w:cs="SimSun"/>
                <w:b/>
                <w:bCs/>
                <w:lang w:eastAsia="zh-CN"/>
              </w:rPr>
            </w:pPr>
            <w:r w:rsidRPr="00330ED0">
              <w:rPr>
                <w:rFonts w:cs="SimSun"/>
                <w:b/>
                <w:bCs/>
              </w:rPr>
              <w:t>Mandatory</w:t>
            </w:r>
          </w:p>
        </w:tc>
        <w:tc>
          <w:tcPr>
            <w:tcW w:w="860" w:type="pct"/>
            <w:shd w:val="clear" w:color="auto" w:fill="auto"/>
            <w:noWrap/>
            <w:vAlign w:val="center"/>
            <w:hideMark/>
          </w:tcPr>
          <w:p w:rsidR="009B446E" w:rsidRDefault="009B446E" w:rsidP="00316897">
            <w:pPr>
              <w:jc w:val="center"/>
              <w:rPr>
                <w:rFonts w:cs="SimSun"/>
                <w:b/>
                <w:bCs/>
                <w:lang w:eastAsia="zh-CN"/>
              </w:rPr>
            </w:pPr>
            <w:r>
              <w:rPr>
                <w:rFonts w:cs="SimSun" w:hint="eastAsia"/>
                <w:b/>
                <w:bCs/>
                <w:lang w:eastAsia="zh-CN"/>
              </w:rPr>
              <w:t>Value</w:t>
            </w:r>
          </w:p>
        </w:tc>
        <w:tc>
          <w:tcPr>
            <w:tcW w:w="2593" w:type="pct"/>
            <w:shd w:val="clear" w:color="auto" w:fill="auto"/>
            <w:noWrap/>
            <w:vAlign w:val="center"/>
            <w:hideMark/>
          </w:tcPr>
          <w:p w:rsidR="009B446E" w:rsidRDefault="009B446E" w:rsidP="00316897">
            <w:pPr>
              <w:jc w:val="center"/>
              <w:rPr>
                <w:rFonts w:cs="SimSun"/>
                <w:b/>
                <w:bCs/>
              </w:rPr>
            </w:pPr>
            <w:r>
              <w:rPr>
                <w:rFonts w:cs="SimSun"/>
                <w:b/>
                <w:bCs/>
              </w:rPr>
              <w:t>Description</w:t>
            </w:r>
          </w:p>
        </w:tc>
      </w:tr>
      <w:tr w:rsidR="009B446E" w:rsidRPr="0084175A" w:rsidTr="00316897">
        <w:trPr>
          <w:trHeight w:val="345"/>
        </w:trPr>
        <w:tc>
          <w:tcPr>
            <w:tcW w:w="1117" w:type="pct"/>
            <w:shd w:val="clear" w:color="auto" w:fill="auto"/>
            <w:noWrap/>
            <w:vAlign w:val="center"/>
          </w:tcPr>
          <w:p w:rsidR="009B446E" w:rsidRPr="00B86AA2" w:rsidRDefault="009B446E" w:rsidP="00316897">
            <w:pPr>
              <w:pStyle w:val="a"/>
              <w:rPr>
                <w:b/>
                <w:i/>
              </w:rPr>
            </w:pPr>
            <w:r>
              <w:rPr>
                <w:b/>
                <w:i/>
              </w:rPr>
              <w:t>tunnel</w:t>
            </w:r>
          </w:p>
        </w:tc>
        <w:tc>
          <w:tcPr>
            <w:tcW w:w="430" w:type="pct"/>
            <w:vAlign w:val="center"/>
          </w:tcPr>
          <w:p w:rsidR="009B446E" w:rsidRDefault="009B446E" w:rsidP="00316897">
            <w:pPr>
              <w:pStyle w:val="a"/>
              <w:jc w:val="center"/>
            </w:pPr>
            <w:r>
              <w:t>N</w:t>
            </w:r>
          </w:p>
        </w:tc>
        <w:tc>
          <w:tcPr>
            <w:tcW w:w="860" w:type="pct"/>
            <w:shd w:val="clear" w:color="auto" w:fill="auto"/>
            <w:noWrap/>
            <w:vAlign w:val="center"/>
          </w:tcPr>
          <w:p w:rsidR="009B446E" w:rsidRPr="007215BD" w:rsidRDefault="009B446E" w:rsidP="009B446E">
            <w:pPr>
              <w:pStyle w:val="a"/>
              <w:jc w:val="center"/>
              <w:rPr>
                <w:b/>
                <w:i/>
              </w:rPr>
            </w:pPr>
            <w:r>
              <w:rPr>
                <w:b/>
                <w:i/>
              </w:rPr>
              <w:t>yes/no</w:t>
            </w:r>
          </w:p>
        </w:tc>
        <w:tc>
          <w:tcPr>
            <w:tcW w:w="2593" w:type="pct"/>
            <w:shd w:val="clear" w:color="auto" w:fill="auto"/>
            <w:vAlign w:val="center"/>
          </w:tcPr>
          <w:p w:rsidR="009B446E" w:rsidRDefault="009B446E" w:rsidP="009B446E">
            <w:pPr>
              <w:pStyle w:val="a"/>
            </w:pPr>
            <w:r>
              <w:t xml:space="preserve">Indicates </w:t>
            </w:r>
            <w:r w:rsidR="00107893">
              <w:t xml:space="preserve">the subway is </w:t>
            </w:r>
            <w:r w:rsidR="00107893" w:rsidRPr="00107893">
              <w:t xml:space="preserve">underground </w:t>
            </w:r>
            <w:r w:rsidR="00107893">
              <w:t>or overground.</w:t>
            </w:r>
          </w:p>
          <w:p w:rsidR="006B77CC" w:rsidRDefault="006B77CC" w:rsidP="006B77CC">
            <w:pPr>
              <w:pStyle w:val="a"/>
            </w:pPr>
            <w:r w:rsidRPr="006B77CC">
              <w:rPr>
                <w:b/>
                <w:i/>
              </w:rPr>
              <w:t>tunnel=yes</w:t>
            </w:r>
            <w:r>
              <w:t xml:space="preserve"> for underground sections. </w:t>
            </w:r>
          </w:p>
          <w:p w:rsidR="006B77CC" w:rsidRDefault="006B77CC" w:rsidP="006B77CC">
            <w:pPr>
              <w:pStyle w:val="a"/>
            </w:pPr>
            <w:r w:rsidRPr="006B77CC">
              <w:rPr>
                <w:b/>
                <w:i/>
              </w:rPr>
              <w:t>tunnel=no</w:t>
            </w:r>
            <w:r>
              <w:t xml:space="preserve"> for overground sections (note that it is useful to set this to dispel any ambiguity in the case of railway=subway ways)</w:t>
            </w:r>
          </w:p>
          <w:p w:rsidR="009B446E" w:rsidRDefault="009B446E" w:rsidP="009B446E">
            <w:pPr>
              <w:pStyle w:val="a"/>
            </w:pPr>
          </w:p>
          <w:p w:rsidR="009B446E" w:rsidRDefault="009B446E" w:rsidP="009B446E">
            <w:pPr>
              <w:pStyle w:val="a"/>
            </w:pPr>
            <w:r>
              <w:t xml:space="preserve">refer to </w:t>
            </w:r>
            <w:hyperlink r:id="rId34" w:history="1">
              <w:r w:rsidRPr="00454E78">
                <w:rPr>
                  <w:rStyle w:val="Hyperlink"/>
                </w:rPr>
                <w:t>http://wiki.openstreetmap.org/wiki/Tag:railway%3Dsubway</w:t>
              </w:r>
            </w:hyperlink>
            <w:r>
              <w:t xml:space="preserve"> </w:t>
            </w:r>
          </w:p>
        </w:tc>
      </w:tr>
      <w:tr w:rsidR="009B446E" w:rsidRPr="0084175A" w:rsidTr="00316897">
        <w:trPr>
          <w:trHeight w:val="345"/>
        </w:trPr>
        <w:tc>
          <w:tcPr>
            <w:tcW w:w="1117" w:type="pct"/>
            <w:shd w:val="clear" w:color="auto" w:fill="auto"/>
            <w:noWrap/>
            <w:vAlign w:val="center"/>
          </w:tcPr>
          <w:p w:rsidR="009B446E" w:rsidRPr="00B86AA2"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jc w:val="center"/>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Pr="00B86AA2"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Pr="006E36C2" w:rsidRDefault="009B446E" w:rsidP="00316897">
            <w:pPr>
              <w:pStyle w:val="a"/>
              <w:jc w:val="center"/>
              <w:rPr>
                <w:b/>
                <w:i/>
              </w:rPr>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Pr="00B86AA2"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Pr="006362B7" w:rsidRDefault="009B446E" w:rsidP="00316897">
            <w:pPr>
              <w:pStyle w:val="a"/>
              <w:jc w:val="center"/>
              <w:rPr>
                <w:b/>
                <w:i/>
              </w:rPr>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jc w:val="center"/>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Pr="00F72EE8" w:rsidRDefault="009B446E" w:rsidP="00316897">
            <w:pPr>
              <w:pStyle w:val="a"/>
              <w:jc w:val="center"/>
              <w:rPr>
                <w:b/>
                <w:i/>
              </w:rPr>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jc w:val="center"/>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pPr>
          </w:p>
        </w:tc>
        <w:tc>
          <w:tcPr>
            <w:tcW w:w="2593" w:type="pct"/>
            <w:shd w:val="clear" w:color="auto" w:fill="auto"/>
            <w:vAlign w:val="center"/>
          </w:tcPr>
          <w:p w:rsidR="009B446E" w:rsidRDefault="009B446E" w:rsidP="00316897">
            <w:pPr>
              <w:pStyle w:val="a"/>
            </w:pPr>
          </w:p>
        </w:tc>
      </w:tr>
      <w:tr w:rsidR="009B446E" w:rsidRPr="0084175A" w:rsidTr="00316897">
        <w:trPr>
          <w:trHeight w:val="345"/>
        </w:trPr>
        <w:tc>
          <w:tcPr>
            <w:tcW w:w="1117" w:type="pct"/>
            <w:shd w:val="clear" w:color="auto" w:fill="auto"/>
            <w:noWrap/>
            <w:vAlign w:val="center"/>
          </w:tcPr>
          <w:p w:rsidR="009B446E" w:rsidRPr="00CF389F" w:rsidRDefault="009B446E" w:rsidP="00316897">
            <w:pPr>
              <w:pStyle w:val="a"/>
              <w:rPr>
                <w:b/>
                <w:i/>
              </w:rPr>
            </w:pPr>
          </w:p>
        </w:tc>
        <w:tc>
          <w:tcPr>
            <w:tcW w:w="430" w:type="pct"/>
            <w:vAlign w:val="center"/>
          </w:tcPr>
          <w:p w:rsidR="009B446E" w:rsidRDefault="009B446E" w:rsidP="00316897">
            <w:pPr>
              <w:pStyle w:val="a"/>
              <w:jc w:val="center"/>
            </w:pPr>
          </w:p>
        </w:tc>
        <w:tc>
          <w:tcPr>
            <w:tcW w:w="860" w:type="pct"/>
            <w:shd w:val="clear" w:color="auto" w:fill="auto"/>
            <w:noWrap/>
            <w:vAlign w:val="center"/>
          </w:tcPr>
          <w:p w:rsidR="009B446E" w:rsidRDefault="009B446E" w:rsidP="00316897">
            <w:pPr>
              <w:pStyle w:val="a"/>
            </w:pPr>
          </w:p>
        </w:tc>
        <w:tc>
          <w:tcPr>
            <w:tcW w:w="2593" w:type="pct"/>
            <w:shd w:val="clear" w:color="auto" w:fill="auto"/>
            <w:vAlign w:val="center"/>
          </w:tcPr>
          <w:p w:rsidR="009B446E" w:rsidRDefault="009B446E" w:rsidP="00316897">
            <w:pPr>
              <w:pStyle w:val="a"/>
            </w:pPr>
          </w:p>
        </w:tc>
      </w:tr>
    </w:tbl>
    <w:p w:rsidR="009B446E" w:rsidRPr="009B446E" w:rsidRDefault="009B446E" w:rsidP="009B446E">
      <w:pPr>
        <w:rPr>
          <w:lang w:eastAsia="zh-CN"/>
        </w:rPr>
      </w:pPr>
    </w:p>
    <w:p w:rsidR="00D47023" w:rsidRDefault="00C66D4E" w:rsidP="00C05042">
      <w:pPr>
        <w:pStyle w:val="Heading1"/>
        <w:rPr>
          <w:lang w:eastAsia="zh-CN"/>
        </w:rPr>
      </w:pPr>
      <w:r>
        <w:rPr>
          <w:lang w:eastAsia="zh-CN"/>
        </w:rPr>
        <w:t>Area</w:t>
      </w:r>
      <w:r w:rsidR="00D47023">
        <w:rPr>
          <w:lang w:eastAsia="zh-CN"/>
        </w:rPr>
        <w:t xml:space="preserve"> Features</w:t>
      </w:r>
    </w:p>
    <w:p w:rsidR="00CD2DDC" w:rsidRDefault="00CD2DDC" w:rsidP="008F76BD">
      <w:pPr>
        <w:pStyle w:val="Heading3"/>
        <w:rPr>
          <w:lang w:eastAsia="zh-CN"/>
        </w:rPr>
      </w:pPr>
      <w:r>
        <w:rPr>
          <w:lang w:eastAsia="zh-CN"/>
        </w:rPr>
        <w:t>Feature Type</w:t>
      </w:r>
    </w:p>
    <w:p w:rsidR="008F76BD" w:rsidRDefault="008F76BD" w:rsidP="008F76BD">
      <w:pPr>
        <w:pStyle w:val="Heading3"/>
        <w:rPr>
          <w:lang w:eastAsia="zh-CN"/>
        </w:rPr>
      </w:pPr>
      <w:r>
        <w:rPr>
          <w:lang w:eastAsia="zh-CN"/>
        </w:rPr>
        <w:t>Admins</w:t>
      </w:r>
    </w:p>
    <w:p w:rsidR="00CD2DDC" w:rsidRDefault="008F76BD" w:rsidP="00CD2DDC">
      <w:pPr>
        <w:pStyle w:val="Heading3"/>
        <w:rPr>
          <w:lang w:eastAsia="zh-CN"/>
        </w:rPr>
      </w:pPr>
      <w:r>
        <w:rPr>
          <w:lang w:eastAsia="zh-CN"/>
        </w:rPr>
        <w:t>Names</w:t>
      </w:r>
    </w:p>
    <w:p w:rsidR="00994F99" w:rsidRPr="001279D5" w:rsidRDefault="00994F99" w:rsidP="00994F99">
      <w:pPr>
        <w:pStyle w:val="Heading3"/>
        <w:rPr>
          <w:lang w:eastAsia="zh-CN"/>
        </w:rPr>
      </w:pPr>
      <w:r>
        <w:rPr>
          <w:lang w:eastAsia="zh-CN"/>
        </w:rPr>
        <w:t>Other Attributes</w:t>
      </w:r>
    </w:p>
    <w:p w:rsidR="000747E9" w:rsidRDefault="000747E9" w:rsidP="000747E9">
      <w:pPr>
        <w:pStyle w:val="Heading1"/>
        <w:rPr>
          <w:lang w:eastAsia="zh-CN"/>
        </w:rPr>
      </w:pPr>
      <w:r>
        <w:rPr>
          <w:lang w:eastAsia="zh-CN"/>
        </w:rPr>
        <w:t>Relation</w:t>
      </w:r>
      <w:r w:rsidR="001877F3">
        <w:rPr>
          <w:lang w:eastAsia="zh-CN"/>
        </w:rPr>
        <w:t xml:space="preserve"> Features</w:t>
      </w:r>
    </w:p>
    <w:p w:rsidR="00DB6D54" w:rsidRDefault="00DB6D54" w:rsidP="00DB6D54">
      <w:pPr>
        <w:pStyle w:val="Heading2"/>
        <w:rPr>
          <w:lang w:eastAsia="zh-CN"/>
        </w:rPr>
      </w:pPr>
      <w:r>
        <w:rPr>
          <w:lang w:eastAsia="zh-CN"/>
        </w:rPr>
        <w:t xml:space="preserve">3d Landmark </w:t>
      </w:r>
    </w:p>
    <w:tbl>
      <w:tblPr>
        <w:tblW w:w="142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2940"/>
        <w:gridCol w:w="2960"/>
        <w:gridCol w:w="3420"/>
      </w:tblGrid>
      <w:tr w:rsidR="00DB6D54" w:rsidRPr="00B01732" w:rsidTr="009977D3">
        <w:trPr>
          <w:trHeight w:val="3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bookmarkStart w:id="61" w:name="RANGE!A14"/>
            <w:r w:rsidRPr="00B01732">
              <w:rPr>
                <w:rFonts w:eastAsia="Times New Roman" w:cs="Times New Roman"/>
                <w:color w:val="000000"/>
                <w:lang w:eastAsia="zh-CN"/>
              </w:rPr>
              <w:t>Key</w:t>
            </w:r>
            <w:bookmarkEnd w:id="61"/>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Mandatory</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Value</w:t>
            </w:r>
          </w:p>
        </w:tc>
        <w:tc>
          <w:tcPr>
            <w:tcW w:w="342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Description</w:t>
            </w:r>
          </w:p>
        </w:tc>
      </w:tr>
      <w:tr w:rsidR="00DB6D54" w:rsidRPr="00B01732" w:rsidTr="009977D3">
        <w:trPr>
          <w:trHeight w:val="3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bookmarkStart w:id="62" w:name="RANGE!A15"/>
            <w:r w:rsidRPr="00B01732">
              <w:rPr>
                <w:rFonts w:eastAsia="Times New Roman" w:cs="Times New Roman"/>
                <w:color w:val="000000"/>
                <w:lang w:eastAsia="zh-CN"/>
              </w:rPr>
              <w:lastRenderedPageBreak/>
              <w:t>type</w:t>
            </w:r>
            <w:bookmarkEnd w:id="62"/>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Y</w:t>
            </w:r>
          </w:p>
        </w:tc>
        <w:tc>
          <w:tcPr>
            <w:tcW w:w="296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3d_landmark</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p>
        </w:tc>
      </w:tr>
      <w:tr w:rsidR="00DB6D54" w:rsidRPr="00B01732" w:rsidTr="009977D3">
        <w:trPr>
          <w:trHeight w:val="6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name:&lt;lang&gt;</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The official name for the specified language &lt;lang&gt;.</w:t>
            </w:r>
          </w:p>
        </w:tc>
      </w:tr>
      <w:tr w:rsidR="00DB6D54" w:rsidRPr="00B01732" w:rsidTr="009977D3">
        <w:trPr>
          <w:trHeight w:val="6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file_path</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Obtain the file path for multimedia information</w:t>
            </w:r>
          </w:p>
        </w:tc>
      </w:tr>
      <w:tr w:rsidR="00DB6D54" w:rsidRPr="00B01732" w:rsidTr="009977D3">
        <w:trPr>
          <w:trHeight w:val="6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alt_name:&lt;lang&gt;</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The alternate name for the specified language &lt;lang&gt;.</w:t>
            </w:r>
          </w:p>
        </w:tc>
      </w:tr>
      <w:tr w:rsidR="00DB6D54" w:rsidRPr="00B01732" w:rsidTr="009977D3">
        <w:trPr>
          <w:trHeight w:val="9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anchor_point</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Compare all coordinates and select the most south and west node as the anchor point.</w:t>
            </w:r>
          </w:p>
        </w:tc>
      </w:tr>
      <w:tr w:rsidR="00DB6D54" w:rsidRPr="00B01732" w:rsidTr="009977D3">
        <w:trPr>
          <w:trHeight w:val="3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name:&lt;lang&gt;:owner</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V</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COMPLEX</w:t>
            </w:r>
            <w:r>
              <w:rPr>
                <w:rFonts w:eastAsia="Times New Roman" w:cs="Times New Roman"/>
                <w:color w:val="000000"/>
                <w:lang w:eastAsia="zh-CN"/>
              </w:rPr>
              <w:t>(only HERE)</w:t>
            </w:r>
          </w:p>
        </w:tc>
      </w:tr>
      <w:tr w:rsidR="00DB6D54" w:rsidRPr="00B01732" w:rsidTr="009977D3">
        <w:trPr>
          <w:trHeight w:val="3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alt_name:&lt;lang&gt;:owner</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V</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COMPLEX</w:t>
            </w:r>
            <w:r>
              <w:rPr>
                <w:rFonts w:eastAsia="Times New Roman" w:cs="Times New Roman"/>
                <w:color w:val="000000"/>
                <w:lang w:eastAsia="zh-CN"/>
              </w:rPr>
              <w:t>(only HERE)</w:t>
            </w:r>
          </w:p>
        </w:tc>
      </w:tr>
      <w:tr w:rsidR="00DB6D54" w:rsidRPr="00B01732" w:rsidTr="009977D3">
        <w:trPr>
          <w:trHeight w:val="3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name:&lt;lang&gt;:name_type</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B</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BASE NAME</w:t>
            </w:r>
            <w:r>
              <w:rPr>
                <w:rFonts w:eastAsia="Times New Roman" w:cs="Times New Roman"/>
                <w:color w:val="000000"/>
                <w:lang w:eastAsia="zh-CN"/>
              </w:rPr>
              <w:t>(only HERE)</w:t>
            </w:r>
          </w:p>
        </w:tc>
      </w:tr>
      <w:tr w:rsidR="00DB6D54" w:rsidRPr="00B01732" w:rsidTr="009977D3">
        <w:trPr>
          <w:trHeight w:val="3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alt_name:&lt;lang&gt;:name_type</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B</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BASE NAME</w:t>
            </w:r>
            <w:r>
              <w:rPr>
                <w:rFonts w:eastAsia="Times New Roman" w:cs="Times New Roman"/>
                <w:color w:val="000000"/>
                <w:lang w:eastAsia="zh-CN"/>
              </w:rPr>
              <w:t>(only HERE)</w:t>
            </w:r>
          </w:p>
        </w:tc>
      </w:tr>
      <w:tr w:rsidR="00DB6D54" w:rsidRPr="00B01732" w:rsidTr="009977D3">
        <w:trPr>
          <w:trHeight w:val="9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3d_landmark_model_light:file_name</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User defined</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Obtain file names for multimedia information:3D LANDMARK MODEL LIGHT</w:t>
            </w:r>
            <w:r>
              <w:rPr>
                <w:rFonts w:eastAsia="Times New Roman" w:cs="Times New Roman"/>
                <w:color w:val="000000"/>
                <w:lang w:eastAsia="zh-CN"/>
              </w:rPr>
              <w:t>(only HERE)</w:t>
            </w:r>
          </w:p>
        </w:tc>
      </w:tr>
      <w:tr w:rsidR="00DB6D54" w:rsidRPr="00B01732" w:rsidTr="009977D3">
        <w:trPr>
          <w:trHeight w:val="900"/>
        </w:trPr>
        <w:tc>
          <w:tcPr>
            <w:tcW w:w="4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3d_landmark_model_standard:file_name</w:t>
            </w:r>
          </w:p>
        </w:tc>
        <w:tc>
          <w:tcPr>
            <w:tcW w:w="2940" w:type="dxa"/>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User defined</w:t>
            </w:r>
          </w:p>
        </w:tc>
        <w:tc>
          <w:tcPr>
            <w:tcW w:w="3420" w:type="dxa"/>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Obtain file names for multimedia information:3D LANDMARK MODEL STANDARD</w:t>
            </w:r>
          </w:p>
        </w:tc>
      </w:tr>
      <w:tr w:rsidR="00DB6D54" w:rsidRPr="00B01732" w:rsidTr="009977D3">
        <w:trPr>
          <w:trHeight w:val="900"/>
        </w:trPr>
        <w:tc>
          <w:tcPr>
            <w:tcW w:w="4940" w:type="dxa"/>
            <w:shd w:val="clear" w:color="auto" w:fill="auto"/>
            <w:noWrap/>
            <w:vAlign w:val="center"/>
          </w:tcPr>
          <w:p w:rsidR="00DB6D54" w:rsidRPr="00BF0FF1" w:rsidRDefault="00DB6D54" w:rsidP="009977D3">
            <w:pPr>
              <w:jc w:val="center"/>
            </w:pPr>
            <w:r w:rsidRPr="00BF0FF1">
              <w:t>condition_id</w:t>
            </w:r>
          </w:p>
        </w:tc>
        <w:tc>
          <w:tcPr>
            <w:tcW w:w="2940" w:type="dxa"/>
            <w:shd w:val="clear" w:color="auto" w:fill="auto"/>
            <w:noWrap/>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296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r w:rsidR="00DB6D54" w:rsidRPr="00B01732" w:rsidTr="009977D3">
        <w:trPr>
          <w:trHeight w:val="900"/>
        </w:trPr>
        <w:tc>
          <w:tcPr>
            <w:tcW w:w="4940" w:type="dxa"/>
            <w:shd w:val="clear" w:color="auto" w:fill="auto"/>
            <w:noWrap/>
            <w:vAlign w:val="center"/>
          </w:tcPr>
          <w:p w:rsidR="00DB6D54" w:rsidRPr="00BF0FF1" w:rsidRDefault="00DB6D54" w:rsidP="009977D3">
            <w:pPr>
              <w:jc w:val="center"/>
            </w:pPr>
            <w:r w:rsidRPr="00BF0FF1">
              <w:t>lm_id</w:t>
            </w:r>
          </w:p>
        </w:tc>
        <w:tc>
          <w:tcPr>
            <w:tcW w:w="2940" w:type="dxa"/>
            <w:shd w:val="clear" w:color="auto" w:fill="auto"/>
            <w:noWrap/>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296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r w:rsidR="00DB6D54" w:rsidRPr="00B01732" w:rsidTr="009977D3">
        <w:trPr>
          <w:trHeight w:val="900"/>
        </w:trPr>
        <w:tc>
          <w:tcPr>
            <w:tcW w:w="4940" w:type="dxa"/>
            <w:shd w:val="clear" w:color="auto" w:fill="auto"/>
            <w:noWrap/>
            <w:vAlign w:val="center"/>
          </w:tcPr>
          <w:p w:rsidR="00DB6D54" w:rsidRPr="00BF0FF1" w:rsidRDefault="00DB6D54" w:rsidP="009977D3">
            <w:pPr>
              <w:jc w:val="center"/>
            </w:pPr>
            <w:r w:rsidRPr="00BF0FF1">
              <w:t>model_ang</w:t>
            </w:r>
          </w:p>
        </w:tc>
        <w:tc>
          <w:tcPr>
            <w:tcW w:w="2940" w:type="dxa"/>
            <w:shd w:val="clear" w:color="auto" w:fill="auto"/>
            <w:noWrap/>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296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r w:rsidR="00DB6D54" w:rsidRPr="00B01732" w:rsidTr="009977D3">
        <w:trPr>
          <w:trHeight w:val="900"/>
        </w:trPr>
        <w:tc>
          <w:tcPr>
            <w:tcW w:w="4940" w:type="dxa"/>
            <w:shd w:val="clear" w:color="auto" w:fill="auto"/>
            <w:noWrap/>
            <w:vAlign w:val="center"/>
          </w:tcPr>
          <w:p w:rsidR="00DB6D54" w:rsidRPr="00BF0FF1" w:rsidRDefault="00DB6D54" w:rsidP="009977D3">
            <w:pPr>
              <w:jc w:val="center"/>
            </w:pPr>
            <w:r w:rsidRPr="00BF0FF1">
              <w:t>model_type</w:t>
            </w:r>
          </w:p>
        </w:tc>
        <w:tc>
          <w:tcPr>
            <w:tcW w:w="2940" w:type="dxa"/>
            <w:shd w:val="clear" w:color="auto" w:fill="auto"/>
            <w:noWrap/>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296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r w:rsidR="00DB6D54" w:rsidRPr="00B01732" w:rsidTr="009977D3">
        <w:trPr>
          <w:trHeight w:val="900"/>
        </w:trPr>
        <w:tc>
          <w:tcPr>
            <w:tcW w:w="4940" w:type="dxa"/>
            <w:shd w:val="clear" w:color="auto" w:fill="auto"/>
            <w:noWrap/>
            <w:vAlign w:val="center"/>
          </w:tcPr>
          <w:p w:rsidR="00DB6D54" w:rsidRDefault="00DB6D54" w:rsidP="009977D3">
            <w:pPr>
              <w:jc w:val="center"/>
            </w:pPr>
            <w:r w:rsidRPr="00BF0FF1">
              <w:t>name</w:t>
            </w:r>
          </w:p>
        </w:tc>
        <w:tc>
          <w:tcPr>
            <w:tcW w:w="2940" w:type="dxa"/>
            <w:shd w:val="clear" w:color="auto" w:fill="auto"/>
            <w:noWrap/>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296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3420" w:type="dxa"/>
            <w:shd w:val="clear" w:color="auto" w:fill="auto"/>
            <w:vAlign w:val="center"/>
          </w:tcPr>
          <w:p w:rsidR="00DB6D54" w:rsidRPr="00B01732" w:rsidRDefault="00DB6D54"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bl>
    <w:p w:rsidR="00DB6D54" w:rsidRPr="00B01732" w:rsidRDefault="00DB6D54" w:rsidP="00DB6D54">
      <w:pPr>
        <w:rPr>
          <w:lang w:eastAsia="zh-CN"/>
        </w:rPr>
      </w:pPr>
    </w:p>
    <w:p w:rsidR="00DB6D54" w:rsidRDefault="00DB6D54" w:rsidP="00DB6D54">
      <w:pPr>
        <w:pStyle w:val="Heading3"/>
        <w:rPr>
          <w:lang w:eastAsia="zh-CN"/>
        </w:rPr>
      </w:pPr>
      <w:r>
        <w:rPr>
          <w:lang w:eastAsia="zh-CN"/>
        </w:rPr>
        <w:t>Names</w:t>
      </w:r>
    </w:p>
    <w:p w:rsidR="00DB6D54" w:rsidRPr="005228DA" w:rsidRDefault="00DB6D54" w:rsidP="00DB6D54">
      <w:pPr>
        <w:rPr>
          <w:lang w:eastAsia="zh-CN"/>
        </w:rPr>
      </w:pPr>
      <w:r>
        <w:rPr>
          <w:rFonts w:eastAsia="Times New Roman" w:cs="Times New Roman"/>
          <w:color w:val="000000"/>
          <w:lang w:eastAsia="zh-CN"/>
        </w:rPr>
        <w:t>O</w:t>
      </w:r>
      <w:r w:rsidRPr="00B01732">
        <w:rPr>
          <w:rFonts w:eastAsia="Times New Roman" w:cs="Times New Roman"/>
          <w:color w:val="000000"/>
          <w:lang w:eastAsia="zh-CN"/>
        </w:rPr>
        <w:t xml:space="preserve">fficial </w:t>
      </w:r>
      <w:r>
        <w:rPr>
          <w:rFonts w:eastAsia="Times New Roman" w:cs="Times New Roman"/>
          <w:color w:val="000000"/>
          <w:lang w:eastAsia="zh-CN"/>
        </w:rPr>
        <w:t>N</w:t>
      </w:r>
      <w:r w:rsidRPr="00B01732">
        <w:rPr>
          <w:rFonts w:eastAsia="Times New Roman" w:cs="Times New Roman"/>
          <w:color w:val="000000"/>
          <w:lang w:eastAsia="zh-CN"/>
        </w:rPr>
        <w:t>ame</w:t>
      </w:r>
    </w:p>
    <w:tbl>
      <w:tblPr>
        <w:tblW w:w="14260" w:type="dxa"/>
        <w:tblInd w:w="93" w:type="dxa"/>
        <w:tblLook w:val="04A0" w:firstRow="1" w:lastRow="0" w:firstColumn="1" w:lastColumn="0" w:noHBand="0" w:noVBand="1"/>
      </w:tblPr>
      <w:tblGrid>
        <w:gridCol w:w="4940"/>
        <w:gridCol w:w="2940"/>
        <w:gridCol w:w="2960"/>
        <w:gridCol w:w="3420"/>
      </w:tblGrid>
      <w:tr w:rsidR="00DB6D54" w:rsidRPr="00B01732" w:rsidTr="009977D3">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Key</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 xml:space="preserve">Mandatory </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Value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Description</w:t>
            </w:r>
          </w:p>
        </w:tc>
      </w:tr>
      <w:tr w:rsidR="00DB6D54" w:rsidRPr="00B01732" w:rsidTr="009977D3">
        <w:trPr>
          <w:trHeight w:val="6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name:&lt;lang&gt;</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 xml:space="preserve">The official name for the specified language &lt;lang&gt;. </w:t>
            </w:r>
          </w:p>
        </w:tc>
      </w:tr>
      <w:tr w:rsidR="00DB6D54" w:rsidRPr="00B01732" w:rsidTr="009977D3">
        <w:trPr>
          <w:trHeight w:val="3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name:&lt;lang&gt;:owner</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V</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COMPLEX</w:t>
            </w:r>
          </w:p>
        </w:tc>
      </w:tr>
      <w:tr w:rsidR="00DB6D54" w:rsidRPr="00B01732" w:rsidTr="009977D3">
        <w:trPr>
          <w:trHeight w:val="3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name:&lt;lang&gt;:name_type</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B</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BASE NAME</w:t>
            </w:r>
          </w:p>
        </w:tc>
      </w:tr>
    </w:tbl>
    <w:p w:rsidR="00DB6D54" w:rsidRDefault="00DB6D54" w:rsidP="00DB6D54">
      <w:pPr>
        <w:rPr>
          <w:lang w:eastAsia="zh-CN"/>
        </w:rPr>
      </w:pPr>
      <w:r>
        <w:rPr>
          <w:rFonts w:eastAsia="Times New Roman" w:cs="Times New Roman"/>
          <w:color w:val="000000"/>
          <w:lang w:eastAsia="zh-CN"/>
        </w:rPr>
        <w:t>A</w:t>
      </w:r>
      <w:r w:rsidRPr="00B01732">
        <w:rPr>
          <w:rFonts w:eastAsia="Times New Roman" w:cs="Times New Roman"/>
          <w:color w:val="000000"/>
          <w:lang w:eastAsia="zh-CN"/>
        </w:rPr>
        <w:t xml:space="preserve">lternate </w:t>
      </w:r>
      <w:r>
        <w:rPr>
          <w:rFonts w:eastAsia="Times New Roman" w:cs="Times New Roman"/>
          <w:color w:val="000000"/>
          <w:lang w:eastAsia="zh-CN"/>
        </w:rPr>
        <w:t>N</w:t>
      </w:r>
      <w:r w:rsidRPr="00B01732">
        <w:rPr>
          <w:rFonts w:eastAsia="Times New Roman" w:cs="Times New Roman"/>
          <w:color w:val="000000"/>
          <w:lang w:eastAsia="zh-CN"/>
        </w:rPr>
        <w:t>ame</w:t>
      </w:r>
    </w:p>
    <w:tbl>
      <w:tblPr>
        <w:tblW w:w="14260" w:type="dxa"/>
        <w:tblInd w:w="93" w:type="dxa"/>
        <w:tblLook w:val="04A0" w:firstRow="1" w:lastRow="0" w:firstColumn="1" w:lastColumn="0" w:noHBand="0" w:noVBand="1"/>
      </w:tblPr>
      <w:tblGrid>
        <w:gridCol w:w="4940"/>
        <w:gridCol w:w="2940"/>
        <w:gridCol w:w="2960"/>
        <w:gridCol w:w="3420"/>
      </w:tblGrid>
      <w:tr w:rsidR="00DB6D54" w:rsidRPr="00B01732" w:rsidTr="009977D3">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Key</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 xml:space="preserve">Mandatory </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Value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Description</w:t>
            </w:r>
          </w:p>
        </w:tc>
      </w:tr>
      <w:tr w:rsidR="00DB6D54" w:rsidRPr="00B01732" w:rsidTr="009977D3">
        <w:trPr>
          <w:trHeight w:val="6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alt_name:&lt;lang&gt;</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 xml:space="preserve">The alternate name for the specified language &lt;lang&gt;. </w:t>
            </w:r>
          </w:p>
        </w:tc>
      </w:tr>
      <w:tr w:rsidR="00DB6D54" w:rsidRPr="00B01732" w:rsidTr="009977D3">
        <w:trPr>
          <w:trHeight w:val="3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alt_name:&lt;lang&gt;:owner</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V</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COMPLEX</w:t>
            </w:r>
          </w:p>
        </w:tc>
      </w:tr>
      <w:tr w:rsidR="00DB6D54" w:rsidRPr="00B01732" w:rsidTr="009977D3">
        <w:trPr>
          <w:trHeight w:val="3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alt_name:&lt;lang&gt;:name_type</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B</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BASE NAME</w:t>
            </w:r>
          </w:p>
        </w:tc>
      </w:tr>
    </w:tbl>
    <w:p w:rsidR="00DB6D54" w:rsidRPr="00B01732" w:rsidRDefault="00DB6D54" w:rsidP="00DB6D54">
      <w:pPr>
        <w:rPr>
          <w:lang w:eastAsia="zh-CN"/>
        </w:rPr>
      </w:pPr>
    </w:p>
    <w:p w:rsidR="00DB6D54" w:rsidRDefault="00DB6D54" w:rsidP="00DB6D54">
      <w:pPr>
        <w:pStyle w:val="Heading3"/>
        <w:rPr>
          <w:lang w:eastAsia="zh-CN"/>
        </w:rPr>
      </w:pPr>
      <w:r>
        <w:rPr>
          <w:lang w:eastAsia="zh-CN"/>
        </w:rPr>
        <w:t xml:space="preserve"> Files</w:t>
      </w:r>
    </w:p>
    <w:tbl>
      <w:tblPr>
        <w:tblW w:w="14260" w:type="dxa"/>
        <w:tblInd w:w="93" w:type="dxa"/>
        <w:tblLook w:val="04A0" w:firstRow="1" w:lastRow="0" w:firstColumn="1" w:lastColumn="0" w:noHBand="0" w:noVBand="1"/>
      </w:tblPr>
      <w:tblGrid>
        <w:gridCol w:w="4940"/>
        <w:gridCol w:w="2940"/>
        <w:gridCol w:w="2960"/>
        <w:gridCol w:w="3420"/>
      </w:tblGrid>
      <w:tr w:rsidR="00DB6D54" w:rsidRPr="00B01732" w:rsidTr="009977D3">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Key</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 xml:space="preserve">Mandatory </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Value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Description</w:t>
            </w:r>
          </w:p>
        </w:tc>
      </w:tr>
      <w:tr w:rsidR="00DB6D54" w:rsidRPr="00B01732" w:rsidTr="009977D3">
        <w:trPr>
          <w:trHeight w:val="6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file_path</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Obtain the file path for multimedia information</w:t>
            </w:r>
          </w:p>
        </w:tc>
      </w:tr>
      <w:tr w:rsidR="00DB6D54" w:rsidRPr="00B01732" w:rsidTr="009977D3">
        <w:trPr>
          <w:trHeight w:val="9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3d_landmark_model_light:file_name</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User defined</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Obtain file names for multimedia information:3D LANDMARK MODEL LIGHT</w:t>
            </w:r>
          </w:p>
        </w:tc>
      </w:tr>
      <w:tr w:rsidR="00DB6D54" w:rsidRPr="00B01732" w:rsidTr="009977D3">
        <w:trPr>
          <w:trHeight w:val="9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3d_landmark_model_standard:file_name</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User defined</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Obtain file names for multimedia information:3D LANDMARK MODEL STANDARD</w:t>
            </w:r>
          </w:p>
        </w:tc>
      </w:tr>
    </w:tbl>
    <w:p w:rsidR="00DB6D54" w:rsidRPr="00B01732" w:rsidRDefault="00DB6D54" w:rsidP="00DB6D54">
      <w:pPr>
        <w:rPr>
          <w:lang w:eastAsia="zh-CN"/>
        </w:rPr>
      </w:pPr>
    </w:p>
    <w:p w:rsidR="00DB6D54" w:rsidRDefault="00DB6D54" w:rsidP="00DB6D54">
      <w:pPr>
        <w:pStyle w:val="Heading3"/>
        <w:rPr>
          <w:lang w:eastAsia="zh-CN"/>
        </w:rPr>
      </w:pPr>
      <w:r>
        <w:rPr>
          <w:lang w:eastAsia="zh-CN"/>
        </w:rPr>
        <w:t xml:space="preserve">Anchor </w:t>
      </w:r>
      <w:r w:rsidRPr="0013790C">
        <w:rPr>
          <w:lang w:eastAsia="zh-CN"/>
        </w:rPr>
        <w:t>point</w:t>
      </w:r>
    </w:p>
    <w:tbl>
      <w:tblPr>
        <w:tblW w:w="14260" w:type="dxa"/>
        <w:tblInd w:w="93" w:type="dxa"/>
        <w:tblLook w:val="04A0" w:firstRow="1" w:lastRow="0" w:firstColumn="1" w:lastColumn="0" w:noHBand="0" w:noVBand="1"/>
      </w:tblPr>
      <w:tblGrid>
        <w:gridCol w:w="4940"/>
        <w:gridCol w:w="2940"/>
        <w:gridCol w:w="2960"/>
        <w:gridCol w:w="3420"/>
      </w:tblGrid>
      <w:tr w:rsidR="00DB6D54" w:rsidRPr="00B01732" w:rsidTr="009977D3">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Key</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 xml:space="preserve">Mandatory </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Value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Description</w:t>
            </w:r>
          </w:p>
        </w:tc>
      </w:tr>
      <w:tr w:rsidR="00DB6D54" w:rsidRPr="00B01732" w:rsidTr="009977D3">
        <w:trPr>
          <w:trHeight w:val="900"/>
        </w:trPr>
        <w:tc>
          <w:tcPr>
            <w:tcW w:w="4940" w:type="dxa"/>
            <w:tcBorders>
              <w:top w:val="nil"/>
              <w:left w:val="single" w:sz="4" w:space="0" w:color="auto"/>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anchor_point</w:t>
            </w:r>
          </w:p>
        </w:tc>
        <w:tc>
          <w:tcPr>
            <w:tcW w:w="2940" w:type="dxa"/>
            <w:tcBorders>
              <w:top w:val="nil"/>
              <w:left w:val="nil"/>
              <w:bottom w:val="single" w:sz="4" w:space="0" w:color="auto"/>
              <w:right w:val="single" w:sz="4" w:space="0" w:color="auto"/>
            </w:tcBorders>
            <w:shd w:val="clear" w:color="auto" w:fill="auto"/>
            <w:noWrap/>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N</w:t>
            </w:r>
          </w:p>
        </w:tc>
        <w:tc>
          <w:tcPr>
            <w:tcW w:w="296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i/>
                <w:iCs/>
                <w:color w:val="000000"/>
                <w:lang w:eastAsia="zh-CN"/>
              </w:rPr>
            </w:pPr>
            <w:r w:rsidRPr="00B01732">
              <w:rPr>
                <w:rFonts w:eastAsia="Times New Roman" w:cs="Times New Roman"/>
                <w:i/>
                <w:iCs/>
                <w:color w:val="000000"/>
                <w:lang w:eastAsia="zh-CN"/>
              </w:rPr>
              <w:t>User defined</w:t>
            </w:r>
          </w:p>
        </w:tc>
        <w:tc>
          <w:tcPr>
            <w:tcW w:w="3420" w:type="dxa"/>
            <w:tcBorders>
              <w:top w:val="nil"/>
              <w:left w:val="nil"/>
              <w:bottom w:val="single" w:sz="4" w:space="0" w:color="auto"/>
              <w:right w:val="single" w:sz="4" w:space="0" w:color="auto"/>
            </w:tcBorders>
            <w:shd w:val="clear" w:color="auto" w:fill="auto"/>
            <w:vAlign w:val="center"/>
            <w:hideMark/>
          </w:tcPr>
          <w:p w:rsidR="00DB6D54" w:rsidRPr="00B01732" w:rsidRDefault="00DB6D54" w:rsidP="009977D3">
            <w:pPr>
              <w:spacing w:after="0" w:line="240" w:lineRule="auto"/>
              <w:jc w:val="center"/>
              <w:rPr>
                <w:rFonts w:eastAsia="Times New Roman" w:cs="Times New Roman"/>
                <w:color w:val="000000"/>
                <w:lang w:eastAsia="zh-CN"/>
              </w:rPr>
            </w:pPr>
            <w:r w:rsidRPr="00B01732">
              <w:rPr>
                <w:rFonts w:eastAsia="Times New Roman" w:cs="Times New Roman"/>
                <w:color w:val="000000"/>
                <w:lang w:eastAsia="zh-CN"/>
              </w:rPr>
              <w:t>Compare all coordinates and select the most south and west node as the anchor point.</w:t>
            </w:r>
          </w:p>
        </w:tc>
      </w:tr>
    </w:tbl>
    <w:p w:rsidR="00DB6D54" w:rsidRPr="00B01732" w:rsidRDefault="00DB6D54" w:rsidP="00DB6D54">
      <w:pPr>
        <w:rPr>
          <w:lang w:eastAsia="zh-CN"/>
        </w:rPr>
      </w:pPr>
    </w:p>
    <w:p w:rsidR="00994F99" w:rsidRDefault="00994F99" w:rsidP="00994F99">
      <w:pPr>
        <w:pStyle w:val="Heading3"/>
        <w:rPr>
          <w:lang w:eastAsia="zh-CN"/>
        </w:rPr>
      </w:pPr>
      <w:r>
        <w:rPr>
          <w:lang w:eastAsia="zh-CN"/>
        </w:rPr>
        <w:lastRenderedPageBreak/>
        <w:t>Other Attributes</w:t>
      </w:r>
    </w:p>
    <w:p w:rsidR="003E18FA" w:rsidRPr="003E18FA" w:rsidRDefault="003E18FA" w:rsidP="003E18FA">
      <w:pPr>
        <w:pStyle w:val="Heading3"/>
        <w:rPr>
          <w:lang w:eastAsia="zh-CN"/>
        </w:rPr>
      </w:pPr>
      <w:r>
        <w:rPr>
          <w:lang w:eastAsia="zh-CN"/>
        </w:rPr>
        <w:t>Members</w:t>
      </w:r>
      <w:r w:rsidR="008D140D">
        <w:rPr>
          <w:lang w:eastAsia="zh-CN"/>
        </w:rPr>
        <w:t xml:space="preserve"> (TODO)</w:t>
      </w:r>
    </w:p>
    <w:p w:rsidR="00994F99" w:rsidRPr="00994F99" w:rsidRDefault="00994F99" w:rsidP="00994F99">
      <w:pPr>
        <w:rPr>
          <w:lang w:eastAsia="zh-CN"/>
        </w:rPr>
      </w:pPr>
    </w:p>
    <w:p w:rsidR="00F61A9F" w:rsidRDefault="00F61A9F" w:rsidP="00F61A9F">
      <w:pPr>
        <w:pStyle w:val="Heading2"/>
        <w:rPr>
          <w:lang w:eastAsia="zh-CN"/>
        </w:rPr>
      </w:pPr>
      <w:r>
        <w:rPr>
          <w:lang w:eastAsia="zh-CN"/>
        </w:rPr>
        <w:t>Admin</w:t>
      </w:r>
    </w:p>
    <w:p w:rsidR="00F61A9F" w:rsidRDefault="00F61A9F" w:rsidP="00F61A9F">
      <w:pPr>
        <w:pStyle w:val="Heading3"/>
        <w:rPr>
          <w:lang w:eastAsia="zh-CN"/>
        </w:rPr>
      </w:pPr>
      <w:r>
        <w:rPr>
          <w:lang w:eastAsia="zh-CN"/>
        </w:rPr>
        <w:t>Admin Level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F61A9F" w:rsidRPr="0084175A" w:rsidTr="009977D3">
        <w:trPr>
          <w:trHeight w:val="330"/>
        </w:trPr>
        <w:tc>
          <w:tcPr>
            <w:tcW w:w="1043" w:type="pct"/>
            <w:shd w:val="clear" w:color="auto" w:fill="auto"/>
            <w:noWrap/>
            <w:vAlign w:val="center"/>
            <w:hideMark/>
          </w:tcPr>
          <w:p w:rsidR="00F61A9F" w:rsidRDefault="00F61A9F"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F61A9F" w:rsidRDefault="00F61A9F"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56" w:type="pct"/>
            <w:vAlign w:val="center"/>
          </w:tcPr>
          <w:p w:rsidR="00F61A9F" w:rsidRDefault="00F61A9F"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F61A9F" w:rsidRDefault="00F61A9F" w:rsidP="009977D3">
            <w:pPr>
              <w:jc w:val="center"/>
              <w:rPr>
                <w:rFonts w:cs="SimSun"/>
                <w:b/>
                <w:bCs/>
              </w:rPr>
            </w:pPr>
            <w:r>
              <w:rPr>
                <w:rFonts w:cs="SimSun"/>
                <w:b/>
                <w:bCs/>
              </w:rPr>
              <w:t>Description</w:t>
            </w:r>
          </w:p>
        </w:tc>
      </w:tr>
      <w:tr w:rsidR="00F61A9F" w:rsidRPr="0084175A" w:rsidTr="009977D3">
        <w:trPr>
          <w:trHeight w:val="345"/>
        </w:trPr>
        <w:tc>
          <w:tcPr>
            <w:tcW w:w="1043" w:type="pct"/>
            <w:shd w:val="clear" w:color="auto" w:fill="auto"/>
            <w:noWrap/>
            <w:vAlign w:val="center"/>
            <w:hideMark/>
          </w:tcPr>
          <w:p w:rsidR="00F61A9F" w:rsidRPr="00B86AA2" w:rsidRDefault="00F61A9F" w:rsidP="009977D3">
            <w:pPr>
              <w:pStyle w:val="a"/>
              <w:jc w:val="center"/>
              <w:rPr>
                <w:b/>
                <w:i/>
              </w:rPr>
            </w:pPr>
            <w:r>
              <w:rPr>
                <w:rFonts w:hint="eastAsia"/>
                <w:b/>
                <w:i/>
              </w:rPr>
              <w:t>admin_level</w:t>
            </w:r>
          </w:p>
        </w:tc>
        <w:tc>
          <w:tcPr>
            <w:tcW w:w="504" w:type="pct"/>
            <w:shd w:val="clear" w:color="auto" w:fill="auto"/>
            <w:noWrap/>
            <w:vAlign w:val="center"/>
            <w:hideMark/>
          </w:tcPr>
          <w:p w:rsidR="00F61A9F" w:rsidRDefault="00F61A9F" w:rsidP="009977D3">
            <w:pPr>
              <w:pStyle w:val="a"/>
              <w:jc w:val="center"/>
            </w:pPr>
            <w:r>
              <w:t>Y</w:t>
            </w:r>
            <w:r>
              <w:rPr>
                <w:rFonts w:hint="eastAsia"/>
              </w:rPr>
              <w:t xml:space="preserve"> </w:t>
            </w:r>
          </w:p>
        </w:tc>
        <w:tc>
          <w:tcPr>
            <w:tcW w:w="856" w:type="pct"/>
            <w:vAlign w:val="center"/>
          </w:tcPr>
          <w:p w:rsidR="00F61A9F" w:rsidRDefault="00F61A9F" w:rsidP="009977D3">
            <w:pPr>
              <w:pStyle w:val="a"/>
              <w:jc w:val="center"/>
            </w:pPr>
            <w:r>
              <w:t>[</w:t>
            </w:r>
            <w:r>
              <w:rPr>
                <w:rFonts w:hint="eastAsia"/>
                <w:b/>
                <w:i/>
              </w:rPr>
              <w:t>L1,L2,L3</w:t>
            </w:r>
            <w:r w:rsidRPr="00705ACF">
              <w:rPr>
                <w:b/>
                <w:i/>
              </w:rPr>
              <w:t>,</w:t>
            </w:r>
            <w:r>
              <w:rPr>
                <w:rFonts w:hint="eastAsia"/>
                <w:b/>
                <w:i/>
              </w:rPr>
              <w:t>L4</w:t>
            </w:r>
            <w:r>
              <w:t>]</w:t>
            </w:r>
          </w:p>
        </w:tc>
        <w:tc>
          <w:tcPr>
            <w:tcW w:w="2597" w:type="pct"/>
            <w:shd w:val="clear" w:color="auto" w:fill="auto"/>
            <w:vAlign w:val="center"/>
            <w:hideMark/>
          </w:tcPr>
          <w:p w:rsidR="00F61A9F" w:rsidRPr="00557881" w:rsidRDefault="00F61A9F" w:rsidP="009977D3">
            <w:pPr>
              <w:autoSpaceDE w:val="0"/>
              <w:autoSpaceDN w:val="0"/>
              <w:adjustRightInd w:val="0"/>
              <w:rPr>
                <w:rFonts w:ascii="Arial" w:hAnsi="Arial" w:cs="Arial"/>
              </w:rPr>
            </w:pPr>
            <w:r>
              <w:rPr>
                <w:rFonts w:hint="eastAsia"/>
                <w:b/>
                <w:i/>
              </w:rPr>
              <w:t>admin_</w:t>
            </w:r>
            <w:r>
              <w:rPr>
                <w:b/>
                <w:i/>
              </w:rPr>
              <w:t>level</w:t>
            </w:r>
            <w:r w:rsidRPr="00DF013E">
              <w:rPr>
                <w:lang w:eastAsia="zh-CN"/>
              </w:rPr>
              <w:t xml:space="preserve"> </w:t>
            </w:r>
            <w:r>
              <w:rPr>
                <w:lang w:eastAsia="zh-CN"/>
              </w:rPr>
              <w:t>is</w:t>
            </w:r>
            <w:r w:rsidRPr="00DF013E">
              <w:rPr>
                <w:lang w:eastAsia="zh-CN"/>
              </w:rPr>
              <w:t xml:space="preserve"> the hierarchical classification of </w:t>
            </w:r>
            <w:r>
              <w:rPr>
                <w:rFonts w:hint="eastAsia"/>
                <w:lang w:eastAsia="zh-CN"/>
              </w:rPr>
              <w:t>administrative relation</w:t>
            </w:r>
            <w:r w:rsidRPr="00DF013E">
              <w:rPr>
                <w:lang w:eastAsia="zh-CN"/>
              </w:rPr>
              <w:t>.</w:t>
            </w:r>
          </w:p>
        </w:tc>
      </w:tr>
      <w:tr w:rsidR="00F61A9F" w:rsidRPr="0084175A" w:rsidTr="009977D3">
        <w:trPr>
          <w:trHeight w:val="345"/>
        </w:trPr>
        <w:tc>
          <w:tcPr>
            <w:tcW w:w="1043" w:type="pct"/>
            <w:vMerge w:val="restart"/>
            <w:shd w:val="clear" w:color="auto" w:fill="auto"/>
            <w:noWrap/>
            <w:vAlign w:val="center"/>
          </w:tcPr>
          <w:p w:rsidR="00F61A9F" w:rsidRDefault="00F61A9F" w:rsidP="009977D3">
            <w:pPr>
              <w:pStyle w:val="a"/>
              <w:jc w:val="center"/>
              <w:rPr>
                <w:b/>
                <w:i/>
              </w:rPr>
            </w:pPr>
          </w:p>
        </w:tc>
        <w:tc>
          <w:tcPr>
            <w:tcW w:w="504" w:type="pct"/>
            <w:vMerge w:val="restart"/>
            <w:shd w:val="clear" w:color="auto" w:fill="auto"/>
            <w:noWrap/>
            <w:vAlign w:val="center"/>
          </w:tcPr>
          <w:p w:rsidR="00F61A9F" w:rsidRDefault="00F61A9F" w:rsidP="009977D3">
            <w:pPr>
              <w:pStyle w:val="a"/>
              <w:jc w:val="center"/>
            </w:pPr>
          </w:p>
        </w:tc>
        <w:tc>
          <w:tcPr>
            <w:tcW w:w="856" w:type="pct"/>
            <w:vAlign w:val="center"/>
          </w:tcPr>
          <w:p w:rsidR="00F61A9F" w:rsidRPr="00705ACF" w:rsidRDefault="00F61A9F" w:rsidP="009977D3">
            <w:pPr>
              <w:pStyle w:val="a"/>
              <w:jc w:val="center"/>
              <w:rPr>
                <w:b/>
                <w:i/>
              </w:rPr>
            </w:pPr>
            <w:r>
              <w:rPr>
                <w:rFonts w:hint="eastAsia"/>
                <w:b/>
                <w:i/>
              </w:rPr>
              <w:t>L1</w:t>
            </w:r>
          </w:p>
        </w:tc>
        <w:tc>
          <w:tcPr>
            <w:tcW w:w="2597" w:type="pct"/>
            <w:shd w:val="clear" w:color="auto" w:fill="auto"/>
            <w:vAlign w:val="center"/>
          </w:tcPr>
          <w:p w:rsidR="00F61A9F" w:rsidRPr="00D17FE4" w:rsidRDefault="00F61A9F" w:rsidP="009977D3">
            <w:pPr>
              <w:autoSpaceDE w:val="0"/>
              <w:autoSpaceDN w:val="0"/>
              <w:adjustRightInd w:val="0"/>
              <w:rPr>
                <w:lang w:eastAsia="zh-CN"/>
              </w:rPr>
            </w:pPr>
            <w:r>
              <w:rPr>
                <w:rFonts w:hint="eastAsia"/>
                <w:b/>
                <w:lang w:eastAsia="zh-CN"/>
              </w:rPr>
              <w:t>Level One</w:t>
            </w:r>
            <w:r>
              <w:rPr>
                <w:lang w:eastAsia="zh-CN"/>
              </w:rPr>
              <w:t xml:space="preserve">. </w:t>
            </w:r>
            <w:r>
              <w:rPr>
                <w:rFonts w:hint="eastAsia"/>
                <w:lang w:eastAsia="zh-CN"/>
              </w:rPr>
              <w:t>Country level administrative hierarchy.</w:t>
            </w:r>
          </w:p>
        </w:tc>
      </w:tr>
      <w:tr w:rsidR="00F61A9F" w:rsidRPr="0084175A" w:rsidTr="009977D3">
        <w:trPr>
          <w:trHeight w:val="345"/>
        </w:trPr>
        <w:tc>
          <w:tcPr>
            <w:tcW w:w="1043" w:type="pct"/>
            <w:vMerge/>
            <w:shd w:val="clear" w:color="auto" w:fill="auto"/>
            <w:noWrap/>
            <w:vAlign w:val="center"/>
          </w:tcPr>
          <w:p w:rsidR="00F61A9F" w:rsidRDefault="00F61A9F" w:rsidP="009977D3">
            <w:pPr>
              <w:pStyle w:val="a"/>
              <w:jc w:val="center"/>
              <w:rPr>
                <w:b/>
                <w:i/>
              </w:rPr>
            </w:pPr>
          </w:p>
        </w:tc>
        <w:tc>
          <w:tcPr>
            <w:tcW w:w="504" w:type="pct"/>
            <w:vMerge/>
            <w:shd w:val="clear" w:color="auto" w:fill="auto"/>
            <w:noWrap/>
            <w:vAlign w:val="center"/>
          </w:tcPr>
          <w:p w:rsidR="00F61A9F" w:rsidRDefault="00F61A9F" w:rsidP="009977D3">
            <w:pPr>
              <w:pStyle w:val="a"/>
              <w:jc w:val="center"/>
            </w:pPr>
          </w:p>
        </w:tc>
        <w:tc>
          <w:tcPr>
            <w:tcW w:w="856" w:type="pct"/>
            <w:vAlign w:val="center"/>
          </w:tcPr>
          <w:p w:rsidR="00F61A9F" w:rsidRPr="00705ACF" w:rsidRDefault="00F61A9F" w:rsidP="009977D3">
            <w:pPr>
              <w:pStyle w:val="a"/>
              <w:jc w:val="center"/>
              <w:rPr>
                <w:b/>
                <w:i/>
              </w:rPr>
            </w:pPr>
            <w:r>
              <w:rPr>
                <w:rFonts w:hint="eastAsia"/>
                <w:b/>
                <w:i/>
              </w:rPr>
              <w:t>L2</w:t>
            </w:r>
          </w:p>
        </w:tc>
        <w:tc>
          <w:tcPr>
            <w:tcW w:w="2597" w:type="pct"/>
            <w:shd w:val="clear" w:color="auto" w:fill="auto"/>
            <w:vAlign w:val="center"/>
          </w:tcPr>
          <w:p w:rsidR="00F61A9F" w:rsidRPr="000970A6" w:rsidRDefault="00F61A9F" w:rsidP="009977D3">
            <w:pPr>
              <w:autoSpaceDE w:val="0"/>
              <w:autoSpaceDN w:val="0"/>
              <w:adjustRightInd w:val="0"/>
              <w:rPr>
                <w:lang w:eastAsia="zh-CN"/>
              </w:rPr>
            </w:pPr>
            <w:r>
              <w:rPr>
                <w:rFonts w:hint="eastAsia"/>
                <w:b/>
                <w:lang w:eastAsia="zh-CN"/>
              </w:rPr>
              <w:t>Level Two</w:t>
            </w:r>
            <w:r>
              <w:rPr>
                <w:lang w:eastAsia="zh-CN"/>
              </w:rPr>
              <w:t xml:space="preserve">. </w:t>
            </w:r>
            <w:r>
              <w:rPr>
                <w:rFonts w:hint="eastAsia"/>
                <w:lang w:eastAsia="zh-CN"/>
              </w:rPr>
              <w:t>Province or State level administrative hierarchy.</w:t>
            </w:r>
          </w:p>
        </w:tc>
      </w:tr>
      <w:tr w:rsidR="00F61A9F" w:rsidRPr="0084175A" w:rsidTr="009977D3">
        <w:trPr>
          <w:trHeight w:val="345"/>
        </w:trPr>
        <w:tc>
          <w:tcPr>
            <w:tcW w:w="1043" w:type="pct"/>
            <w:vMerge/>
            <w:shd w:val="clear" w:color="auto" w:fill="auto"/>
            <w:noWrap/>
            <w:vAlign w:val="center"/>
          </w:tcPr>
          <w:p w:rsidR="00F61A9F" w:rsidRDefault="00F61A9F" w:rsidP="009977D3">
            <w:pPr>
              <w:pStyle w:val="a"/>
              <w:jc w:val="center"/>
              <w:rPr>
                <w:b/>
                <w:i/>
              </w:rPr>
            </w:pPr>
          </w:p>
        </w:tc>
        <w:tc>
          <w:tcPr>
            <w:tcW w:w="504" w:type="pct"/>
            <w:vMerge/>
            <w:shd w:val="clear" w:color="auto" w:fill="auto"/>
            <w:noWrap/>
            <w:vAlign w:val="center"/>
          </w:tcPr>
          <w:p w:rsidR="00F61A9F" w:rsidRDefault="00F61A9F" w:rsidP="009977D3">
            <w:pPr>
              <w:pStyle w:val="a"/>
              <w:jc w:val="center"/>
            </w:pPr>
          </w:p>
        </w:tc>
        <w:tc>
          <w:tcPr>
            <w:tcW w:w="856" w:type="pct"/>
            <w:vAlign w:val="center"/>
          </w:tcPr>
          <w:p w:rsidR="00F61A9F" w:rsidRPr="00705ACF" w:rsidRDefault="00F61A9F" w:rsidP="009977D3">
            <w:pPr>
              <w:pStyle w:val="a"/>
              <w:jc w:val="center"/>
              <w:rPr>
                <w:b/>
                <w:i/>
              </w:rPr>
            </w:pPr>
            <w:r>
              <w:rPr>
                <w:rFonts w:hint="eastAsia"/>
                <w:b/>
                <w:i/>
              </w:rPr>
              <w:t>L3</w:t>
            </w:r>
          </w:p>
        </w:tc>
        <w:tc>
          <w:tcPr>
            <w:tcW w:w="2597" w:type="pct"/>
            <w:shd w:val="clear" w:color="auto" w:fill="auto"/>
            <w:vAlign w:val="center"/>
          </w:tcPr>
          <w:p w:rsidR="00F61A9F" w:rsidRPr="000970A6" w:rsidRDefault="00F61A9F" w:rsidP="009977D3">
            <w:pPr>
              <w:autoSpaceDE w:val="0"/>
              <w:autoSpaceDN w:val="0"/>
              <w:adjustRightInd w:val="0"/>
              <w:rPr>
                <w:lang w:eastAsia="zh-CN"/>
              </w:rPr>
            </w:pPr>
            <w:r>
              <w:rPr>
                <w:rFonts w:hint="eastAsia"/>
                <w:b/>
                <w:lang w:eastAsia="zh-CN"/>
              </w:rPr>
              <w:t>Level Three</w:t>
            </w:r>
            <w:r>
              <w:rPr>
                <w:lang w:eastAsia="zh-CN"/>
              </w:rPr>
              <w:t>.</w:t>
            </w:r>
            <w:r>
              <w:rPr>
                <w:rFonts w:hint="eastAsia"/>
                <w:lang w:eastAsia="zh-CN"/>
              </w:rPr>
              <w:t xml:space="preserve"> City level administrative hierarchy.</w:t>
            </w:r>
          </w:p>
        </w:tc>
      </w:tr>
      <w:tr w:rsidR="00F61A9F" w:rsidRPr="0084175A" w:rsidTr="009977D3">
        <w:trPr>
          <w:trHeight w:val="345"/>
        </w:trPr>
        <w:tc>
          <w:tcPr>
            <w:tcW w:w="1043" w:type="pct"/>
            <w:vMerge/>
            <w:shd w:val="clear" w:color="auto" w:fill="auto"/>
            <w:noWrap/>
            <w:vAlign w:val="center"/>
          </w:tcPr>
          <w:p w:rsidR="00F61A9F" w:rsidRDefault="00F61A9F" w:rsidP="009977D3">
            <w:pPr>
              <w:pStyle w:val="a"/>
              <w:jc w:val="center"/>
              <w:rPr>
                <w:b/>
                <w:i/>
              </w:rPr>
            </w:pPr>
          </w:p>
        </w:tc>
        <w:tc>
          <w:tcPr>
            <w:tcW w:w="504" w:type="pct"/>
            <w:vMerge/>
            <w:shd w:val="clear" w:color="auto" w:fill="auto"/>
            <w:noWrap/>
            <w:vAlign w:val="center"/>
          </w:tcPr>
          <w:p w:rsidR="00F61A9F" w:rsidRDefault="00F61A9F" w:rsidP="009977D3">
            <w:pPr>
              <w:pStyle w:val="a"/>
              <w:jc w:val="center"/>
            </w:pPr>
          </w:p>
        </w:tc>
        <w:tc>
          <w:tcPr>
            <w:tcW w:w="856" w:type="pct"/>
            <w:vAlign w:val="center"/>
          </w:tcPr>
          <w:p w:rsidR="00F61A9F" w:rsidRPr="00705ACF" w:rsidRDefault="00F61A9F" w:rsidP="009977D3">
            <w:pPr>
              <w:pStyle w:val="a"/>
              <w:jc w:val="center"/>
              <w:rPr>
                <w:b/>
                <w:i/>
              </w:rPr>
            </w:pPr>
            <w:r>
              <w:rPr>
                <w:rFonts w:hint="eastAsia"/>
                <w:b/>
                <w:i/>
              </w:rPr>
              <w:t>L4</w:t>
            </w:r>
          </w:p>
        </w:tc>
        <w:tc>
          <w:tcPr>
            <w:tcW w:w="2597" w:type="pct"/>
            <w:shd w:val="clear" w:color="auto" w:fill="auto"/>
            <w:vAlign w:val="center"/>
          </w:tcPr>
          <w:p w:rsidR="00F61A9F" w:rsidRPr="000970A6" w:rsidRDefault="00F61A9F" w:rsidP="009977D3">
            <w:pPr>
              <w:autoSpaceDE w:val="0"/>
              <w:autoSpaceDN w:val="0"/>
              <w:adjustRightInd w:val="0"/>
              <w:rPr>
                <w:lang w:eastAsia="zh-CN"/>
              </w:rPr>
            </w:pPr>
            <w:r>
              <w:rPr>
                <w:rFonts w:hint="eastAsia"/>
                <w:b/>
                <w:lang w:eastAsia="zh-CN"/>
              </w:rPr>
              <w:t>Level Four</w:t>
            </w:r>
            <w:r>
              <w:rPr>
                <w:lang w:eastAsia="zh-CN"/>
              </w:rPr>
              <w:t>. C</w:t>
            </w:r>
            <w:r>
              <w:rPr>
                <w:rFonts w:hint="eastAsia"/>
                <w:lang w:eastAsia="zh-CN"/>
              </w:rPr>
              <w:t>ounty or district level administrative hierarchy.</w:t>
            </w:r>
          </w:p>
        </w:tc>
      </w:tr>
    </w:tbl>
    <w:p w:rsidR="00F61A9F" w:rsidRPr="00176C3C" w:rsidRDefault="00F61A9F" w:rsidP="00F61A9F">
      <w:pPr>
        <w:rPr>
          <w:lang w:eastAsia="zh-CN"/>
        </w:rPr>
      </w:pPr>
    </w:p>
    <w:p w:rsidR="00F61A9F" w:rsidRDefault="00F61A9F" w:rsidP="00F61A9F">
      <w:pPr>
        <w:pStyle w:val="Heading3"/>
        <w:rPr>
          <w:lang w:eastAsia="zh-CN"/>
        </w:rPr>
      </w:pPr>
      <w:r>
        <w:rPr>
          <w:lang w:eastAsia="zh-CN"/>
        </w:rPr>
        <w:t>Admin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1239"/>
        <w:gridCol w:w="3311"/>
        <w:gridCol w:w="6229"/>
      </w:tblGrid>
      <w:tr w:rsidR="00F61A9F" w:rsidRPr="0084175A" w:rsidTr="009977D3">
        <w:trPr>
          <w:trHeight w:val="330"/>
        </w:trPr>
        <w:tc>
          <w:tcPr>
            <w:tcW w:w="910" w:type="pct"/>
            <w:shd w:val="clear" w:color="auto" w:fill="auto"/>
            <w:noWrap/>
            <w:vAlign w:val="center"/>
            <w:hideMark/>
          </w:tcPr>
          <w:p w:rsidR="00F61A9F" w:rsidRDefault="00F61A9F" w:rsidP="009977D3">
            <w:pPr>
              <w:jc w:val="center"/>
              <w:rPr>
                <w:rFonts w:cs="SimSun"/>
                <w:b/>
                <w:bCs/>
                <w:lang w:eastAsia="zh-CN"/>
              </w:rPr>
            </w:pPr>
            <w:r>
              <w:rPr>
                <w:rFonts w:hint="eastAsia"/>
                <w:b/>
                <w:bCs/>
                <w:lang w:eastAsia="zh-CN"/>
              </w:rPr>
              <w:t>Key</w:t>
            </w:r>
          </w:p>
        </w:tc>
        <w:tc>
          <w:tcPr>
            <w:tcW w:w="470" w:type="pct"/>
            <w:shd w:val="clear" w:color="auto" w:fill="auto"/>
            <w:noWrap/>
            <w:vAlign w:val="center"/>
            <w:hideMark/>
          </w:tcPr>
          <w:p w:rsidR="00F61A9F" w:rsidRDefault="00F61A9F"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1256" w:type="pct"/>
            <w:vAlign w:val="center"/>
          </w:tcPr>
          <w:p w:rsidR="00F61A9F" w:rsidRDefault="00F61A9F" w:rsidP="009977D3">
            <w:pPr>
              <w:jc w:val="center"/>
              <w:rPr>
                <w:rFonts w:cs="SimSun"/>
                <w:b/>
                <w:bCs/>
                <w:lang w:eastAsia="zh-CN"/>
              </w:rPr>
            </w:pPr>
            <w:r>
              <w:rPr>
                <w:rFonts w:cs="SimSun" w:hint="eastAsia"/>
                <w:b/>
                <w:bCs/>
                <w:lang w:eastAsia="zh-CN"/>
              </w:rPr>
              <w:t>Value</w:t>
            </w:r>
          </w:p>
        </w:tc>
        <w:tc>
          <w:tcPr>
            <w:tcW w:w="2364" w:type="pct"/>
            <w:shd w:val="clear" w:color="auto" w:fill="auto"/>
            <w:noWrap/>
            <w:vAlign w:val="center"/>
            <w:hideMark/>
          </w:tcPr>
          <w:p w:rsidR="00F61A9F" w:rsidRDefault="00F61A9F" w:rsidP="009977D3">
            <w:pPr>
              <w:jc w:val="center"/>
              <w:rPr>
                <w:rFonts w:cs="SimSun"/>
                <w:b/>
                <w:bCs/>
              </w:rPr>
            </w:pPr>
            <w:r>
              <w:rPr>
                <w:rFonts w:cs="SimSun"/>
                <w:b/>
                <w:bCs/>
              </w:rPr>
              <w:t>Description</w:t>
            </w:r>
          </w:p>
        </w:tc>
      </w:tr>
      <w:tr w:rsidR="00F61A9F" w:rsidRPr="0084175A" w:rsidTr="009977D3">
        <w:trPr>
          <w:trHeight w:val="345"/>
        </w:trPr>
        <w:tc>
          <w:tcPr>
            <w:tcW w:w="910" w:type="pct"/>
            <w:shd w:val="clear" w:color="auto" w:fill="auto"/>
            <w:noWrap/>
            <w:vAlign w:val="center"/>
            <w:hideMark/>
          </w:tcPr>
          <w:p w:rsidR="00F61A9F" w:rsidRPr="00B86AA2" w:rsidRDefault="00F61A9F" w:rsidP="009977D3">
            <w:pPr>
              <w:pStyle w:val="a"/>
              <w:jc w:val="center"/>
              <w:rPr>
                <w:b/>
                <w:i/>
              </w:rPr>
            </w:pPr>
            <w:r>
              <w:rPr>
                <w:rFonts w:hint="eastAsia"/>
                <w:b/>
                <w:i/>
              </w:rPr>
              <w:t>admin_type</w:t>
            </w:r>
          </w:p>
        </w:tc>
        <w:tc>
          <w:tcPr>
            <w:tcW w:w="470" w:type="pct"/>
            <w:shd w:val="clear" w:color="auto" w:fill="auto"/>
            <w:noWrap/>
            <w:vAlign w:val="center"/>
            <w:hideMark/>
          </w:tcPr>
          <w:p w:rsidR="00F61A9F" w:rsidRDefault="00F61A9F" w:rsidP="009977D3">
            <w:pPr>
              <w:pStyle w:val="a"/>
              <w:jc w:val="center"/>
            </w:pPr>
            <w:r>
              <w:t>Y</w:t>
            </w:r>
            <w:r>
              <w:rPr>
                <w:rFonts w:hint="eastAsia"/>
              </w:rPr>
              <w:t xml:space="preserve"> </w:t>
            </w:r>
          </w:p>
        </w:tc>
        <w:tc>
          <w:tcPr>
            <w:tcW w:w="1256" w:type="pct"/>
            <w:vAlign w:val="center"/>
          </w:tcPr>
          <w:p w:rsidR="00F61A9F" w:rsidRDefault="00F61A9F" w:rsidP="009977D3">
            <w:pPr>
              <w:pStyle w:val="a"/>
              <w:jc w:val="center"/>
            </w:pPr>
            <w:r>
              <w:t>[</w:t>
            </w:r>
            <w:r>
              <w:rPr>
                <w:rFonts w:hint="eastAsia"/>
                <w:b/>
                <w:i/>
              </w:rPr>
              <w:t>1111,1112,1113</w:t>
            </w:r>
            <w:r w:rsidRPr="00705ACF">
              <w:rPr>
                <w:b/>
                <w:i/>
              </w:rPr>
              <w:t>,</w:t>
            </w:r>
            <w:r>
              <w:rPr>
                <w:rFonts w:hint="eastAsia"/>
                <w:b/>
                <w:i/>
              </w:rPr>
              <w:t>1119,3110,3120</w:t>
            </w:r>
            <w:r>
              <w:t>]</w:t>
            </w:r>
          </w:p>
        </w:tc>
        <w:tc>
          <w:tcPr>
            <w:tcW w:w="2364" w:type="pct"/>
            <w:shd w:val="clear" w:color="auto" w:fill="auto"/>
            <w:vAlign w:val="center"/>
            <w:hideMark/>
          </w:tcPr>
          <w:p w:rsidR="00F61A9F" w:rsidRPr="00557881" w:rsidRDefault="00F61A9F" w:rsidP="009977D3">
            <w:pPr>
              <w:autoSpaceDE w:val="0"/>
              <w:autoSpaceDN w:val="0"/>
              <w:adjustRightInd w:val="0"/>
              <w:rPr>
                <w:rFonts w:ascii="Arial" w:hAnsi="Arial" w:cs="Arial"/>
              </w:rPr>
            </w:pPr>
            <w:r>
              <w:rPr>
                <w:rFonts w:hint="eastAsia"/>
                <w:b/>
                <w:i/>
              </w:rPr>
              <w:t>admin_</w:t>
            </w:r>
            <w:r>
              <w:rPr>
                <w:rFonts w:hint="eastAsia"/>
                <w:b/>
                <w:i/>
                <w:lang w:eastAsia="zh-CN"/>
              </w:rPr>
              <w:t>type</w:t>
            </w:r>
          </w:p>
        </w:tc>
      </w:tr>
      <w:tr w:rsidR="00F61A9F" w:rsidRPr="0084175A" w:rsidTr="009977D3">
        <w:trPr>
          <w:trHeight w:val="345"/>
        </w:trPr>
        <w:tc>
          <w:tcPr>
            <w:tcW w:w="910" w:type="pct"/>
            <w:vMerge w:val="restart"/>
            <w:shd w:val="clear" w:color="auto" w:fill="auto"/>
            <w:noWrap/>
            <w:vAlign w:val="center"/>
          </w:tcPr>
          <w:p w:rsidR="00F61A9F" w:rsidRDefault="00F61A9F" w:rsidP="009977D3">
            <w:pPr>
              <w:pStyle w:val="a"/>
              <w:jc w:val="center"/>
              <w:rPr>
                <w:b/>
                <w:i/>
              </w:rPr>
            </w:pPr>
          </w:p>
        </w:tc>
        <w:tc>
          <w:tcPr>
            <w:tcW w:w="470" w:type="pct"/>
            <w:vMerge w:val="restart"/>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1111</w:t>
            </w:r>
          </w:p>
        </w:tc>
        <w:tc>
          <w:tcPr>
            <w:tcW w:w="2364" w:type="pct"/>
            <w:shd w:val="clear" w:color="auto" w:fill="auto"/>
            <w:vAlign w:val="center"/>
          </w:tcPr>
          <w:p w:rsidR="00F61A9F" w:rsidRPr="00D17FE4" w:rsidRDefault="00F61A9F" w:rsidP="009977D3">
            <w:pPr>
              <w:autoSpaceDE w:val="0"/>
              <w:autoSpaceDN w:val="0"/>
              <w:adjustRightInd w:val="0"/>
              <w:rPr>
                <w:lang w:eastAsia="zh-CN"/>
              </w:rPr>
            </w:pPr>
            <w:r>
              <w:rPr>
                <w:rFonts w:hint="eastAsia"/>
                <w:b/>
                <w:lang w:eastAsia="zh-CN"/>
              </w:rPr>
              <w:t>Country</w:t>
            </w:r>
            <w:r>
              <w:rPr>
                <w:lang w:eastAsia="zh-CN"/>
              </w:rPr>
              <w:t xml:space="preserve">. </w:t>
            </w:r>
          </w:p>
        </w:tc>
      </w:tr>
      <w:tr w:rsidR="00F61A9F" w:rsidRPr="0084175A"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1112</w:t>
            </w:r>
          </w:p>
        </w:tc>
        <w:tc>
          <w:tcPr>
            <w:tcW w:w="2364" w:type="pct"/>
            <w:shd w:val="clear" w:color="auto" w:fill="auto"/>
            <w:vAlign w:val="center"/>
          </w:tcPr>
          <w:p w:rsidR="00F61A9F" w:rsidRPr="000970A6" w:rsidRDefault="00F61A9F" w:rsidP="009977D3">
            <w:pPr>
              <w:autoSpaceDE w:val="0"/>
              <w:autoSpaceDN w:val="0"/>
              <w:adjustRightInd w:val="0"/>
              <w:rPr>
                <w:lang w:eastAsia="zh-CN"/>
              </w:rPr>
            </w:pPr>
            <w:r>
              <w:rPr>
                <w:rFonts w:hint="eastAsia"/>
                <w:b/>
                <w:lang w:eastAsia="zh-CN"/>
              </w:rPr>
              <w:t>Province/State</w:t>
            </w:r>
            <w:r>
              <w:rPr>
                <w:lang w:eastAsia="zh-CN"/>
              </w:rPr>
              <w:t xml:space="preserve">. </w:t>
            </w:r>
          </w:p>
        </w:tc>
      </w:tr>
      <w:tr w:rsidR="00F61A9F" w:rsidRPr="0084175A"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1113</w:t>
            </w:r>
          </w:p>
        </w:tc>
        <w:tc>
          <w:tcPr>
            <w:tcW w:w="2364" w:type="pct"/>
            <w:shd w:val="clear" w:color="auto" w:fill="auto"/>
            <w:vAlign w:val="center"/>
          </w:tcPr>
          <w:p w:rsidR="00F61A9F" w:rsidRPr="000970A6" w:rsidRDefault="00F61A9F" w:rsidP="009977D3">
            <w:pPr>
              <w:autoSpaceDE w:val="0"/>
              <w:autoSpaceDN w:val="0"/>
              <w:adjustRightInd w:val="0"/>
              <w:rPr>
                <w:lang w:eastAsia="zh-CN"/>
              </w:rPr>
            </w:pPr>
            <w:r>
              <w:rPr>
                <w:rFonts w:hint="eastAsia"/>
                <w:b/>
                <w:lang w:eastAsia="zh-CN"/>
              </w:rPr>
              <w:t>Sub State</w:t>
            </w:r>
            <w:r>
              <w:rPr>
                <w:lang w:eastAsia="zh-CN"/>
              </w:rPr>
              <w:t>.</w:t>
            </w:r>
            <w:r>
              <w:rPr>
                <w:rFonts w:hint="eastAsia"/>
                <w:lang w:eastAsia="zh-CN"/>
              </w:rPr>
              <w:t xml:space="preserve"> </w:t>
            </w:r>
          </w:p>
        </w:tc>
      </w:tr>
      <w:tr w:rsidR="00F61A9F" w:rsidRPr="0084175A"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1119</w:t>
            </w:r>
          </w:p>
        </w:tc>
        <w:tc>
          <w:tcPr>
            <w:tcW w:w="2364" w:type="pct"/>
            <w:shd w:val="clear" w:color="auto" w:fill="auto"/>
            <w:vAlign w:val="center"/>
          </w:tcPr>
          <w:p w:rsidR="00F61A9F" w:rsidRPr="000970A6" w:rsidRDefault="00F61A9F" w:rsidP="009977D3">
            <w:pPr>
              <w:autoSpaceDE w:val="0"/>
              <w:autoSpaceDN w:val="0"/>
              <w:adjustRightInd w:val="0"/>
              <w:rPr>
                <w:lang w:eastAsia="zh-CN"/>
              </w:rPr>
            </w:pPr>
            <w:r>
              <w:rPr>
                <w:rFonts w:hint="eastAsia"/>
                <w:b/>
                <w:lang w:eastAsia="zh-CN"/>
              </w:rPr>
              <w:t>City</w:t>
            </w:r>
            <w:r>
              <w:rPr>
                <w:lang w:eastAsia="zh-CN"/>
              </w:rPr>
              <w:t xml:space="preserve">. </w:t>
            </w:r>
          </w:p>
        </w:tc>
      </w:tr>
      <w:tr w:rsidR="00F61A9F" w:rsidRPr="0084175A"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Default="00F61A9F" w:rsidP="009977D3">
            <w:pPr>
              <w:pStyle w:val="a"/>
              <w:jc w:val="center"/>
              <w:rPr>
                <w:b/>
                <w:i/>
              </w:rPr>
            </w:pPr>
            <w:r>
              <w:rPr>
                <w:rFonts w:hint="eastAsia"/>
                <w:b/>
                <w:i/>
              </w:rPr>
              <w:t>3110</w:t>
            </w:r>
          </w:p>
        </w:tc>
        <w:tc>
          <w:tcPr>
            <w:tcW w:w="2364" w:type="pct"/>
            <w:shd w:val="clear" w:color="auto" w:fill="auto"/>
            <w:vAlign w:val="center"/>
          </w:tcPr>
          <w:p w:rsidR="00F61A9F" w:rsidRDefault="00F61A9F" w:rsidP="009977D3">
            <w:pPr>
              <w:autoSpaceDE w:val="0"/>
              <w:autoSpaceDN w:val="0"/>
              <w:adjustRightInd w:val="0"/>
              <w:rPr>
                <w:b/>
                <w:lang w:eastAsia="zh-CN"/>
              </w:rPr>
            </w:pPr>
            <w:r>
              <w:rPr>
                <w:rFonts w:hint="eastAsia"/>
                <w:b/>
                <w:lang w:eastAsia="zh-CN"/>
              </w:rPr>
              <w:t>County/District/Local City.</w:t>
            </w:r>
          </w:p>
        </w:tc>
      </w:tr>
      <w:tr w:rsidR="00F61A9F" w:rsidRPr="0084175A"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Default="00F61A9F" w:rsidP="009977D3">
            <w:pPr>
              <w:pStyle w:val="a"/>
              <w:jc w:val="center"/>
              <w:rPr>
                <w:b/>
                <w:i/>
              </w:rPr>
            </w:pPr>
            <w:r>
              <w:rPr>
                <w:rFonts w:hint="eastAsia"/>
                <w:b/>
                <w:i/>
              </w:rPr>
              <w:t>3120</w:t>
            </w:r>
          </w:p>
        </w:tc>
        <w:tc>
          <w:tcPr>
            <w:tcW w:w="2364" w:type="pct"/>
            <w:shd w:val="clear" w:color="auto" w:fill="auto"/>
            <w:vAlign w:val="center"/>
          </w:tcPr>
          <w:p w:rsidR="00F61A9F" w:rsidRDefault="00F61A9F" w:rsidP="009977D3">
            <w:pPr>
              <w:autoSpaceDE w:val="0"/>
              <w:autoSpaceDN w:val="0"/>
              <w:adjustRightInd w:val="0"/>
              <w:rPr>
                <w:b/>
                <w:lang w:eastAsia="zh-CN"/>
              </w:rPr>
            </w:pPr>
            <w:r>
              <w:rPr>
                <w:rFonts w:hint="eastAsia"/>
                <w:b/>
                <w:lang w:eastAsia="zh-CN"/>
              </w:rPr>
              <w:t xml:space="preserve">Neighborhood/Zone. </w:t>
            </w:r>
          </w:p>
        </w:tc>
      </w:tr>
    </w:tbl>
    <w:p w:rsidR="00F61A9F" w:rsidRPr="00736C43" w:rsidRDefault="00F61A9F" w:rsidP="00F61A9F">
      <w:pPr>
        <w:rPr>
          <w:lang w:eastAsia="zh-CN"/>
        </w:rPr>
      </w:pPr>
    </w:p>
    <w:p w:rsidR="00F61A9F" w:rsidRDefault="00F61A9F" w:rsidP="00F61A9F">
      <w:pPr>
        <w:pStyle w:val="Heading3"/>
        <w:rPr>
          <w:lang w:eastAsia="zh-CN"/>
        </w:rPr>
      </w:pPr>
      <w:r>
        <w:rPr>
          <w:lang w:eastAsia="zh-CN"/>
        </w:rPr>
        <w:t>Admin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1239"/>
        <w:gridCol w:w="3310"/>
        <w:gridCol w:w="6230"/>
      </w:tblGrid>
      <w:tr w:rsidR="00F61A9F" w:rsidTr="009977D3">
        <w:trPr>
          <w:trHeight w:val="330"/>
        </w:trPr>
        <w:tc>
          <w:tcPr>
            <w:tcW w:w="910" w:type="pct"/>
            <w:shd w:val="clear" w:color="auto" w:fill="auto"/>
            <w:noWrap/>
            <w:vAlign w:val="center"/>
            <w:hideMark/>
          </w:tcPr>
          <w:p w:rsidR="00F61A9F" w:rsidRDefault="00F61A9F" w:rsidP="009977D3">
            <w:pPr>
              <w:jc w:val="center"/>
              <w:rPr>
                <w:rFonts w:cs="SimSun"/>
                <w:b/>
                <w:bCs/>
                <w:lang w:eastAsia="zh-CN"/>
              </w:rPr>
            </w:pPr>
            <w:r>
              <w:rPr>
                <w:rFonts w:hint="eastAsia"/>
                <w:b/>
                <w:bCs/>
                <w:lang w:eastAsia="zh-CN"/>
              </w:rPr>
              <w:t>Key</w:t>
            </w:r>
          </w:p>
        </w:tc>
        <w:tc>
          <w:tcPr>
            <w:tcW w:w="470" w:type="pct"/>
            <w:shd w:val="clear" w:color="auto" w:fill="auto"/>
            <w:noWrap/>
            <w:vAlign w:val="center"/>
            <w:hideMark/>
          </w:tcPr>
          <w:p w:rsidR="00F61A9F" w:rsidRDefault="00F61A9F"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1256" w:type="pct"/>
            <w:vAlign w:val="center"/>
          </w:tcPr>
          <w:p w:rsidR="00F61A9F" w:rsidRDefault="00F61A9F" w:rsidP="009977D3">
            <w:pPr>
              <w:jc w:val="center"/>
              <w:rPr>
                <w:rFonts w:cs="SimSun"/>
                <w:b/>
                <w:bCs/>
                <w:lang w:eastAsia="zh-CN"/>
              </w:rPr>
            </w:pPr>
            <w:r>
              <w:rPr>
                <w:rFonts w:cs="SimSun" w:hint="eastAsia"/>
                <w:b/>
                <w:bCs/>
                <w:lang w:eastAsia="zh-CN"/>
              </w:rPr>
              <w:t>Value</w:t>
            </w:r>
          </w:p>
        </w:tc>
        <w:tc>
          <w:tcPr>
            <w:tcW w:w="2364" w:type="pct"/>
            <w:shd w:val="clear" w:color="auto" w:fill="auto"/>
            <w:noWrap/>
            <w:vAlign w:val="center"/>
            <w:hideMark/>
          </w:tcPr>
          <w:p w:rsidR="00F61A9F" w:rsidRDefault="00F61A9F" w:rsidP="009977D3">
            <w:pPr>
              <w:jc w:val="center"/>
              <w:rPr>
                <w:rFonts w:cs="SimSun"/>
                <w:b/>
                <w:bCs/>
              </w:rPr>
            </w:pPr>
            <w:r>
              <w:rPr>
                <w:rFonts w:cs="SimSun"/>
                <w:b/>
                <w:bCs/>
              </w:rPr>
              <w:t>Description</w:t>
            </w:r>
          </w:p>
        </w:tc>
      </w:tr>
      <w:tr w:rsidR="00F61A9F" w:rsidRPr="00557881" w:rsidTr="009977D3">
        <w:trPr>
          <w:trHeight w:val="345"/>
        </w:trPr>
        <w:tc>
          <w:tcPr>
            <w:tcW w:w="910" w:type="pct"/>
            <w:shd w:val="clear" w:color="auto" w:fill="auto"/>
            <w:noWrap/>
            <w:vAlign w:val="center"/>
            <w:hideMark/>
          </w:tcPr>
          <w:p w:rsidR="00F61A9F" w:rsidRPr="00B86AA2" w:rsidRDefault="00F61A9F" w:rsidP="009977D3">
            <w:pPr>
              <w:pStyle w:val="a"/>
              <w:jc w:val="center"/>
              <w:rPr>
                <w:b/>
                <w:i/>
              </w:rPr>
            </w:pPr>
            <w:r>
              <w:rPr>
                <w:rFonts w:hint="eastAsia"/>
                <w:b/>
                <w:i/>
              </w:rPr>
              <w:t>admin_order</w:t>
            </w:r>
          </w:p>
        </w:tc>
        <w:tc>
          <w:tcPr>
            <w:tcW w:w="470" w:type="pct"/>
            <w:shd w:val="clear" w:color="auto" w:fill="auto"/>
            <w:noWrap/>
            <w:vAlign w:val="center"/>
            <w:hideMark/>
          </w:tcPr>
          <w:p w:rsidR="00F61A9F" w:rsidRDefault="00F61A9F" w:rsidP="009977D3">
            <w:pPr>
              <w:pStyle w:val="a"/>
              <w:jc w:val="center"/>
            </w:pPr>
            <w:r>
              <w:t>Y</w:t>
            </w:r>
            <w:r>
              <w:rPr>
                <w:rFonts w:hint="eastAsia"/>
              </w:rPr>
              <w:t xml:space="preserve"> </w:t>
            </w:r>
          </w:p>
        </w:tc>
        <w:tc>
          <w:tcPr>
            <w:tcW w:w="1256" w:type="pct"/>
            <w:vAlign w:val="center"/>
          </w:tcPr>
          <w:p w:rsidR="00F61A9F" w:rsidRDefault="00F61A9F" w:rsidP="009977D3">
            <w:pPr>
              <w:pStyle w:val="a"/>
              <w:jc w:val="center"/>
              <w:rPr>
                <w:b/>
                <w:i/>
              </w:rPr>
            </w:pPr>
            <w:r>
              <w:t>[</w:t>
            </w:r>
            <w:r>
              <w:rPr>
                <w:rFonts w:hint="eastAsia"/>
                <w:b/>
                <w:i/>
              </w:rPr>
              <w:t>Capital, Order 1, Order 2</w:t>
            </w:r>
            <w:r w:rsidRPr="00705ACF">
              <w:rPr>
                <w:b/>
                <w:i/>
              </w:rPr>
              <w:t>,</w:t>
            </w:r>
            <w:r>
              <w:rPr>
                <w:rFonts w:hint="eastAsia"/>
                <w:b/>
                <w:i/>
              </w:rPr>
              <w:t xml:space="preserve"> </w:t>
            </w:r>
          </w:p>
          <w:p w:rsidR="00F61A9F" w:rsidRDefault="00F61A9F" w:rsidP="009977D3">
            <w:pPr>
              <w:pStyle w:val="a"/>
              <w:jc w:val="center"/>
              <w:rPr>
                <w:b/>
                <w:i/>
              </w:rPr>
            </w:pPr>
            <w:r>
              <w:rPr>
                <w:rFonts w:hint="eastAsia"/>
                <w:b/>
                <w:i/>
              </w:rPr>
              <w:t xml:space="preserve">Order 3,Order 4, Order 5, </w:t>
            </w:r>
          </w:p>
          <w:p w:rsidR="00F61A9F" w:rsidRDefault="00F61A9F" w:rsidP="009977D3">
            <w:pPr>
              <w:pStyle w:val="a"/>
              <w:jc w:val="center"/>
            </w:pPr>
            <w:r>
              <w:rPr>
                <w:rFonts w:hint="eastAsia"/>
                <w:b/>
                <w:i/>
              </w:rPr>
              <w:t>Order 6, Order 7, Order 8</w:t>
            </w:r>
            <w:r>
              <w:t>]</w:t>
            </w:r>
          </w:p>
        </w:tc>
        <w:tc>
          <w:tcPr>
            <w:tcW w:w="2364" w:type="pct"/>
            <w:shd w:val="clear" w:color="auto" w:fill="auto"/>
            <w:vAlign w:val="center"/>
            <w:hideMark/>
          </w:tcPr>
          <w:p w:rsidR="00F61A9F" w:rsidRPr="00557881" w:rsidRDefault="00F61A9F" w:rsidP="009977D3">
            <w:pPr>
              <w:autoSpaceDE w:val="0"/>
              <w:autoSpaceDN w:val="0"/>
              <w:adjustRightInd w:val="0"/>
              <w:rPr>
                <w:rFonts w:ascii="Arial" w:hAnsi="Arial" w:cs="Arial"/>
              </w:rPr>
            </w:pPr>
            <w:r>
              <w:rPr>
                <w:rFonts w:hint="eastAsia"/>
                <w:b/>
                <w:i/>
              </w:rPr>
              <w:t>admin_</w:t>
            </w:r>
            <w:r>
              <w:rPr>
                <w:rFonts w:hint="eastAsia"/>
                <w:b/>
                <w:i/>
                <w:lang w:eastAsia="zh-CN"/>
              </w:rPr>
              <w:t>type</w:t>
            </w:r>
          </w:p>
        </w:tc>
      </w:tr>
      <w:tr w:rsidR="00F61A9F" w:rsidRPr="00D17FE4" w:rsidTr="009977D3">
        <w:trPr>
          <w:trHeight w:val="345"/>
        </w:trPr>
        <w:tc>
          <w:tcPr>
            <w:tcW w:w="910" w:type="pct"/>
            <w:vMerge w:val="restart"/>
            <w:shd w:val="clear" w:color="auto" w:fill="auto"/>
            <w:noWrap/>
            <w:vAlign w:val="center"/>
          </w:tcPr>
          <w:p w:rsidR="00F61A9F" w:rsidRDefault="00F61A9F" w:rsidP="009977D3">
            <w:pPr>
              <w:pStyle w:val="a"/>
              <w:jc w:val="center"/>
              <w:rPr>
                <w:b/>
                <w:i/>
              </w:rPr>
            </w:pPr>
          </w:p>
        </w:tc>
        <w:tc>
          <w:tcPr>
            <w:tcW w:w="470" w:type="pct"/>
            <w:vMerge w:val="restart"/>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Capital</w:t>
            </w:r>
          </w:p>
        </w:tc>
        <w:tc>
          <w:tcPr>
            <w:tcW w:w="2364" w:type="pct"/>
            <w:shd w:val="clear" w:color="auto" w:fill="auto"/>
            <w:vAlign w:val="center"/>
          </w:tcPr>
          <w:p w:rsidR="00F61A9F" w:rsidRPr="00D17FE4" w:rsidRDefault="00F61A9F" w:rsidP="009977D3">
            <w:pPr>
              <w:autoSpaceDE w:val="0"/>
              <w:autoSpaceDN w:val="0"/>
              <w:adjustRightInd w:val="0"/>
              <w:rPr>
                <w:lang w:eastAsia="zh-CN"/>
              </w:rPr>
            </w:pPr>
            <w:r>
              <w:rPr>
                <w:rFonts w:hint="eastAsia"/>
                <w:b/>
                <w:lang w:eastAsia="zh-CN"/>
              </w:rPr>
              <w:t>Country Capital</w:t>
            </w:r>
            <w:r>
              <w:rPr>
                <w:lang w:eastAsia="zh-CN"/>
              </w:rPr>
              <w:t xml:space="preserve">. </w:t>
            </w:r>
          </w:p>
        </w:tc>
      </w:tr>
      <w:tr w:rsidR="00F61A9F" w:rsidRPr="000970A6"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Order 1</w:t>
            </w:r>
          </w:p>
        </w:tc>
        <w:tc>
          <w:tcPr>
            <w:tcW w:w="2364" w:type="pct"/>
            <w:shd w:val="clear" w:color="auto" w:fill="auto"/>
            <w:vAlign w:val="center"/>
          </w:tcPr>
          <w:p w:rsidR="00F61A9F" w:rsidRPr="000970A6" w:rsidRDefault="00F61A9F" w:rsidP="009977D3">
            <w:pPr>
              <w:autoSpaceDE w:val="0"/>
              <w:autoSpaceDN w:val="0"/>
              <w:adjustRightInd w:val="0"/>
              <w:rPr>
                <w:lang w:eastAsia="zh-CN"/>
              </w:rPr>
            </w:pPr>
          </w:p>
        </w:tc>
      </w:tr>
      <w:tr w:rsidR="00F61A9F" w:rsidRPr="000970A6"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Order 2</w:t>
            </w:r>
          </w:p>
        </w:tc>
        <w:tc>
          <w:tcPr>
            <w:tcW w:w="2364" w:type="pct"/>
            <w:shd w:val="clear" w:color="auto" w:fill="auto"/>
            <w:vAlign w:val="center"/>
          </w:tcPr>
          <w:p w:rsidR="00F61A9F" w:rsidRPr="000970A6" w:rsidRDefault="00F61A9F" w:rsidP="009977D3">
            <w:pPr>
              <w:autoSpaceDE w:val="0"/>
              <w:autoSpaceDN w:val="0"/>
              <w:adjustRightInd w:val="0"/>
              <w:rPr>
                <w:lang w:eastAsia="zh-CN"/>
              </w:rPr>
            </w:pPr>
          </w:p>
        </w:tc>
      </w:tr>
      <w:tr w:rsidR="00F61A9F" w:rsidRPr="000970A6"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Pr="00705ACF" w:rsidRDefault="00F61A9F" w:rsidP="009977D3">
            <w:pPr>
              <w:pStyle w:val="a"/>
              <w:jc w:val="center"/>
              <w:rPr>
                <w:b/>
                <w:i/>
              </w:rPr>
            </w:pPr>
            <w:r>
              <w:rPr>
                <w:rFonts w:hint="eastAsia"/>
                <w:b/>
                <w:i/>
              </w:rPr>
              <w:t>Order 3</w:t>
            </w:r>
          </w:p>
        </w:tc>
        <w:tc>
          <w:tcPr>
            <w:tcW w:w="2364" w:type="pct"/>
            <w:shd w:val="clear" w:color="auto" w:fill="auto"/>
            <w:vAlign w:val="center"/>
          </w:tcPr>
          <w:p w:rsidR="00F61A9F" w:rsidRPr="000970A6" w:rsidRDefault="00F61A9F" w:rsidP="009977D3">
            <w:pPr>
              <w:autoSpaceDE w:val="0"/>
              <w:autoSpaceDN w:val="0"/>
              <w:adjustRightInd w:val="0"/>
              <w:rPr>
                <w:lang w:eastAsia="zh-CN"/>
              </w:rPr>
            </w:pPr>
          </w:p>
        </w:tc>
      </w:tr>
      <w:tr w:rsidR="00F61A9F"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Default="00F61A9F" w:rsidP="009977D3">
            <w:pPr>
              <w:pStyle w:val="a"/>
              <w:jc w:val="center"/>
              <w:rPr>
                <w:b/>
                <w:i/>
              </w:rPr>
            </w:pPr>
            <w:r>
              <w:rPr>
                <w:rFonts w:hint="eastAsia"/>
                <w:b/>
                <w:i/>
              </w:rPr>
              <w:t>Order 4</w:t>
            </w:r>
          </w:p>
        </w:tc>
        <w:tc>
          <w:tcPr>
            <w:tcW w:w="2364" w:type="pct"/>
            <w:shd w:val="clear" w:color="auto" w:fill="auto"/>
            <w:vAlign w:val="center"/>
          </w:tcPr>
          <w:p w:rsidR="00F61A9F" w:rsidRDefault="00F61A9F" w:rsidP="009977D3">
            <w:pPr>
              <w:autoSpaceDE w:val="0"/>
              <w:autoSpaceDN w:val="0"/>
              <w:adjustRightInd w:val="0"/>
              <w:rPr>
                <w:b/>
                <w:lang w:eastAsia="zh-CN"/>
              </w:rPr>
            </w:pPr>
          </w:p>
        </w:tc>
      </w:tr>
      <w:tr w:rsidR="00F61A9F"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Default="00F61A9F" w:rsidP="009977D3">
            <w:pPr>
              <w:pStyle w:val="a"/>
              <w:jc w:val="center"/>
              <w:rPr>
                <w:b/>
                <w:i/>
              </w:rPr>
            </w:pPr>
            <w:r>
              <w:rPr>
                <w:rFonts w:hint="eastAsia"/>
                <w:b/>
                <w:i/>
              </w:rPr>
              <w:t>Order 5</w:t>
            </w:r>
          </w:p>
        </w:tc>
        <w:tc>
          <w:tcPr>
            <w:tcW w:w="2364" w:type="pct"/>
            <w:shd w:val="clear" w:color="auto" w:fill="auto"/>
            <w:vAlign w:val="center"/>
          </w:tcPr>
          <w:p w:rsidR="00F61A9F" w:rsidRDefault="00F61A9F" w:rsidP="009977D3">
            <w:pPr>
              <w:autoSpaceDE w:val="0"/>
              <w:autoSpaceDN w:val="0"/>
              <w:adjustRightInd w:val="0"/>
              <w:rPr>
                <w:b/>
                <w:lang w:eastAsia="zh-CN"/>
              </w:rPr>
            </w:pPr>
          </w:p>
        </w:tc>
      </w:tr>
      <w:tr w:rsidR="00F61A9F"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Default="00F61A9F" w:rsidP="009977D3">
            <w:pPr>
              <w:pStyle w:val="a"/>
              <w:jc w:val="center"/>
              <w:rPr>
                <w:b/>
                <w:i/>
              </w:rPr>
            </w:pPr>
            <w:r>
              <w:rPr>
                <w:rFonts w:hint="eastAsia"/>
                <w:b/>
                <w:i/>
              </w:rPr>
              <w:t>Order 6</w:t>
            </w:r>
          </w:p>
        </w:tc>
        <w:tc>
          <w:tcPr>
            <w:tcW w:w="2364" w:type="pct"/>
            <w:shd w:val="clear" w:color="auto" w:fill="auto"/>
            <w:vAlign w:val="center"/>
          </w:tcPr>
          <w:p w:rsidR="00F61A9F" w:rsidRDefault="00F61A9F" w:rsidP="009977D3">
            <w:pPr>
              <w:autoSpaceDE w:val="0"/>
              <w:autoSpaceDN w:val="0"/>
              <w:adjustRightInd w:val="0"/>
              <w:rPr>
                <w:b/>
                <w:lang w:eastAsia="zh-CN"/>
              </w:rPr>
            </w:pPr>
          </w:p>
        </w:tc>
      </w:tr>
      <w:tr w:rsidR="00F61A9F"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Default="00F61A9F" w:rsidP="009977D3">
            <w:pPr>
              <w:pStyle w:val="a"/>
              <w:jc w:val="center"/>
              <w:rPr>
                <w:b/>
                <w:i/>
              </w:rPr>
            </w:pPr>
            <w:r>
              <w:rPr>
                <w:rFonts w:hint="eastAsia"/>
                <w:b/>
                <w:i/>
              </w:rPr>
              <w:t>Order 7</w:t>
            </w:r>
          </w:p>
        </w:tc>
        <w:tc>
          <w:tcPr>
            <w:tcW w:w="2364" w:type="pct"/>
            <w:shd w:val="clear" w:color="auto" w:fill="auto"/>
            <w:vAlign w:val="center"/>
          </w:tcPr>
          <w:p w:rsidR="00F61A9F" w:rsidRDefault="00F61A9F" w:rsidP="009977D3">
            <w:pPr>
              <w:autoSpaceDE w:val="0"/>
              <w:autoSpaceDN w:val="0"/>
              <w:adjustRightInd w:val="0"/>
              <w:rPr>
                <w:b/>
                <w:lang w:eastAsia="zh-CN"/>
              </w:rPr>
            </w:pPr>
          </w:p>
        </w:tc>
      </w:tr>
      <w:tr w:rsidR="00F61A9F" w:rsidTr="009977D3">
        <w:trPr>
          <w:trHeight w:val="345"/>
        </w:trPr>
        <w:tc>
          <w:tcPr>
            <w:tcW w:w="910" w:type="pct"/>
            <w:vMerge/>
            <w:shd w:val="clear" w:color="auto" w:fill="auto"/>
            <w:noWrap/>
            <w:vAlign w:val="center"/>
          </w:tcPr>
          <w:p w:rsidR="00F61A9F" w:rsidRDefault="00F61A9F" w:rsidP="009977D3">
            <w:pPr>
              <w:pStyle w:val="a"/>
              <w:jc w:val="center"/>
              <w:rPr>
                <w:b/>
                <w:i/>
              </w:rPr>
            </w:pPr>
          </w:p>
        </w:tc>
        <w:tc>
          <w:tcPr>
            <w:tcW w:w="470" w:type="pct"/>
            <w:vMerge/>
            <w:shd w:val="clear" w:color="auto" w:fill="auto"/>
            <w:noWrap/>
            <w:vAlign w:val="center"/>
          </w:tcPr>
          <w:p w:rsidR="00F61A9F" w:rsidRDefault="00F61A9F" w:rsidP="009977D3">
            <w:pPr>
              <w:pStyle w:val="a"/>
              <w:jc w:val="center"/>
            </w:pPr>
          </w:p>
        </w:tc>
        <w:tc>
          <w:tcPr>
            <w:tcW w:w="1256" w:type="pct"/>
            <w:vAlign w:val="center"/>
          </w:tcPr>
          <w:p w:rsidR="00F61A9F" w:rsidRDefault="00F61A9F" w:rsidP="009977D3">
            <w:pPr>
              <w:pStyle w:val="a"/>
              <w:jc w:val="center"/>
              <w:rPr>
                <w:b/>
                <w:i/>
              </w:rPr>
            </w:pPr>
            <w:r>
              <w:rPr>
                <w:rFonts w:hint="eastAsia"/>
                <w:b/>
                <w:i/>
              </w:rPr>
              <w:t>Order 8</w:t>
            </w:r>
          </w:p>
        </w:tc>
        <w:tc>
          <w:tcPr>
            <w:tcW w:w="2364" w:type="pct"/>
            <w:shd w:val="clear" w:color="auto" w:fill="auto"/>
            <w:vAlign w:val="center"/>
          </w:tcPr>
          <w:p w:rsidR="00F61A9F" w:rsidRDefault="00F61A9F" w:rsidP="009977D3">
            <w:pPr>
              <w:autoSpaceDE w:val="0"/>
              <w:autoSpaceDN w:val="0"/>
              <w:adjustRightInd w:val="0"/>
              <w:rPr>
                <w:b/>
                <w:lang w:eastAsia="zh-CN"/>
              </w:rPr>
            </w:pPr>
          </w:p>
        </w:tc>
      </w:tr>
    </w:tbl>
    <w:p w:rsidR="00F61A9F" w:rsidRPr="008D3338" w:rsidRDefault="00F61A9F" w:rsidP="00F61A9F">
      <w:pPr>
        <w:rPr>
          <w:lang w:eastAsia="zh-CN"/>
        </w:rPr>
      </w:pPr>
    </w:p>
    <w:p w:rsidR="00F61A9F" w:rsidRDefault="00F61A9F" w:rsidP="00F61A9F">
      <w:pPr>
        <w:pStyle w:val="Heading3"/>
        <w:rPr>
          <w:lang w:eastAsia="zh-CN"/>
        </w:rPr>
      </w:pPr>
      <w:r>
        <w:rPr>
          <w:lang w:eastAsia="zh-CN"/>
        </w:rPr>
        <w:t>Country Code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F61A9F" w:rsidRPr="0084175A" w:rsidTr="009977D3">
        <w:trPr>
          <w:trHeight w:val="330"/>
        </w:trPr>
        <w:tc>
          <w:tcPr>
            <w:tcW w:w="1043" w:type="pct"/>
            <w:shd w:val="clear" w:color="auto" w:fill="auto"/>
            <w:noWrap/>
            <w:vAlign w:val="center"/>
            <w:hideMark/>
          </w:tcPr>
          <w:p w:rsidR="00F61A9F" w:rsidRDefault="00F61A9F"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F61A9F" w:rsidRDefault="00F61A9F" w:rsidP="009977D3">
            <w:pPr>
              <w:jc w:val="center"/>
              <w:rPr>
                <w:rFonts w:cs="SimSun"/>
                <w:b/>
                <w:bCs/>
                <w:lang w:eastAsia="zh-CN"/>
              </w:rPr>
            </w:pPr>
            <w:r w:rsidRPr="00330ED0">
              <w:rPr>
                <w:rFonts w:cs="SimSun"/>
                <w:b/>
                <w:bCs/>
              </w:rPr>
              <w:t>Mandatory</w:t>
            </w:r>
          </w:p>
        </w:tc>
        <w:tc>
          <w:tcPr>
            <w:tcW w:w="856" w:type="pct"/>
            <w:vAlign w:val="center"/>
          </w:tcPr>
          <w:p w:rsidR="00F61A9F" w:rsidRDefault="00F61A9F"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F61A9F" w:rsidRDefault="00F61A9F" w:rsidP="009977D3">
            <w:pPr>
              <w:jc w:val="center"/>
              <w:rPr>
                <w:rFonts w:cs="SimSun"/>
                <w:b/>
                <w:bCs/>
              </w:rPr>
            </w:pPr>
            <w:r>
              <w:rPr>
                <w:rFonts w:cs="SimSun"/>
                <w:b/>
                <w:bCs/>
              </w:rPr>
              <w:t>Description</w:t>
            </w:r>
          </w:p>
        </w:tc>
      </w:tr>
      <w:tr w:rsidR="00F61A9F" w:rsidRPr="0084175A" w:rsidTr="009977D3">
        <w:trPr>
          <w:trHeight w:val="345"/>
        </w:trPr>
        <w:tc>
          <w:tcPr>
            <w:tcW w:w="1043" w:type="pct"/>
            <w:shd w:val="clear" w:color="auto" w:fill="auto"/>
            <w:noWrap/>
            <w:vAlign w:val="center"/>
            <w:hideMark/>
          </w:tcPr>
          <w:p w:rsidR="00F61A9F" w:rsidRPr="00B86AA2" w:rsidRDefault="00F61A9F" w:rsidP="009977D3">
            <w:pPr>
              <w:pStyle w:val="a"/>
              <w:jc w:val="center"/>
              <w:rPr>
                <w:b/>
                <w:i/>
              </w:rPr>
            </w:pPr>
            <w:r>
              <w:rPr>
                <w:b/>
                <w:i/>
              </w:rPr>
              <w:t>iso</w:t>
            </w:r>
          </w:p>
        </w:tc>
        <w:tc>
          <w:tcPr>
            <w:tcW w:w="504" w:type="pct"/>
            <w:shd w:val="clear" w:color="auto" w:fill="auto"/>
            <w:noWrap/>
            <w:vAlign w:val="center"/>
            <w:hideMark/>
          </w:tcPr>
          <w:p w:rsidR="00F61A9F" w:rsidRDefault="00F61A9F" w:rsidP="009977D3">
            <w:pPr>
              <w:pStyle w:val="a"/>
              <w:jc w:val="center"/>
            </w:pPr>
            <w:r>
              <w:t>Y</w:t>
            </w:r>
          </w:p>
        </w:tc>
        <w:tc>
          <w:tcPr>
            <w:tcW w:w="856" w:type="pct"/>
            <w:vAlign w:val="center"/>
          </w:tcPr>
          <w:p w:rsidR="00F61A9F" w:rsidRDefault="00F61A9F" w:rsidP="009977D3">
            <w:pPr>
              <w:pStyle w:val="a"/>
              <w:jc w:val="center"/>
            </w:pPr>
          </w:p>
        </w:tc>
        <w:tc>
          <w:tcPr>
            <w:tcW w:w="2597" w:type="pct"/>
            <w:shd w:val="clear" w:color="auto" w:fill="auto"/>
            <w:vAlign w:val="center"/>
            <w:hideMark/>
          </w:tcPr>
          <w:p w:rsidR="00F61A9F" w:rsidRDefault="00F61A9F" w:rsidP="009977D3">
            <w:pPr>
              <w:pStyle w:val="a"/>
            </w:pPr>
            <w:r w:rsidRPr="00AD7536">
              <w:t>ISO 3166-1 alpha-3</w:t>
            </w:r>
            <w:r>
              <w:t xml:space="preserve"> country code, refer to </w:t>
            </w:r>
            <w:hyperlink r:id="rId35" w:history="1">
              <w:r w:rsidRPr="00CF5F6E">
                <w:rPr>
                  <w:rStyle w:val="Hyperlink"/>
                </w:rPr>
                <w:t>ISO_3166-1_alpha-3</w:t>
              </w:r>
            </w:hyperlink>
            <w:r>
              <w:t xml:space="preserve"> </w:t>
            </w:r>
          </w:p>
        </w:tc>
      </w:tr>
    </w:tbl>
    <w:p w:rsidR="00F61A9F" w:rsidRPr="00C949B1" w:rsidRDefault="00F61A9F" w:rsidP="00F61A9F">
      <w:pPr>
        <w:rPr>
          <w:lang w:eastAsia="zh-CN"/>
        </w:rPr>
      </w:pPr>
    </w:p>
    <w:p w:rsidR="00F61A9F" w:rsidRDefault="00F61A9F" w:rsidP="00F61A9F">
      <w:pPr>
        <w:pStyle w:val="Heading3"/>
        <w:rPr>
          <w:lang w:eastAsia="zh-CN"/>
        </w:rPr>
      </w:pPr>
      <w:r>
        <w:rPr>
          <w:lang w:eastAsia="zh-CN"/>
        </w:rPr>
        <w:t>Names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712"/>
        <w:gridCol w:w="1365"/>
        <w:gridCol w:w="2345"/>
        <w:gridCol w:w="6754"/>
      </w:tblGrid>
      <w:tr w:rsidR="00F61A9F" w:rsidRPr="0084175A" w:rsidTr="009977D3">
        <w:trPr>
          <w:trHeight w:val="330"/>
        </w:trPr>
        <w:tc>
          <w:tcPr>
            <w:tcW w:w="1029" w:type="pct"/>
            <w:shd w:val="clear" w:color="auto" w:fill="auto"/>
            <w:noWrap/>
            <w:vAlign w:val="center"/>
            <w:hideMark/>
          </w:tcPr>
          <w:p w:rsidR="00F61A9F" w:rsidRDefault="00F61A9F" w:rsidP="009977D3">
            <w:pPr>
              <w:jc w:val="center"/>
              <w:rPr>
                <w:rFonts w:cs="SimSun"/>
                <w:b/>
                <w:bCs/>
                <w:lang w:eastAsia="zh-CN"/>
              </w:rPr>
            </w:pPr>
            <w:r>
              <w:rPr>
                <w:rFonts w:hint="eastAsia"/>
                <w:b/>
                <w:bCs/>
                <w:lang w:eastAsia="zh-CN"/>
              </w:rPr>
              <w:t>Key</w:t>
            </w:r>
          </w:p>
        </w:tc>
        <w:tc>
          <w:tcPr>
            <w:tcW w:w="518" w:type="pct"/>
          </w:tcPr>
          <w:p w:rsidR="00F61A9F" w:rsidRDefault="00F61A9F" w:rsidP="009977D3">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F61A9F" w:rsidRDefault="00F61A9F" w:rsidP="009977D3">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F61A9F" w:rsidRDefault="00F61A9F" w:rsidP="009977D3">
            <w:pPr>
              <w:jc w:val="center"/>
              <w:rPr>
                <w:rFonts w:cs="SimSun"/>
                <w:b/>
                <w:bCs/>
              </w:rPr>
            </w:pPr>
            <w:r>
              <w:rPr>
                <w:rFonts w:cs="SimSun"/>
                <w:b/>
                <w:bCs/>
              </w:rPr>
              <w:t>Description</w:t>
            </w:r>
          </w:p>
        </w:tc>
      </w:tr>
      <w:tr w:rsidR="00F61A9F" w:rsidRPr="0084175A" w:rsidTr="009977D3">
        <w:trPr>
          <w:trHeight w:val="345"/>
        </w:trPr>
        <w:tc>
          <w:tcPr>
            <w:tcW w:w="1029" w:type="pct"/>
            <w:shd w:val="clear" w:color="auto" w:fill="auto"/>
            <w:noWrap/>
            <w:vAlign w:val="center"/>
            <w:hideMark/>
          </w:tcPr>
          <w:p w:rsidR="00F61A9F" w:rsidRPr="00B86AA2" w:rsidRDefault="00F61A9F" w:rsidP="009977D3">
            <w:pPr>
              <w:pStyle w:val="a"/>
              <w:rPr>
                <w:b/>
                <w:i/>
              </w:rPr>
            </w:pPr>
            <w:r w:rsidRPr="00B86AA2">
              <w:rPr>
                <w:b/>
                <w:i/>
              </w:rPr>
              <w:t>name</w:t>
            </w:r>
          </w:p>
        </w:tc>
        <w:tc>
          <w:tcPr>
            <w:tcW w:w="518" w:type="pct"/>
            <w:vAlign w:val="center"/>
          </w:tcPr>
          <w:p w:rsidR="00F61A9F" w:rsidRDefault="00F61A9F" w:rsidP="009977D3">
            <w:pPr>
              <w:pStyle w:val="a"/>
              <w:jc w:val="center"/>
            </w:pPr>
            <w:r>
              <w:rPr>
                <w:rFonts w:hint="eastAsia"/>
              </w:rPr>
              <w:t>Y</w:t>
            </w:r>
          </w:p>
        </w:tc>
        <w:tc>
          <w:tcPr>
            <w:tcW w:w="890" w:type="pct"/>
            <w:shd w:val="clear" w:color="auto" w:fill="auto"/>
            <w:noWrap/>
            <w:vAlign w:val="center"/>
            <w:hideMark/>
          </w:tcPr>
          <w:p w:rsidR="00F61A9F" w:rsidRDefault="00F61A9F" w:rsidP="009977D3">
            <w:pPr>
              <w:pStyle w:val="a"/>
              <w:jc w:val="center"/>
            </w:pPr>
            <w:r>
              <w:t>User defined</w:t>
            </w:r>
          </w:p>
        </w:tc>
        <w:tc>
          <w:tcPr>
            <w:tcW w:w="2563" w:type="pct"/>
            <w:shd w:val="clear" w:color="auto" w:fill="auto"/>
            <w:vAlign w:val="center"/>
            <w:hideMark/>
          </w:tcPr>
          <w:p w:rsidR="00F61A9F" w:rsidRDefault="00F61A9F" w:rsidP="009977D3">
            <w:pPr>
              <w:pStyle w:val="a"/>
            </w:pPr>
            <w:r>
              <w:t xml:space="preserve">Default name, </w:t>
            </w:r>
            <w:r w:rsidRPr="00B86AA2">
              <w:t>usual</w:t>
            </w:r>
            <w:r>
              <w:t>ly it’s the primary name of the feature</w:t>
            </w:r>
          </w:p>
        </w:tc>
      </w:tr>
      <w:tr w:rsidR="00F61A9F" w:rsidRPr="0084175A" w:rsidTr="009977D3">
        <w:trPr>
          <w:trHeight w:val="345"/>
        </w:trPr>
        <w:tc>
          <w:tcPr>
            <w:tcW w:w="1029" w:type="pct"/>
            <w:shd w:val="clear" w:color="auto" w:fill="auto"/>
            <w:noWrap/>
            <w:vAlign w:val="center"/>
          </w:tcPr>
          <w:p w:rsidR="00F61A9F" w:rsidRPr="00B86AA2" w:rsidRDefault="00F61A9F" w:rsidP="009977D3">
            <w:pPr>
              <w:pStyle w:val="a"/>
              <w:rPr>
                <w:b/>
                <w:i/>
              </w:rPr>
            </w:pPr>
            <w:r>
              <w:rPr>
                <w:b/>
                <w:i/>
              </w:rPr>
              <w:t>name:&lt;lang&gt;</w:t>
            </w:r>
          </w:p>
        </w:tc>
        <w:tc>
          <w:tcPr>
            <w:tcW w:w="518" w:type="pct"/>
            <w:vAlign w:val="center"/>
          </w:tcPr>
          <w:p w:rsidR="00F61A9F" w:rsidRDefault="00F61A9F" w:rsidP="009977D3">
            <w:pPr>
              <w:pStyle w:val="a"/>
              <w:jc w:val="center"/>
            </w:pPr>
            <w:r>
              <w:t>N</w:t>
            </w:r>
          </w:p>
        </w:tc>
        <w:tc>
          <w:tcPr>
            <w:tcW w:w="890" w:type="pct"/>
            <w:shd w:val="clear" w:color="auto" w:fill="auto"/>
            <w:noWrap/>
            <w:vAlign w:val="center"/>
          </w:tcPr>
          <w:p w:rsidR="00F61A9F" w:rsidRDefault="00F61A9F" w:rsidP="009977D3">
            <w:pPr>
              <w:pStyle w:val="a"/>
              <w:jc w:val="center"/>
            </w:pPr>
            <w:r>
              <w:t>User defined</w:t>
            </w:r>
          </w:p>
        </w:tc>
        <w:tc>
          <w:tcPr>
            <w:tcW w:w="2563" w:type="pct"/>
            <w:shd w:val="clear" w:color="auto" w:fill="auto"/>
            <w:vAlign w:val="center"/>
          </w:tcPr>
          <w:p w:rsidR="00F61A9F" w:rsidRDefault="00F61A9F" w:rsidP="009977D3">
            <w:pPr>
              <w:pStyle w:val="a"/>
            </w:pPr>
            <w:r>
              <w:t>The official name for the specified language &lt;</w:t>
            </w:r>
            <w:r w:rsidRPr="0074571D">
              <w:rPr>
                <w:b/>
                <w:i/>
              </w:rPr>
              <w:t>lang</w:t>
            </w:r>
            <w:r>
              <w:t xml:space="preserve">&gt;. </w:t>
            </w:r>
          </w:p>
        </w:tc>
      </w:tr>
      <w:tr w:rsidR="00F61A9F" w:rsidRPr="0084175A" w:rsidTr="009977D3">
        <w:trPr>
          <w:trHeight w:val="345"/>
        </w:trPr>
        <w:tc>
          <w:tcPr>
            <w:tcW w:w="1029" w:type="pct"/>
            <w:shd w:val="clear" w:color="auto" w:fill="auto"/>
            <w:noWrap/>
            <w:vAlign w:val="center"/>
          </w:tcPr>
          <w:p w:rsidR="00F61A9F" w:rsidRPr="00B86AA2" w:rsidRDefault="00F61A9F" w:rsidP="009977D3">
            <w:pPr>
              <w:pStyle w:val="a"/>
              <w:rPr>
                <w:b/>
                <w:i/>
              </w:rPr>
            </w:pPr>
            <w:r>
              <w:rPr>
                <w:b/>
                <w:i/>
              </w:rPr>
              <w:lastRenderedPageBreak/>
              <w:t>name:&lt;lang&gt;</w:t>
            </w:r>
            <w:r>
              <w:rPr>
                <w:rFonts w:hint="eastAsia"/>
                <w:b/>
                <w:i/>
              </w:rPr>
              <w:t>:phonetics</w:t>
            </w:r>
          </w:p>
        </w:tc>
        <w:tc>
          <w:tcPr>
            <w:tcW w:w="518" w:type="pct"/>
            <w:vAlign w:val="center"/>
          </w:tcPr>
          <w:p w:rsidR="00F61A9F" w:rsidRDefault="00F61A9F" w:rsidP="009977D3">
            <w:pPr>
              <w:pStyle w:val="a"/>
              <w:jc w:val="center"/>
            </w:pPr>
            <w:r>
              <w:t>N</w:t>
            </w:r>
          </w:p>
        </w:tc>
        <w:tc>
          <w:tcPr>
            <w:tcW w:w="890" w:type="pct"/>
            <w:shd w:val="clear" w:color="auto" w:fill="auto"/>
            <w:noWrap/>
            <w:vAlign w:val="center"/>
          </w:tcPr>
          <w:p w:rsidR="00F61A9F" w:rsidRDefault="00F61A9F" w:rsidP="009977D3">
            <w:pPr>
              <w:pStyle w:val="a"/>
              <w:jc w:val="center"/>
            </w:pPr>
            <w:r>
              <w:t>User defined</w:t>
            </w:r>
          </w:p>
        </w:tc>
        <w:tc>
          <w:tcPr>
            <w:tcW w:w="2563" w:type="pct"/>
            <w:shd w:val="clear" w:color="auto" w:fill="auto"/>
            <w:vAlign w:val="center"/>
          </w:tcPr>
          <w:p w:rsidR="00F61A9F" w:rsidRDefault="00F61A9F" w:rsidP="009977D3">
            <w:pPr>
              <w:pStyle w:val="a"/>
            </w:pPr>
            <w:r>
              <w:t>P</w:t>
            </w:r>
            <w:r>
              <w:rPr>
                <w:rFonts w:hint="eastAsia"/>
              </w:rPr>
              <w:t xml:space="preserve">honetics for the specified language </w:t>
            </w:r>
            <w:r>
              <w:t>&lt;</w:t>
            </w:r>
            <w:r w:rsidRPr="0074571D">
              <w:rPr>
                <w:b/>
                <w:i/>
              </w:rPr>
              <w:t>lang</w:t>
            </w:r>
            <w:r>
              <w:t>&gt;.</w:t>
            </w:r>
          </w:p>
        </w:tc>
      </w:tr>
      <w:tr w:rsidR="00F61A9F" w:rsidRPr="0084175A" w:rsidTr="009977D3">
        <w:trPr>
          <w:trHeight w:val="345"/>
        </w:trPr>
        <w:tc>
          <w:tcPr>
            <w:tcW w:w="1029" w:type="pct"/>
            <w:shd w:val="clear" w:color="auto" w:fill="auto"/>
            <w:noWrap/>
            <w:vAlign w:val="center"/>
          </w:tcPr>
          <w:p w:rsidR="00F61A9F" w:rsidRPr="00B86AA2" w:rsidRDefault="00F61A9F" w:rsidP="009977D3">
            <w:pPr>
              <w:pStyle w:val="a"/>
              <w:rPr>
                <w:b/>
                <w:i/>
              </w:rPr>
            </w:pPr>
            <w:r>
              <w:rPr>
                <w:b/>
                <w:i/>
              </w:rPr>
              <w:t>name:&lt;lang&gt;</w:t>
            </w:r>
            <w:r>
              <w:rPr>
                <w:rFonts w:hint="eastAsia"/>
                <w:b/>
                <w:i/>
              </w:rPr>
              <w:t>:owner</w:t>
            </w:r>
          </w:p>
        </w:tc>
        <w:tc>
          <w:tcPr>
            <w:tcW w:w="518" w:type="pct"/>
            <w:vAlign w:val="center"/>
          </w:tcPr>
          <w:p w:rsidR="00F61A9F" w:rsidRDefault="00F61A9F" w:rsidP="009977D3">
            <w:pPr>
              <w:pStyle w:val="a"/>
              <w:jc w:val="center"/>
            </w:pPr>
            <w:r>
              <w:t>N</w:t>
            </w:r>
          </w:p>
        </w:tc>
        <w:tc>
          <w:tcPr>
            <w:tcW w:w="890" w:type="pct"/>
            <w:shd w:val="clear" w:color="auto" w:fill="auto"/>
            <w:noWrap/>
            <w:vAlign w:val="center"/>
          </w:tcPr>
          <w:p w:rsidR="00F61A9F" w:rsidRDefault="00F61A9F" w:rsidP="009977D3">
            <w:pPr>
              <w:pStyle w:val="a"/>
              <w:jc w:val="center"/>
            </w:pPr>
            <w:r>
              <w:t>User defined</w:t>
            </w:r>
          </w:p>
        </w:tc>
        <w:tc>
          <w:tcPr>
            <w:tcW w:w="2563" w:type="pct"/>
            <w:shd w:val="clear" w:color="auto" w:fill="auto"/>
            <w:vAlign w:val="center"/>
          </w:tcPr>
          <w:p w:rsidR="00F61A9F" w:rsidRDefault="00F61A9F" w:rsidP="009977D3">
            <w:pPr>
              <w:pStyle w:val="a"/>
            </w:pPr>
          </w:p>
        </w:tc>
      </w:tr>
      <w:tr w:rsidR="00F61A9F" w:rsidRPr="0084175A" w:rsidTr="009977D3">
        <w:trPr>
          <w:trHeight w:val="345"/>
        </w:trPr>
        <w:tc>
          <w:tcPr>
            <w:tcW w:w="1029" w:type="pct"/>
            <w:shd w:val="clear" w:color="auto" w:fill="auto"/>
            <w:noWrap/>
            <w:vAlign w:val="center"/>
          </w:tcPr>
          <w:p w:rsidR="00F61A9F" w:rsidRDefault="00F61A9F" w:rsidP="009977D3">
            <w:pPr>
              <w:pStyle w:val="a"/>
              <w:rPr>
                <w:b/>
                <w:i/>
              </w:rPr>
            </w:pPr>
            <w:r>
              <w:rPr>
                <w:b/>
                <w:i/>
              </w:rPr>
              <w:t>name:&lt;lang&gt;</w:t>
            </w:r>
            <w:r>
              <w:rPr>
                <w:rFonts w:hint="eastAsia"/>
                <w:b/>
                <w:i/>
              </w:rPr>
              <w:t>:name_type</w:t>
            </w:r>
          </w:p>
        </w:tc>
        <w:tc>
          <w:tcPr>
            <w:tcW w:w="518" w:type="pct"/>
            <w:vAlign w:val="center"/>
          </w:tcPr>
          <w:p w:rsidR="00F61A9F" w:rsidRDefault="00F61A9F" w:rsidP="009977D3">
            <w:pPr>
              <w:pStyle w:val="a"/>
              <w:jc w:val="center"/>
            </w:pPr>
            <w:r>
              <w:t>N</w:t>
            </w:r>
          </w:p>
        </w:tc>
        <w:tc>
          <w:tcPr>
            <w:tcW w:w="890" w:type="pct"/>
            <w:shd w:val="clear" w:color="auto" w:fill="auto"/>
            <w:noWrap/>
            <w:vAlign w:val="center"/>
          </w:tcPr>
          <w:p w:rsidR="00F61A9F" w:rsidRDefault="00F61A9F" w:rsidP="009977D3">
            <w:pPr>
              <w:pStyle w:val="a"/>
              <w:jc w:val="center"/>
            </w:pPr>
            <w:r>
              <w:t>User defined</w:t>
            </w:r>
          </w:p>
        </w:tc>
        <w:tc>
          <w:tcPr>
            <w:tcW w:w="2563" w:type="pct"/>
            <w:shd w:val="clear" w:color="auto" w:fill="auto"/>
            <w:vAlign w:val="center"/>
          </w:tcPr>
          <w:p w:rsidR="00F61A9F" w:rsidRDefault="00F61A9F" w:rsidP="009977D3">
            <w:pPr>
              <w:pStyle w:val="a"/>
            </w:pPr>
          </w:p>
        </w:tc>
      </w:tr>
      <w:tr w:rsidR="00F61A9F" w:rsidRPr="0084175A" w:rsidTr="009977D3">
        <w:trPr>
          <w:trHeight w:val="345"/>
        </w:trPr>
        <w:tc>
          <w:tcPr>
            <w:tcW w:w="1029" w:type="pct"/>
            <w:shd w:val="clear" w:color="auto" w:fill="auto"/>
            <w:noWrap/>
            <w:vAlign w:val="center"/>
          </w:tcPr>
          <w:p w:rsidR="00F61A9F" w:rsidRDefault="00F61A9F" w:rsidP="009977D3">
            <w:pPr>
              <w:pStyle w:val="a"/>
              <w:rPr>
                <w:b/>
                <w:i/>
              </w:rPr>
            </w:pPr>
            <w:r>
              <w:rPr>
                <w:rFonts w:hint="eastAsia"/>
                <w:b/>
                <w:i/>
              </w:rPr>
              <w:t>alt</w:t>
            </w:r>
            <w:r>
              <w:rPr>
                <w:b/>
                <w:i/>
              </w:rPr>
              <w:t>_name:&lt;lang&gt;</w:t>
            </w:r>
          </w:p>
        </w:tc>
        <w:tc>
          <w:tcPr>
            <w:tcW w:w="518" w:type="pct"/>
            <w:vAlign w:val="center"/>
          </w:tcPr>
          <w:p w:rsidR="00F61A9F" w:rsidRDefault="00F61A9F" w:rsidP="009977D3">
            <w:pPr>
              <w:pStyle w:val="a"/>
              <w:jc w:val="center"/>
            </w:pPr>
            <w:r>
              <w:t>N</w:t>
            </w:r>
          </w:p>
        </w:tc>
        <w:tc>
          <w:tcPr>
            <w:tcW w:w="890" w:type="pct"/>
            <w:shd w:val="clear" w:color="auto" w:fill="auto"/>
            <w:noWrap/>
            <w:vAlign w:val="center"/>
          </w:tcPr>
          <w:p w:rsidR="00F61A9F" w:rsidRDefault="00F61A9F" w:rsidP="009977D3">
            <w:pPr>
              <w:pStyle w:val="a"/>
              <w:jc w:val="center"/>
            </w:pPr>
            <w:r>
              <w:t>User defined</w:t>
            </w:r>
          </w:p>
        </w:tc>
        <w:tc>
          <w:tcPr>
            <w:tcW w:w="2563" w:type="pct"/>
            <w:shd w:val="clear" w:color="auto" w:fill="auto"/>
            <w:vAlign w:val="center"/>
          </w:tcPr>
          <w:p w:rsidR="00F61A9F" w:rsidRDefault="00F61A9F" w:rsidP="009977D3">
            <w:pPr>
              <w:pStyle w:val="a"/>
            </w:pPr>
            <w:r>
              <w:t>A</w:t>
            </w:r>
            <w:r>
              <w:rPr>
                <w:rFonts w:hint="eastAsia"/>
              </w:rPr>
              <w:t xml:space="preserve">lias name for the specified language </w:t>
            </w:r>
            <w:r>
              <w:t>&lt;</w:t>
            </w:r>
            <w:r w:rsidRPr="0074571D">
              <w:rPr>
                <w:b/>
                <w:i/>
              </w:rPr>
              <w:t>lang</w:t>
            </w:r>
            <w:r>
              <w:t>&gt;.</w:t>
            </w:r>
          </w:p>
        </w:tc>
      </w:tr>
      <w:tr w:rsidR="00F61A9F" w:rsidRPr="0084175A" w:rsidTr="009977D3">
        <w:trPr>
          <w:trHeight w:val="345"/>
        </w:trPr>
        <w:tc>
          <w:tcPr>
            <w:tcW w:w="1029" w:type="pct"/>
            <w:shd w:val="clear" w:color="auto" w:fill="auto"/>
            <w:noWrap/>
            <w:vAlign w:val="center"/>
          </w:tcPr>
          <w:p w:rsidR="00F61A9F" w:rsidRDefault="00F61A9F" w:rsidP="009977D3">
            <w:pPr>
              <w:pStyle w:val="a"/>
              <w:rPr>
                <w:b/>
                <w:i/>
              </w:rPr>
            </w:pPr>
          </w:p>
        </w:tc>
        <w:tc>
          <w:tcPr>
            <w:tcW w:w="518" w:type="pct"/>
            <w:vAlign w:val="center"/>
          </w:tcPr>
          <w:p w:rsidR="00F61A9F" w:rsidRDefault="00F61A9F" w:rsidP="009977D3">
            <w:pPr>
              <w:pStyle w:val="a"/>
              <w:jc w:val="center"/>
            </w:pPr>
          </w:p>
        </w:tc>
        <w:tc>
          <w:tcPr>
            <w:tcW w:w="890" w:type="pct"/>
            <w:shd w:val="clear" w:color="auto" w:fill="auto"/>
            <w:noWrap/>
            <w:vAlign w:val="center"/>
          </w:tcPr>
          <w:p w:rsidR="00F61A9F" w:rsidRDefault="00F61A9F" w:rsidP="009977D3">
            <w:pPr>
              <w:pStyle w:val="a"/>
            </w:pPr>
          </w:p>
        </w:tc>
        <w:tc>
          <w:tcPr>
            <w:tcW w:w="2563" w:type="pct"/>
            <w:shd w:val="clear" w:color="auto" w:fill="auto"/>
            <w:vAlign w:val="center"/>
          </w:tcPr>
          <w:p w:rsidR="00F61A9F" w:rsidRDefault="00F61A9F" w:rsidP="009977D3">
            <w:pPr>
              <w:pStyle w:val="a"/>
            </w:pPr>
          </w:p>
        </w:tc>
      </w:tr>
    </w:tbl>
    <w:p w:rsidR="00F61A9F" w:rsidRPr="00A000D5" w:rsidRDefault="00F61A9F" w:rsidP="00F61A9F">
      <w:pPr>
        <w:rPr>
          <w:lang w:eastAsia="zh-CN"/>
        </w:rPr>
      </w:pPr>
    </w:p>
    <w:p w:rsidR="00F61A9F" w:rsidRDefault="00F61A9F" w:rsidP="00F61A9F">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F61A9F" w:rsidRPr="0084175A" w:rsidTr="009977D3">
        <w:trPr>
          <w:trHeight w:val="330"/>
        </w:trPr>
        <w:tc>
          <w:tcPr>
            <w:tcW w:w="1043" w:type="pct"/>
            <w:shd w:val="clear" w:color="auto" w:fill="auto"/>
            <w:noWrap/>
            <w:vAlign w:val="center"/>
            <w:hideMark/>
          </w:tcPr>
          <w:p w:rsidR="00F61A9F" w:rsidRDefault="00F61A9F"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F61A9F" w:rsidRDefault="00F61A9F" w:rsidP="009977D3">
            <w:pPr>
              <w:jc w:val="center"/>
              <w:rPr>
                <w:rFonts w:cs="SimSun"/>
                <w:b/>
                <w:bCs/>
                <w:lang w:eastAsia="zh-CN"/>
              </w:rPr>
            </w:pPr>
            <w:r w:rsidRPr="00330ED0">
              <w:rPr>
                <w:rFonts w:cs="SimSun"/>
                <w:b/>
                <w:bCs/>
              </w:rPr>
              <w:t>Mandatory</w:t>
            </w:r>
          </w:p>
        </w:tc>
        <w:tc>
          <w:tcPr>
            <w:tcW w:w="856" w:type="pct"/>
            <w:vAlign w:val="center"/>
          </w:tcPr>
          <w:p w:rsidR="00F61A9F" w:rsidRDefault="00F61A9F"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F61A9F" w:rsidRDefault="00F61A9F" w:rsidP="009977D3">
            <w:pPr>
              <w:jc w:val="center"/>
              <w:rPr>
                <w:rFonts w:cs="SimSun"/>
                <w:b/>
                <w:bCs/>
              </w:rPr>
            </w:pPr>
            <w:r>
              <w:rPr>
                <w:rFonts w:cs="SimSun"/>
                <w:b/>
                <w:bCs/>
              </w:rPr>
              <w:t>Description</w:t>
            </w:r>
          </w:p>
        </w:tc>
      </w:tr>
      <w:tr w:rsidR="00F61A9F" w:rsidRPr="0084175A" w:rsidTr="009977D3">
        <w:trPr>
          <w:trHeight w:val="345"/>
        </w:trPr>
        <w:tc>
          <w:tcPr>
            <w:tcW w:w="1043" w:type="pct"/>
            <w:shd w:val="clear" w:color="auto" w:fill="auto"/>
            <w:noWrap/>
            <w:vAlign w:val="center"/>
            <w:hideMark/>
          </w:tcPr>
          <w:p w:rsidR="00F61A9F" w:rsidRPr="00B86AA2" w:rsidRDefault="00F61A9F" w:rsidP="009977D3">
            <w:pPr>
              <w:pStyle w:val="a"/>
              <w:jc w:val="center"/>
              <w:rPr>
                <w:b/>
                <w:i/>
              </w:rPr>
            </w:pPr>
            <w:r>
              <w:rPr>
                <w:b/>
                <w:i/>
              </w:rPr>
              <w:t>Iso</w:t>
            </w:r>
            <w:r>
              <w:rPr>
                <w:rFonts w:hint="eastAsia"/>
                <w:b/>
                <w:i/>
              </w:rPr>
              <w:t>_state</w:t>
            </w:r>
          </w:p>
        </w:tc>
        <w:tc>
          <w:tcPr>
            <w:tcW w:w="504" w:type="pct"/>
            <w:shd w:val="clear" w:color="auto" w:fill="auto"/>
            <w:noWrap/>
            <w:vAlign w:val="center"/>
            <w:hideMark/>
          </w:tcPr>
          <w:p w:rsidR="00F61A9F" w:rsidRDefault="00F61A9F" w:rsidP="009977D3">
            <w:pPr>
              <w:pStyle w:val="a"/>
              <w:jc w:val="center"/>
            </w:pPr>
            <w:r>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hideMark/>
          </w:tcPr>
          <w:p w:rsidR="00F61A9F" w:rsidRDefault="00F61A9F" w:rsidP="009977D3">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Refer to the country standard (wikipedia) here:  </w:t>
            </w:r>
            <w:hyperlink r:id="rId36" w:history="1">
              <w:r>
                <w:rPr>
                  <w:rStyle w:val="Hyperlink"/>
                  <w:rFonts w:ascii="Arial" w:hAnsi="Arial" w:cs="Arial"/>
                  <w:color w:val="3B73AF"/>
                  <w:sz w:val="21"/>
                  <w:szCs w:val="21"/>
                </w:rPr>
                <w:t>http://en.wikipedia.org/wiki/ISO_3166-1</w:t>
              </w:r>
            </w:hyperlink>
          </w:p>
          <w:p w:rsidR="00F61A9F" w:rsidRDefault="00F61A9F" w:rsidP="009977D3">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Refer to the state standard (wikipedia) here:  </w:t>
            </w:r>
            <w:hyperlink r:id="rId37" w:history="1">
              <w:r>
                <w:rPr>
                  <w:rStyle w:val="Hyperlink"/>
                  <w:rFonts w:ascii="Arial" w:hAnsi="Arial" w:cs="Arial"/>
                  <w:color w:val="3B73AF"/>
                  <w:sz w:val="21"/>
                  <w:szCs w:val="21"/>
                </w:rPr>
                <w:t>http://en.wikipedia.org/wiki/ISO_3166-2</w:t>
              </w:r>
            </w:hyperlink>
          </w:p>
          <w:p w:rsidR="00F61A9F"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dst_end_day</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dst_end_month</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dst_end_time</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dst_end_weekday</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dst_start_day</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dst_start_month</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dst_start_time</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dst_start_weekday</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rFonts w:hint="eastAsia"/>
                <w:b/>
                <w:i/>
              </w:rPr>
              <w:t>timezone</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8C1109" w:rsidRDefault="00F61A9F" w:rsidP="009977D3">
            <w:pPr>
              <w:pStyle w:val="a"/>
              <w:jc w:val="center"/>
              <w:rPr>
                <w:b/>
                <w:i/>
              </w:rPr>
            </w:pPr>
            <w:r w:rsidRPr="008C1109">
              <w:rPr>
                <w:b/>
                <w:i/>
              </w:rPr>
              <w:t>ad_char</w:t>
            </w:r>
          </w:p>
        </w:tc>
        <w:tc>
          <w:tcPr>
            <w:tcW w:w="504" w:type="pct"/>
            <w:shd w:val="clear" w:color="auto" w:fill="auto"/>
            <w:noWrap/>
          </w:tcPr>
          <w:p w:rsidR="00F61A9F" w:rsidRDefault="00F61A9F" w:rsidP="009977D3">
            <w:pPr>
              <w:pStyle w:val="a"/>
              <w:jc w:val="center"/>
            </w:pPr>
            <w:r w:rsidRPr="00FD2C15">
              <w:rPr>
                <w:rFonts w:hint="eastAsia"/>
              </w:rPr>
              <w:t>N</w:t>
            </w: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r w:rsidR="00F61A9F" w:rsidRPr="0084175A" w:rsidTr="009977D3">
        <w:trPr>
          <w:trHeight w:val="345"/>
        </w:trPr>
        <w:tc>
          <w:tcPr>
            <w:tcW w:w="1043" w:type="pct"/>
            <w:shd w:val="clear" w:color="auto" w:fill="auto"/>
            <w:noWrap/>
          </w:tcPr>
          <w:p w:rsidR="00F61A9F" w:rsidRPr="00E238B7" w:rsidRDefault="00F61A9F" w:rsidP="009977D3"/>
        </w:tc>
        <w:tc>
          <w:tcPr>
            <w:tcW w:w="504" w:type="pct"/>
            <w:shd w:val="clear" w:color="auto" w:fill="auto"/>
            <w:noWrap/>
            <w:vAlign w:val="center"/>
          </w:tcPr>
          <w:p w:rsidR="00F61A9F" w:rsidRDefault="00F61A9F" w:rsidP="009977D3">
            <w:pPr>
              <w:pStyle w:val="a"/>
              <w:jc w:val="center"/>
            </w:pPr>
          </w:p>
        </w:tc>
        <w:tc>
          <w:tcPr>
            <w:tcW w:w="856" w:type="pct"/>
            <w:vAlign w:val="center"/>
          </w:tcPr>
          <w:p w:rsidR="00F61A9F" w:rsidRDefault="00F61A9F" w:rsidP="009977D3">
            <w:pPr>
              <w:pStyle w:val="a"/>
              <w:jc w:val="center"/>
            </w:pPr>
          </w:p>
        </w:tc>
        <w:tc>
          <w:tcPr>
            <w:tcW w:w="2597" w:type="pct"/>
            <w:shd w:val="clear" w:color="auto" w:fill="auto"/>
            <w:vAlign w:val="center"/>
          </w:tcPr>
          <w:p w:rsidR="00F61A9F" w:rsidRPr="00AD7536" w:rsidRDefault="00F61A9F" w:rsidP="009977D3">
            <w:pPr>
              <w:pStyle w:val="a"/>
            </w:pPr>
          </w:p>
        </w:tc>
      </w:tr>
    </w:tbl>
    <w:p w:rsidR="00F61A9F" w:rsidRPr="00266FAC" w:rsidRDefault="009D5D45" w:rsidP="009D5D45">
      <w:pPr>
        <w:pStyle w:val="Heading3"/>
        <w:rPr>
          <w:lang w:eastAsia="zh-CN"/>
        </w:rPr>
      </w:pPr>
      <w:r>
        <w:rPr>
          <w:lang w:eastAsia="zh-CN"/>
        </w:rPr>
        <w:t>Members (TODO)</w:t>
      </w:r>
    </w:p>
    <w:p w:rsidR="00DC4130" w:rsidRDefault="00DC4130" w:rsidP="00DC4130">
      <w:pPr>
        <w:pStyle w:val="Heading2"/>
        <w:rPr>
          <w:lang w:eastAsia="zh-CN"/>
        </w:rPr>
      </w:pPr>
      <w:r>
        <w:rPr>
          <w:lang w:eastAsia="zh-CN"/>
        </w:rPr>
        <w:t>Zone</w:t>
      </w:r>
    </w:p>
    <w:p w:rsidR="00DC4130" w:rsidRDefault="00DC4130" w:rsidP="00DC4130">
      <w:pPr>
        <w:pStyle w:val="Heading3"/>
        <w:rPr>
          <w:lang w:eastAsia="zh-CN"/>
        </w:rPr>
      </w:pPr>
      <w:r>
        <w:rPr>
          <w:lang w:eastAsia="zh-CN"/>
        </w:rPr>
        <w:t>Names</w:t>
      </w:r>
    </w:p>
    <w:p w:rsidR="00295D9C" w:rsidRPr="00295D9C" w:rsidRDefault="00295D9C" w:rsidP="00295D9C">
      <w:pPr>
        <w:rPr>
          <w:lang w:eastAsia="zh-CN"/>
        </w:rPr>
      </w:pPr>
      <w:r>
        <w:rPr>
          <w:lang w:eastAsia="zh-CN"/>
        </w:rPr>
        <w:t xml:space="preserve">Refer to </w:t>
      </w:r>
      <w:r w:rsidRPr="00295D9C">
        <w:rPr>
          <w:i/>
          <w:u w:val="single"/>
          <w:lang w:eastAsia="zh-CN"/>
        </w:rPr>
        <w:fldChar w:fldCharType="begin"/>
      </w:r>
      <w:r w:rsidRPr="00295D9C">
        <w:rPr>
          <w:i/>
          <w:u w:val="single"/>
          <w:lang w:eastAsia="zh-CN"/>
        </w:rPr>
        <w:instrText xml:space="preserve"> REF _Ref472927545 \r \h </w:instrText>
      </w:r>
      <w:r>
        <w:rPr>
          <w:i/>
          <w:u w:val="single"/>
          <w:lang w:eastAsia="zh-CN"/>
        </w:rPr>
        <w:instrText xml:space="preserve"> \* MERGEFORMAT </w:instrText>
      </w:r>
      <w:r w:rsidRPr="00295D9C">
        <w:rPr>
          <w:i/>
          <w:u w:val="single"/>
          <w:lang w:eastAsia="zh-CN"/>
        </w:rPr>
      </w:r>
      <w:r w:rsidRPr="00295D9C">
        <w:rPr>
          <w:i/>
          <w:u w:val="single"/>
          <w:lang w:eastAsia="zh-CN"/>
        </w:rPr>
        <w:fldChar w:fldCharType="separate"/>
      </w:r>
      <w:r w:rsidRPr="00295D9C">
        <w:rPr>
          <w:i/>
          <w:u w:val="single"/>
          <w:lang w:eastAsia="zh-CN"/>
        </w:rPr>
        <w:t>10.5</w:t>
      </w:r>
      <w:r w:rsidRPr="00295D9C">
        <w:rPr>
          <w:i/>
          <w:u w:val="single"/>
          <w:lang w:eastAsia="zh-CN"/>
        </w:rPr>
        <w:fldChar w:fldCharType="end"/>
      </w:r>
      <w:r w:rsidRPr="00295D9C">
        <w:rPr>
          <w:i/>
          <w:u w:val="single"/>
          <w:lang w:eastAsia="zh-CN"/>
        </w:rPr>
        <w:t xml:space="preserve"> </w:t>
      </w:r>
      <w:r w:rsidRPr="00295D9C">
        <w:rPr>
          <w:i/>
          <w:u w:val="single"/>
          <w:lang w:eastAsia="zh-CN"/>
        </w:rPr>
        <w:fldChar w:fldCharType="begin"/>
      </w:r>
      <w:r w:rsidRPr="00295D9C">
        <w:rPr>
          <w:i/>
          <w:u w:val="single"/>
          <w:lang w:eastAsia="zh-CN"/>
        </w:rPr>
        <w:instrText xml:space="preserve"> REF _Ref472927545 \h </w:instrText>
      </w:r>
      <w:r>
        <w:rPr>
          <w:i/>
          <w:u w:val="single"/>
          <w:lang w:eastAsia="zh-CN"/>
        </w:rPr>
        <w:instrText xml:space="preserve"> \* MERGEFORMAT </w:instrText>
      </w:r>
      <w:r w:rsidRPr="00295D9C">
        <w:rPr>
          <w:i/>
          <w:u w:val="single"/>
          <w:lang w:eastAsia="zh-CN"/>
        </w:rPr>
      </w:r>
      <w:r w:rsidRPr="00295D9C">
        <w:rPr>
          <w:i/>
          <w:u w:val="single"/>
          <w:lang w:eastAsia="zh-CN"/>
        </w:rPr>
        <w:fldChar w:fldCharType="separate"/>
      </w:r>
      <w:r w:rsidRPr="00295D9C">
        <w:rPr>
          <w:i/>
          <w:u w:val="single"/>
          <w:lang w:eastAsia="zh-CN"/>
        </w:rPr>
        <w:t>Names</w:t>
      </w:r>
      <w:r w:rsidRPr="00295D9C">
        <w:rPr>
          <w:i/>
          <w:u w:val="single"/>
          <w:lang w:eastAsia="zh-CN"/>
        </w:rPr>
        <w:fldChar w:fldCharType="end"/>
      </w:r>
      <w:r>
        <w:rPr>
          <w:lang w:eastAsia="zh-CN"/>
        </w:rPr>
        <w:t xml:space="preserve"> for details.</w:t>
      </w:r>
    </w:p>
    <w:p w:rsidR="00DC4130" w:rsidRDefault="00DC4130" w:rsidP="00DC4130">
      <w:pPr>
        <w:pStyle w:val="Heading3"/>
        <w:rPr>
          <w:lang w:eastAsia="zh-CN"/>
        </w:rPr>
      </w:pPr>
      <w:r>
        <w:rPr>
          <w:lang w:eastAsia="zh-CN"/>
        </w:rPr>
        <w:t>Zone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F6594C" w:rsidRPr="0084175A" w:rsidTr="00D01314">
        <w:trPr>
          <w:trHeight w:val="330"/>
        </w:trPr>
        <w:tc>
          <w:tcPr>
            <w:tcW w:w="1043" w:type="pct"/>
            <w:shd w:val="clear" w:color="auto" w:fill="auto"/>
            <w:noWrap/>
            <w:vAlign w:val="center"/>
            <w:hideMark/>
          </w:tcPr>
          <w:p w:rsidR="00F6594C" w:rsidRDefault="00F6594C" w:rsidP="00D01314">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F6594C" w:rsidRDefault="00F6594C" w:rsidP="00D01314">
            <w:pPr>
              <w:jc w:val="center"/>
              <w:rPr>
                <w:rFonts w:cs="SimSun"/>
                <w:b/>
                <w:bCs/>
                <w:lang w:eastAsia="zh-CN"/>
              </w:rPr>
            </w:pPr>
            <w:r w:rsidRPr="00330ED0">
              <w:rPr>
                <w:rFonts w:cs="SimSun"/>
                <w:b/>
                <w:bCs/>
              </w:rPr>
              <w:t>Mandatory</w:t>
            </w:r>
          </w:p>
        </w:tc>
        <w:tc>
          <w:tcPr>
            <w:tcW w:w="856" w:type="pct"/>
            <w:vAlign w:val="center"/>
          </w:tcPr>
          <w:p w:rsidR="00F6594C" w:rsidRDefault="00F6594C" w:rsidP="00D01314">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F6594C" w:rsidRDefault="00F6594C" w:rsidP="00D01314">
            <w:pPr>
              <w:jc w:val="center"/>
              <w:rPr>
                <w:rFonts w:cs="SimSun"/>
                <w:b/>
                <w:bCs/>
              </w:rPr>
            </w:pPr>
            <w:r>
              <w:rPr>
                <w:rFonts w:cs="SimSun"/>
                <w:b/>
                <w:bCs/>
              </w:rPr>
              <w:t>Description</w:t>
            </w:r>
          </w:p>
        </w:tc>
      </w:tr>
      <w:tr w:rsidR="00F6594C" w:rsidRPr="0084175A" w:rsidTr="00D01314">
        <w:trPr>
          <w:trHeight w:val="345"/>
        </w:trPr>
        <w:tc>
          <w:tcPr>
            <w:tcW w:w="1043" w:type="pct"/>
            <w:shd w:val="clear" w:color="auto" w:fill="auto"/>
            <w:noWrap/>
            <w:vAlign w:val="center"/>
            <w:hideMark/>
          </w:tcPr>
          <w:p w:rsidR="00F6594C" w:rsidRPr="00B86AA2" w:rsidRDefault="00F6594C" w:rsidP="00D01314">
            <w:pPr>
              <w:pStyle w:val="a"/>
              <w:jc w:val="center"/>
              <w:rPr>
                <w:b/>
                <w:i/>
              </w:rPr>
            </w:pPr>
            <w:r>
              <w:rPr>
                <w:b/>
                <w:i/>
              </w:rPr>
              <w:t>zone_type</w:t>
            </w:r>
          </w:p>
        </w:tc>
        <w:tc>
          <w:tcPr>
            <w:tcW w:w="504" w:type="pct"/>
            <w:shd w:val="clear" w:color="auto" w:fill="auto"/>
            <w:noWrap/>
            <w:vAlign w:val="center"/>
            <w:hideMark/>
          </w:tcPr>
          <w:p w:rsidR="00F6594C" w:rsidRDefault="00F6594C" w:rsidP="00D01314">
            <w:pPr>
              <w:pStyle w:val="a"/>
              <w:jc w:val="center"/>
            </w:pPr>
            <w:r>
              <w:t>Y</w:t>
            </w:r>
          </w:p>
        </w:tc>
        <w:tc>
          <w:tcPr>
            <w:tcW w:w="856" w:type="pct"/>
            <w:vAlign w:val="center"/>
          </w:tcPr>
          <w:p w:rsidR="00F6594C" w:rsidRDefault="00F6594C" w:rsidP="00D01314">
            <w:pPr>
              <w:pStyle w:val="a"/>
              <w:jc w:val="center"/>
            </w:pPr>
            <w:r>
              <w:t xml:space="preserve"> </w:t>
            </w:r>
            <w:r w:rsidR="00E623DD">
              <w:t>&lt;</w:t>
            </w:r>
            <w:r w:rsidR="00E623DD" w:rsidRPr="00E623DD">
              <w:rPr>
                <w:i/>
              </w:rPr>
              <w:t>see below</w:t>
            </w:r>
            <w:r w:rsidR="00E623DD">
              <w:t>&gt;</w:t>
            </w:r>
          </w:p>
        </w:tc>
        <w:tc>
          <w:tcPr>
            <w:tcW w:w="2597" w:type="pct"/>
            <w:shd w:val="clear" w:color="auto" w:fill="auto"/>
            <w:vAlign w:val="center"/>
            <w:hideMark/>
          </w:tcPr>
          <w:p w:rsidR="00F6594C" w:rsidRDefault="00FF4028" w:rsidP="00D01314">
            <w:pPr>
              <w:pStyle w:val="a"/>
            </w:pPr>
            <w:r w:rsidRPr="00FF4028">
              <w:t>This attribute identifies the Zone type.</w:t>
            </w:r>
          </w:p>
        </w:tc>
      </w:tr>
      <w:tr w:rsidR="00F6594C" w:rsidRPr="0084175A" w:rsidTr="00D01314">
        <w:trPr>
          <w:trHeight w:val="345"/>
        </w:trPr>
        <w:tc>
          <w:tcPr>
            <w:tcW w:w="1043" w:type="pct"/>
            <w:shd w:val="clear" w:color="auto" w:fill="auto"/>
            <w:noWrap/>
            <w:vAlign w:val="center"/>
          </w:tcPr>
          <w:p w:rsidR="00F6594C" w:rsidRDefault="00F6594C" w:rsidP="00D01314">
            <w:pPr>
              <w:pStyle w:val="a"/>
              <w:jc w:val="center"/>
              <w:rPr>
                <w:b/>
                <w:i/>
              </w:rPr>
            </w:pPr>
          </w:p>
        </w:tc>
        <w:tc>
          <w:tcPr>
            <w:tcW w:w="504" w:type="pct"/>
            <w:shd w:val="clear" w:color="auto" w:fill="auto"/>
            <w:noWrap/>
            <w:vAlign w:val="center"/>
          </w:tcPr>
          <w:p w:rsidR="00F6594C" w:rsidRDefault="00F6594C" w:rsidP="00D01314">
            <w:pPr>
              <w:pStyle w:val="a"/>
              <w:jc w:val="center"/>
            </w:pPr>
          </w:p>
        </w:tc>
        <w:tc>
          <w:tcPr>
            <w:tcW w:w="856" w:type="pct"/>
            <w:vAlign w:val="center"/>
          </w:tcPr>
          <w:p w:rsidR="00F6594C" w:rsidRPr="00FF4028" w:rsidRDefault="00FF4028" w:rsidP="00D01314">
            <w:pPr>
              <w:pStyle w:val="a"/>
              <w:jc w:val="center"/>
              <w:rPr>
                <w:b/>
                <w:i/>
              </w:rPr>
            </w:pPr>
            <w:r w:rsidRPr="00FF4028">
              <w:rPr>
                <w:b/>
                <w:i/>
              </w:rPr>
              <w:t>PA</w:t>
            </w:r>
          </w:p>
        </w:tc>
        <w:tc>
          <w:tcPr>
            <w:tcW w:w="2597" w:type="pct"/>
            <w:shd w:val="clear" w:color="auto" w:fill="auto"/>
            <w:vAlign w:val="center"/>
          </w:tcPr>
          <w:p w:rsidR="00FF4028" w:rsidRDefault="00FF4028" w:rsidP="00FF4028">
            <w:pPr>
              <w:pStyle w:val="a"/>
            </w:pPr>
            <w:r>
              <w:t xml:space="preserve">Postal Area (Zone Type = </w:t>
            </w:r>
            <w:r w:rsidRPr="004B2A8F">
              <w:rPr>
                <w:b/>
                <w:i/>
              </w:rPr>
              <w:t>PA</w:t>
            </w:r>
            <w:r>
              <w:t>)</w:t>
            </w:r>
          </w:p>
          <w:p w:rsidR="00F6594C" w:rsidRPr="00AD7536" w:rsidRDefault="00FF4028" w:rsidP="00FF4028">
            <w:pPr>
              <w:pStyle w:val="a"/>
            </w:pPr>
            <w:r>
              <w:t>Postal Zones are assigned to areas the postal service designates for mail delivery. They reflect names of incorporated cities, military bases, unincorporated communities, or such entities as O’Hare Airport.</w:t>
            </w:r>
          </w:p>
        </w:tc>
      </w:tr>
      <w:tr w:rsidR="00FF4028" w:rsidRPr="0084175A" w:rsidTr="00D01314">
        <w:trPr>
          <w:trHeight w:val="345"/>
        </w:trPr>
        <w:tc>
          <w:tcPr>
            <w:tcW w:w="1043" w:type="pct"/>
            <w:shd w:val="clear" w:color="auto" w:fill="auto"/>
            <w:noWrap/>
            <w:vAlign w:val="center"/>
          </w:tcPr>
          <w:p w:rsidR="00FF4028" w:rsidRDefault="00FF4028" w:rsidP="00D01314">
            <w:pPr>
              <w:pStyle w:val="a"/>
              <w:jc w:val="center"/>
              <w:rPr>
                <w:b/>
                <w:i/>
              </w:rPr>
            </w:pPr>
          </w:p>
        </w:tc>
        <w:tc>
          <w:tcPr>
            <w:tcW w:w="504" w:type="pct"/>
            <w:shd w:val="clear" w:color="auto" w:fill="auto"/>
            <w:noWrap/>
            <w:vAlign w:val="center"/>
          </w:tcPr>
          <w:p w:rsidR="00FF4028" w:rsidRDefault="00FF4028" w:rsidP="00D01314">
            <w:pPr>
              <w:pStyle w:val="a"/>
              <w:jc w:val="center"/>
            </w:pPr>
          </w:p>
        </w:tc>
        <w:tc>
          <w:tcPr>
            <w:tcW w:w="856" w:type="pct"/>
            <w:vAlign w:val="center"/>
          </w:tcPr>
          <w:p w:rsidR="00FF4028" w:rsidRPr="00FF4028" w:rsidRDefault="00FF4028" w:rsidP="00D01314">
            <w:pPr>
              <w:pStyle w:val="a"/>
              <w:jc w:val="center"/>
              <w:rPr>
                <w:b/>
                <w:i/>
              </w:rPr>
            </w:pPr>
            <w:r>
              <w:rPr>
                <w:b/>
                <w:i/>
              </w:rPr>
              <w:t>KA</w:t>
            </w:r>
          </w:p>
        </w:tc>
        <w:tc>
          <w:tcPr>
            <w:tcW w:w="2597" w:type="pct"/>
            <w:shd w:val="clear" w:color="auto" w:fill="auto"/>
            <w:vAlign w:val="center"/>
          </w:tcPr>
          <w:p w:rsidR="00FF4028" w:rsidRDefault="00FF4028" w:rsidP="00FF4028">
            <w:pPr>
              <w:pStyle w:val="a"/>
            </w:pPr>
            <w:r>
              <w:t xml:space="preserve">Known As (Zone Type = </w:t>
            </w:r>
            <w:r w:rsidRPr="004B2A8F">
              <w:rPr>
                <w:b/>
                <w:i/>
              </w:rPr>
              <w:t>KA/KD</w:t>
            </w:r>
            <w:r>
              <w:t>)</w:t>
            </w:r>
          </w:p>
          <w:p w:rsidR="00FF4028" w:rsidRDefault="00FF4028" w:rsidP="00FF4028">
            <w:pPr>
              <w:pStyle w:val="a"/>
            </w:pPr>
            <w:r>
              <w:t>The Known As Zones identify what most end-users feel is the “place” name, regardless of whether or not it is the true administrative name</w:t>
            </w:r>
          </w:p>
          <w:p w:rsidR="00FF4028" w:rsidRDefault="00FF4028" w:rsidP="00FF4028">
            <w:pPr>
              <w:pStyle w:val="a"/>
            </w:pPr>
          </w:p>
          <w:p w:rsidR="00FF4028" w:rsidRDefault="00FF4028" w:rsidP="00FF4028">
            <w:pPr>
              <w:pStyle w:val="a"/>
            </w:pPr>
            <w:r w:rsidRPr="00FF4028">
              <w:rPr>
                <w:b/>
                <w:i/>
              </w:rPr>
              <w:t>KA</w:t>
            </w:r>
            <w:r>
              <w:t xml:space="preserve"> indicates that the Zone name should be used in conjunction with the city or settlement name since that is what is commonly used as the area’s name</w:t>
            </w:r>
          </w:p>
          <w:p w:rsidR="00FF4028" w:rsidRDefault="00FF4028" w:rsidP="00FF4028">
            <w:pPr>
              <w:pStyle w:val="a"/>
            </w:pPr>
          </w:p>
          <w:p w:rsidR="00FF4028" w:rsidRPr="00AD7536" w:rsidRDefault="00FF4028" w:rsidP="00FF4028">
            <w:pPr>
              <w:pStyle w:val="a"/>
            </w:pPr>
            <w:r w:rsidRPr="00FF4028">
              <w:rPr>
                <w:b/>
                <w:i/>
              </w:rPr>
              <w:t>KD</w:t>
            </w:r>
            <w:r>
              <w:t xml:space="preserve"> indicates that the Zone name should NOT be used when displaying or returning the name back to the user. In the KD situation, the Zone name is not used since the boundaries for it may not be clear</w:t>
            </w:r>
          </w:p>
        </w:tc>
      </w:tr>
      <w:tr w:rsidR="00FF4028" w:rsidRPr="0084175A" w:rsidTr="00D01314">
        <w:trPr>
          <w:trHeight w:val="345"/>
        </w:trPr>
        <w:tc>
          <w:tcPr>
            <w:tcW w:w="1043" w:type="pct"/>
            <w:shd w:val="clear" w:color="auto" w:fill="auto"/>
            <w:noWrap/>
            <w:vAlign w:val="center"/>
          </w:tcPr>
          <w:p w:rsidR="00FF4028" w:rsidRDefault="00FF4028" w:rsidP="00D01314">
            <w:pPr>
              <w:pStyle w:val="a"/>
              <w:jc w:val="center"/>
              <w:rPr>
                <w:b/>
                <w:i/>
              </w:rPr>
            </w:pPr>
          </w:p>
        </w:tc>
        <w:tc>
          <w:tcPr>
            <w:tcW w:w="504" w:type="pct"/>
            <w:shd w:val="clear" w:color="auto" w:fill="auto"/>
            <w:noWrap/>
            <w:vAlign w:val="center"/>
          </w:tcPr>
          <w:p w:rsidR="00FF4028" w:rsidRDefault="00FF4028" w:rsidP="00D01314">
            <w:pPr>
              <w:pStyle w:val="a"/>
              <w:jc w:val="center"/>
            </w:pPr>
          </w:p>
        </w:tc>
        <w:tc>
          <w:tcPr>
            <w:tcW w:w="856" w:type="pct"/>
            <w:vAlign w:val="center"/>
          </w:tcPr>
          <w:p w:rsidR="00FF4028" w:rsidRPr="00FF4028" w:rsidRDefault="00FF4028" w:rsidP="00D01314">
            <w:pPr>
              <w:pStyle w:val="a"/>
              <w:jc w:val="center"/>
              <w:rPr>
                <w:b/>
                <w:i/>
              </w:rPr>
            </w:pPr>
            <w:r>
              <w:rPr>
                <w:b/>
                <w:i/>
              </w:rPr>
              <w:t>KD</w:t>
            </w:r>
          </w:p>
        </w:tc>
        <w:tc>
          <w:tcPr>
            <w:tcW w:w="2597" w:type="pct"/>
            <w:shd w:val="clear" w:color="auto" w:fill="auto"/>
            <w:vAlign w:val="center"/>
          </w:tcPr>
          <w:p w:rsidR="00FF4028" w:rsidRPr="00AD7536" w:rsidRDefault="009C208C" w:rsidP="00D01314">
            <w:pPr>
              <w:pStyle w:val="a"/>
            </w:pPr>
            <w:r>
              <w:t>S</w:t>
            </w:r>
            <w:r w:rsidR="00FF4028">
              <w:t>ee above</w:t>
            </w:r>
            <w:r w:rsidR="00046D1B">
              <w:t xml:space="preserve"> </w:t>
            </w:r>
            <w:r w:rsidR="00046D1B" w:rsidRPr="003760D1">
              <w:rPr>
                <w:b/>
                <w:i/>
              </w:rPr>
              <w:t>KA</w:t>
            </w:r>
            <w:r w:rsidR="00046D1B">
              <w:t>.</w:t>
            </w:r>
          </w:p>
        </w:tc>
      </w:tr>
      <w:tr w:rsidR="00FF4028" w:rsidRPr="0084175A" w:rsidTr="00D01314">
        <w:trPr>
          <w:trHeight w:val="345"/>
        </w:trPr>
        <w:tc>
          <w:tcPr>
            <w:tcW w:w="1043" w:type="pct"/>
            <w:shd w:val="clear" w:color="auto" w:fill="auto"/>
            <w:noWrap/>
            <w:vAlign w:val="center"/>
          </w:tcPr>
          <w:p w:rsidR="00FF4028" w:rsidRDefault="00FF4028" w:rsidP="00D01314">
            <w:pPr>
              <w:pStyle w:val="a"/>
              <w:jc w:val="center"/>
              <w:rPr>
                <w:b/>
                <w:i/>
              </w:rPr>
            </w:pPr>
          </w:p>
        </w:tc>
        <w:tc>
          <w:tcPr>
            <w:tcW w:w="504" w:type="pct"/>
            <w:shd w:val="clear" w:color="auto" w:fill="auto"/>
            <w:noWrap/>
            <w:vAlign w:val="center"/>
          </w:tcPr>
          <w:p w:rsidR="00FF4028" w:rsidRDefault="00FF4028" w:rsidP="00D01314">
            <w:pPr>
              <w:pStyle w:val="a"/>
              <w:jc w:val="center"/>
            </w:pPr>
          </w:p>
        </w:tc>
        <w:tc>
          <w:tcPr>
            <w:tcW w:w="856" w:type="pct"/>
            <w:vAlign w:val="center"/>
          </w:tcPr>
          <w:p w:rsidR="00FF4028" w:rsidRPr="00FF4028" w:rsidRDefault="00BE44EA" w:rsidP="00D01314">
            <w:pPr>
              <w:pStyle w:val="a"/>
              <w:jc w:val="center"/>
              <w:rPr>
                <w:b/>
                <w:i/>
              </w:rPr>
            </w:pPr>
            <w:r>
              <w:rPr>
                <w:b/>
                <w:i/>
              </w:rPr>
              <w:t>NB</w:t>
            </w:r>
          </w:p>
        </w:tc>
        <w:tc>
          <w:tcPr>
            <w:tcW w:w="2597" w:type="pct"/>
            <w:shd w:val="clear" w:color="auto" w:fill="auto"/>
            <w:vAlign w:val="center"/>
          </w:tcPr>
          <w:p w:rsidR="003760D1" w:rsidRDefault="003760D1" w:rsidP="003760D1">
            <w:pPr>
              <w:pStyle w:val="a"/>
            </w:pPr>
            <w:r>
              <w:t xml:space="preserve">Neighbourhood (Zone Type = </w:t>
            </w:r>
            <w:r w:rsidRPr="004B2A8F">
              <w:rPr>
                <w:b/>
                <w:i/>
              </w:rPr>
              <w:t>NB</w:t>
            </w:r>
            <w:r>
              <w:t>)</w:t>
            </w:r>
          </w:p>
          <w:p w:rsidR="00FF4028" w:rsidRPr="00AD7536" w:rsidRDefault="003760D1" w:rsidP="003760D1">
            <w:pPr>
              <w:pStyle w:val="a"/>
            </w:pPr>
            <w:r>
              <w:t xml:space="preserve">A community within a larger city, town, or suburban area. Typically, a neighbourhood is officially recognised by the municipality and can have one or more of the following: central meeting place, library, school, and/or fire and safety POIs. </w:t>
            </w:r>
          </w:p>
        </w:tc>
      </w:tr>
      <w:tr w:rsidR="00FF4028" w:rsidRPr="0084175A" w:rsidTr="00D01314">
        <w:trPr>
          <w:trHeight w:val="345"/>
        </w:trPr>
        <w:tc>
          <w:tcPr>
            <w:tcW w:w="1043" w:type="pct"/>
            <w:shd w:val="clear" w:color="auto" w:fill="auto"/>
            <w:noWrap/>
            <w:vAlign w:val="center"/>
          </w:tcPr>
          <w:p w:rsidR="00FF4028" w:rsidRDefault="00FF4028" w:rsidP="00D01314">
            <w:pPr>
              <w:pStyle w:val="a"/>
              <w:jc w:val="center"/>
              <w:rPr>
                <w:b/>
                <w:i/>
              </w:rPr>
            </w:pPr>
          </w:p>
        </w:tc>
        <w:tc>
          <w:tcPr>
            <w:tcW w:w="504" w:type="pct"/>
            <w:shd w:val="clear" w:color="auto" w:fill="auto"/>
            <w:noWrap/>
            <w:vAlign w:val="center"/>
          </w:tcPr>
          <w:p w:rsidR="00FF4028" w:rsidRDefault="00FF4028" w:rsidP="00D01314">
            <w:pPr>
              <w:pStyle w:val="a"/>
              <w:jc w:val="center"/>
            </w:pPr>
          </w:p>
        </w:tc>
        <w:tc>
          <w:tcPr>
            <w:tcW w:w="856" w:type="pct"/>
            <w:vAlign w:val="center"/>
          </w:tcPr>
          <w:p w:rsidR="00FF4028" w:rsidRPr="00FF4028" w:rsidRDefault="00BE44EA" w:rsidP="00D01314">
            <w:pPr>
              <w:pStyle w:val="a"/>
              <w:jc w:val="center"/>
              <w:rPr>
                <w:b/>
                <w:i/>
              </w:rPr>
            </w:pPr>
            <w:r>
              <w:rPr>
                <w:b/>
                <w:i/>
              </w:rPr>
              <w:t>GC</w:t>
            </w:r>
          </w:p>
        </w:tc>
        <w:tc>
          <w:tcPr>
            <w:tcW w:w="2597" w:type="pct"/>
            <w:shd w:val="clear" w:color="auto" w:fill="auto"/>
            <w:vAlign w:val="center"/>
          </w:tcPr>
          <w:p w:rsidR="00BE44EA" w:rsidRDefault="00BE44EA" w:rsidP="00BE44EA">
            <w:pPr>
              <w:pStyle w:val="a"/>
            </w:pPr>
            <w:r>
              <w:t xml:space="preserve">Greater City (Zone Type = </w:t>
            </w:r>
            <w:r w:rsidRPr="004B2A8F">
              <w:rPr>
                <w:b/>
                <w:i/>
              </w:rPr>
              <w:t>GC</w:t>
            </w:r>
            <w:r>
              <w:t>)</w:t>
            </w:r>
          </w:p>
          <w:p w:rsidR="00FF4028" w:rsidRPr="00AD7536" w:rsidRDefault="00BE44EA" w:rsidP="00BE44EA">
            <w:pPr>
              <w:pStyle w:val="a"/>
            </w:pPr>
            <w:r>
              <w:rPr>
                <w:rFonts w:hint="eastAsia"/>
              </w:rPr>
              <w:t>•</w:t>
            </w:r>
            <w:r>
              <w:t xml:space="preserve"> A Greater City Zone is a zone that defines a metropolitan area that may encompass multiple municipalities. Greater City Zones can be used to enhance destination selection. Greater City Zones are applied to all links that define the metropolitan area.</w:t>
            </w:r>
          </w:p>
        </w:tc>
      </w:tr>
      <w:tr w:rsidR="00FF4028" w:rsidRPr="0084175A" w:rsidTr="00D01314">
        <w:trPr>
          <w:trHeight w:val="345"/>
        </w:trPr>
        <w:tc>
          <w:tcPr>
            <w:tcW w:w="1043" w:type="pct"/>
            <w:shd w:val="clear" w:color="auto" w:fill="auto"/>
            <w:noWrap/>
            <w:vAlign w:val="center"/>
          </w:tcPr>
          <w:p w:rsidR="00FF4028" w:rsidRDefault="00FF4028" w:rsidP="00D01314">
            <w:pPr>
              <w:pStyle w:val="a"/>
              <w:jc w:val="center"/>
              <w:rPr>
                <w:b/>
                <w:i/>
              </w:rPr>
            </w:pPr>
          </w:p>
        </w:tc>
        <w:tc>
          <w:tcPr>
            <w:tcW w:w="504" w:type="pct"/>
            <w:shd w:val="clear" w:color="auto" w:fill="auto"/>
            <w:noWrap/>
            <w:vAlign w:val="center"/>
          </w:tcPr>
          <w:p w:rsidR="00FF4028" w:rsidRDefault="00FF4028" w:rsidP="00D01314">
            <w:pPr>
              <w:pStyle w:val="a"/>
              <w:jc w:val="center"/>
            </w:pPr>
          </w:p>
        </w:tc>
        <w:tc>
          <w:tcPr>
            <w:tcW w:w="856" w:type="pct"/>
            <w:vAlign w:val="center"/>
          </w:tcPr>
          <w:p w:rsidR="00FF4028" w:rsidRPr="00FF4028" w:rsidRDefault="00BE44EA" w:rsidP="00D01314">
            <w:pPr>
              <w:pStyle w:val="a"/>
              <w:jc w:val="center"/>
              <w:rPr>
                <w:b/>
                <w:i/>
              </w:rPr>
            </w:pPr>
            <w:r>
              <w:rPr>
                <w:b/>
                <w:i/>
              </w:rPr>
              <w:t>TA</w:t>
            </w:r>
          </w:p>
        </w:tc>
        <w:tc>
          <w:tcPr>
            <w:tcW w:w="2597" w:type="pct"/>
            <w:shd w:val="clear" w:color="auto" w:fill="auto"/>
            <w:vAlign w:val="center"/>
          </w:tcPr>
          <w:p w:rsidR="00BE44EA" w:rsidRDefault="00BE44EA" w:rsidP="00BE44EA">
            <w:pPr>
              <w:pStyle w:val="a"/>
            </w:pPr>
            <w:r>
              <w:t xml:space="preserve">Traffic Area (Zone Type = </w:t>
            </w:r>
            <w:r w:rsidRPr="004B2A8F">
              <w:rPr>
                <w:b/>
                <w:i/>
              </w:rPr>
              <w:t>TA</w:t>
            </w:r>
            <w:r>
              <w:t>)</w:t>
            </w:r>
          </w:p>
          <w:p w:rsidR="00FF4028" w:rsidRPr="00AD7536" w:rsidRDefault="00BE44EA" w:rsidP="00BE44EA">
            <w:pPr>
              <w:pStyle w:val="a"/>
            </w:pPr>
            <w:r>
              <w:t>Unlike the other Zone Types, the TMC Area Zone is not intended for destination input or other geocoding related functionality. TMC Area Zone is only used to associate TMC Area coding to navigable links.</w:t>
            </w:r>
          </w:p>
        </w:tc>
      </w:tr>
    </w:tbl>
    <w:p w:rsidR="00F6594C" w:rsidRPr="00F6594C" w:rsidRDefault="00F6594C" w:rsidP="00F6594C">
      <w:pPr>
        <w:rPr>
          <w:lang w:eastAsia="zh-CN"/>
        </w:rPr>
      </w:pPr>
    </w:p>
    <w:p w:rsidR="00DC4130" w:rsidRDefault="00DC4130" w:rsidP="00DC4130">
      <w:pPr>
        <w:pStyle w:val="Heading3"/>
        <w:rPr>
          <w:lang w:eastAsia="zh-CN"/>
        </w:rPr>
      </w:pPr>
      <w:r>
        <w:rPr>
          <w:lang w:eastAsia="zh-CN"/>
        </w:rPr>
        <w:lastRenderedPageBreak/>
        <w:t>Country Code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05451A" w:rsidRPr="0084175A" w:rsidTr="00D01314">
        <w:trPr>
          <w:trHeight w:val="330"/>
        </w:trPr>
        <w:tc>
          <w:tcPr>
            <w:tcW w:w="1043" w:type="pct"/>
            <w:shd w:val="clear" w:color="auto" w:fill="auto"/>
            <w:noWrap/>
            <w:vAlign w:val="center"/>
            <w:hideMark/>
          </w:tcPr>
          <w:p w:rsidR="0005451A" w:rsidRDefault="0005451A" w:rsidP="00D01314">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05451A" w:rsidRDefault="0005451A" w:rsidP="00D01314">
            <w:pPr>
              <w:jc w:val="center"/>
              <w:rPr>
                <w:rFonts w:cs="SimSun"/>
                <w:b/>
                <w:bCs/>
                <w:lang w:eastAsia="zh-CN"/>
              </w:rPr>
            </w:pPr>
            <w:r w:rsidRPr="00330ED0">
              <w:rPr>
                <w:rFonts w:cs="SimSun"/>
                <w:b/>
                <w:bCs/>
              </w:rPr>
              <w:t>Mandatory</w:t>
            </w:r>
          </w:p>
        </w:tc>
        <w:tc>
          <w:tcPr>
            <w:tcW w:w="856" w:type="pct"/>
            <w:vAlign w:val="center"/>
          </w:tcPr>
          <w:p w:rsidR="0005451A" w:rsidRDefault="0005451A" w:rsidP="00D01314">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05451A" w:rsidRDefault="0005451A" w:rsidP="00D01314">
            <w:pPr>
              <w:jc w:val="center"/>
              <w:rPr>
                <w:rFonts w:cs="SimSun"/>
                <w:b/>
                <w:bCs/>
              </w:rPr>
            </w:pPr>
            <w:r>
              <w:rPr>
                <w:rFonts w:cs="SimSun"/>
                <w:b/>
                <w:bCs/>
              </w:rPr>
              <w:t>Description</w:t>
            </w:r>
          </w:p>
        </w:tc>
      </w:tr>
      <w:tr w:rsidR="0005451A" w:rsidRPr="0084175A" w:rsidTr="00D01314">
        <w:trPr>
          <w:trHeight w:val="345"/>
        </w:trPr>
        <w:tc>
          <w:tcPr>
            <w:tcW w:w="1043" w:type="pct"/>
            <w:shd w:val="clear" w:color="auto" w:fill="auto"/>
            <w:noWrap/>
            <w:vAlign w:val="center"/>
            <w:hideMark/>
          </w:tcPr>
          <w:p w:rsidR="0005451A" w:rsidRPr="00B86AA2" w:rsidRDefault="0005451A" w:rsidP="00D01314">
            <w:pPr>
              <w:pStyle w:val="a"/>
              <w:jc w:val="center"/>
              <w:rPr>
                <w:b/>
                <w:i/>
              </w:rPr>
            </w:pPr>
            <w:r>
              <w:rPr>
                <w:b/>
                <w:i/>
              </w:rPr>
              <w:t>iso</w:t>
            </w:r>
          </w:p>
        </w:tc>
        <w:tc>
          <w:tcPr>
            <w:tcW w:w="504" w:type="pct"/>
            <w:shd w:val="clear" w:color="auto" w:fill="auto"/>
            <w:noWrap/>
            <w:vAlign w:val="center"/>
            <w:hideMark/>
          </w:tcPr>
          <w:p w:rsidR="0005451A" w:rsidRDefault="0005451A" w:rsidP="00D01314">
            <w:pPr>
              <w:pStyle w:val="a"/>
              <w:jc w:val="center"/>
            </w:pPr>
            <w:r>
              <w:t>Y</w:t>
            </w:r>
          </w:p>
        </w:tc>
        <w:tc>
          <w:tcPr>
            <w:tcW w:w="856" w:type="pct"/>
            <w:vAlign w:val="center"/>
          </w:tcPr>
          <w:p w:rsidR="0005451A" w:rsidRDefault="0005451A" w:rsidP="00D01314">
            <w:pPr>
              <w:pStyle w:val="a"/>
              <w:jc w:val="center"/>
            </w:pPr>
          </w:p>
        </w:tc>
        <w:tc>
          <w:tcPr>
            <w:tcW w:w="2597" w:type="pct"/>
            <w:shd w:val="clear" w:color="auto" w:fill="auto"/>
            <w:vAlign w:val="center"/>
            <w:hideMark/>
          </w:tcPr>
          <w:p w:rsidR="0005451A" w:rsidRDefault="0005451A" w:rsidP="00D01314">
            <w:pPr>
              <w:pStyle w:val="a"/>
            </w:pPr>
            <w:r w:rsidRPr="00AD7536">
              <w:t>ISO 3166-1 alpha-3</w:t>
            </w:r>
            <w:r>
              <w:t xml:space="preserve"> country code, refer to </w:t>
            </w:r>
            <w:hyperlink r:id="rId38" w:history="1">
              <w:r w:rsidRPr="00CF5F6E">
                <w:rPr>
                  <w:rStyle w:val="Hyperlink"/>
                </w:rPr>
                <w:t>ISO_3166-1_alpha-3</w:t>
              </w:r>
            </w:hyperlink>
            <w:r>
              <w:t xml:space="preserve"> </w:t>
            </w:r>
          </w:p>
        </w:tc>
      </w:tr>
    </w:tbl>
    <w:p w:rsidR="0005451A" w:rsidRPr="0005451A" w:rsidRDefault="0005451A" w:rsidP="0005451A">
      <w:pPr>
        <w:rPr>
          <w:lang w:eastAsia="zh-CN"/>
        </w:rPr>
      </w:pPr>
    </w:p>
    <w:p w:rsidR="00890160" w:rsidRDefault="00890160" w:rsidP="00DC4130">
      <w:pPr>
        <w:pStyle w:val="Heading3"/>
        <w:rPr>
          <w:lang w:eastAsia="zh-CN"/>
        </w:rPr>
      </w:pPr>
      <w:r>
        <w:rPr>
          <w:lang w:eastAsia="zh-CN"/>
        </w:rPr>
        <w:t>Admins</w:t>
      </w:r>
    </w:p>
    <w:p w:rsidR="00890160" w:rsidRPr="00890160" w:rsidRDefault="00890160" w:rsidP="00890160">
      <w:pPr>
        <w:rPr>
          <w:lang w:eastAsia="zh-CN"/>
        </w:rPr>
      </w:pPr>
      <w:r>
        <w:rPr>
          <w:lang w:eastAsia="zh-CN"/>
        </w:rPr>
        <w:t xml:space="preserve">Refer to </w:t>
      </w:r>
      <w:r w:rsidR="00471600" w:rsidRPr="00471600">
        <w:rPr>
          <w:i/>
          <w:u w:val="single"/>
          <w:lang w:eastAsia="zh-CN"/>
        </w:rPr>
        <w:fldChar w:fldCharType="begin"/>
      </w:r>
      <w:r w:rsidR="00471600" w:rsidRPr="00471600">
        <w:rPr>
          <w:i/>
          <w:u w:val="single"/>
          <w:lang w:eastAsia="zh-CN"/>
        </w:rPr>
        <w:instrText xml:space="preserve"> REF _Ref468804437 \r \h </w:instrText>
      </w:r>
      <w:r w:rsidR="00471600">
        <w:rPr>
          <w:i/>
          <w:u w:val="single"/>
          <w:lang w:eastAsia="zh-CN"/>
        </w:rPr>
        <w:instrText xml:space="preserve"> \* MERGEFORMAT </w:instrText>
      </w:r>
      <w:r w:rsidR="00471600" w:rsidRPr="00471600">
        <w:rPr>
          <w:i/>
          <w:u w:val="single"/>
          <w:lang w:eastAsia="zh-CN"/>
        </w:rPr>
      </w:r>
      <w:r w:rsidR="00471600" w:rsidRPr="00471600">
        <w:rPr>
          <w:i/>
          <w:u w:val="single"/>
          <w:lang w:eastAsia="zh-CN"/>
        </w:rPr>
        <w:fldChar w:fldCharType="separate"/>
      </w:r>
      <w:r w:rsidR="00471600" w:rsidRPr="00471600">
        <w:rPr>
          <w:i/>
          <w:u w:val="single"/>
          <w:lang w:eastAsia="zh-CN"/>
        </w:rPr>
        <w:t>10.1</w:t>
      </w:r>
      <w:r w:rsidR="00471600" w:rsidRPr="00471600">
        <w:rPr>
          <w:i/>
          <w:u w:val="single"/>
          <w:lang w:eastAsia="zh-CN"/>
        </w:rPr>
        <w:fldChar w:fldCharType="end"/>
      </w:r>
      <w:r w:rsidR="00471600" w:rsidRPr="00471600">
        <w:rPr>
          <w:i/>
          <w:u w:val="single"/>
          <w:lang w:eastAsia="zh-CN"/>
        </w:rPr>
        <w:t xml:space="preserve"> </w:t>
      </w:r>
      <w:r w:rsidR="00471600" w:rsidRPr="00471600">
        <w:rPr>
          <w:i/>
          <w:u w:val="single"/>
          <w:lang w:eastAsia="zh-CN"/>
        </w:rPr>
        <w:fldChar w:fldCharType="begin"/>
      </w:r>
      <w:r w:rsidR="00471600" w:rsidRPr="00471600">
        <w:rPr>
          <w:i/>
          <w:u w:val="single"/>
          <w:lang w:eastAsia="zh-CN"/>
        </w:rPr>
        <w:instrText xml:space="preserve"> REF _Ref468804437 \h </w:instrText>
      </w:r>
      <w:r w:rsidR="00471600">
        <w:rPr>
          <w:i/>
          <w:u w:val="single"/>
          <w:lang w:eastAsia="zh-CN"/>
        </w:rPr>
        <w:instrText xml:space="preserve"> \* MERGEFORMAT </w:instrText>
      </w:r>
      <w:r w:rsidR="00471600" w:rsidRPr="00471600">
        <w:rPr>
          <w:i/>
          <w:u w:val="single"/>
          <w:lang w:eastAsia="zh-CN"/>
        </w:rPr>
      </w:r>
      <w:r w:rsidR="00471600" w:rsidRPr="00471600">
        <w:rPr>
          <w:i/>
          <w:u w:val="single"/>
          <w:lang w:eastAsia="zh-CN"/>
        </w:rPr>
        <w:fldChar w:fldCharType="separate"/>
      </w:r>
      <w:r w:rsidR="00471600" w:rsidRPr="00471600">
        <w:rPr>
          <w:rFonts w:hint="eastAsia"/>
          <w:i/>
          <w:u w:val="single"/>
          <w:lang w:eastAsia="zh-CN"/>
        </w:rPr>
        <w:t>TeleNav Admin Level</w:t>
      </w:r>
      <w:r w:rsidR="00471600" w:rsidRPr="00471600">
        <w:rPr>
          <w:i/>
          <w:u w:val="single"/>
          <w:lang w:eastAsia="zh-CN"/>
        </w:rPr>
        <w:fldChar w:fldCharType="end"/>
      </w:r>
      <w:r w:rsidR="00471600">
        <w:rPr>
          <w:lang w:eastAsia="zh-CN"/>
        </w:rPr>
        <w:t xml:space="preserve"> for details.</w:t>
      </w:r>
    </w:p>
    <w:p w:rsidR="00DC4130" w:rsidRDefault="00DC4130" w:rsidP="00DC4130">
      <w:pPr>
        <w:pStyle w:val="Heading3"/>
        <w:rPr>
          <w:lang w:eastAsia="zh-CN"/>
        </w:rPr>
      </w:pPr>
      <w:r>
        <w:rPr>
          <w:lang w:eastAsia="zh-CN"/>
        </w:rPr>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9"/>
        <w:gridCol w:w="1328"/>
        <w:gridCol w:w="3402"/>
        <w:gridCol w:w="5697"/>
      </w:tblGrid>
      <w:tr w:rsidR="003D0416" w:rsidRPr="0084175A" w:rsidTr="002E2560">
        <w:trPr>
          <w:trHeight w:val="330"/>
        </w:trPr>
        <w:tc>
          <w:tcPr>
            <w:tcW w:w="1043" w:type="pct"/>
            <w:shd w:val="clear" w:color="auto" w:fill="auto"/>
            <w:noWrap/>
            <w:vAlign w:val="center"/>
            <w:hideMark/>
          </w:tcPr>
          <w:p w:rsidR="003D0416" w:rsidRDefault="003D0416" w:rsidP="00D01314">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3D0416" w:rsidRDefault="003D0416" w:rsidP="00D01314">
            <w:pPr>
              <w:jc w:val="center"/>
              <w:rPr>
                <w:rFonts w:cs="SimSun"/>
                <w:b/>
                <w:bCs/>
                <w:lang w:eastAsia="zh-CN"/>
              </w:rPr>
            </w:pPr>
            <w:r w:rsidRPr="00330ED0">
              <w:rPr>
                <w:rFonts w:cs="SimSun"/>
                <w:b/>
                <w:bCs/>
              </w:rPr>
              <w:t>Mandatory</w:t>
            </w:r>
          </w:p>
        </w:tc>
        <w:tc>
          <w:tcPr>
            <w:tcW w:w="1291" w:type="pct"/>
            <w:vAlign w:val="center"/>
          </w:tcPr>
          <w:p w:rsidR="003D0416" w:rsidRDefault="003D0416" w:rsidP="00D01314">
            <w:pPr>
              <w:jc w:val="center"/>
              <w:rPr>
                <w:rFonts w:cs="SimSun"/>
                <w:b/>
                <w:bCs/>
                <w:lang w:eastAsia="zh-CN"/>
              </w:rPr>
            </w:pPr>
            <w:r>
              <w:rPr>
                <w:rFonts w:cs="SimSun" w:hint="eastAsia"/>
                <w:b/>
                <w:bCs/>
                <w:lang w:eastAsia="zh-CN"/>
              </w:rPr>
              <w:t>Value</w:t>
            </w:r>
          </w:p>
        </w:tc>
        <w:tc>
          <w:tcPr>
            <w:tcW w:w="2162" w:type="pct"/>
            <w:shd w:val="clear" w:color="auto" w:fill="auto"/>
            <w:noWrap/>
            <w:vAlign w:val="center"/>
            <w:hideMark/>
          </w:tcPr>
          <w:p w:rsidR="003D0416" w:rsidRDefault="003D0416" w:rsidP="00D01314">
            <w:pPr>
              <w:jc w:val="center"/>
              <w:rPr>
                <w:rFonts w:cs="SimSun"/>
                <w:b/>
                <w:bCs/>
              </w:rPr>
            </w:pPr>
            <w:r>
              <w:rPr>
                <w:rFonts w:cs="SimSun"/>
                <w:b/>
                <w:bCs/>
              </w:rPr>
              <w:t>Description</w:t>
            </w:r>
          </w:p>
        </w:tc>
      </w:tr>
      <w:tr w:rsidR="003D0416" w:rsidRPr="0084175A" w:rsidTr="002E2560">
        <w:trPr>
          <w:trHeight w:val="345"/>
        </w:trPr>
        <w:tc>
          <w:tcPr>
            <w:tcW w:w="1043" w:type="pct"/>
            <w:shd w:val="clear" w:color="auto" w:fill="auto"/>
            <w:noWrap/>
            <w:vAlign w:val="center"/>
            <w:hideMark/>
          </w:tcPr>
          <w:p w:rsidR="003D0416" w:rsidRPr="00B86AA2" w:rsidRDefault="00966ABC" w:rsidP="00D01314">
            <w:pPr>
              <w:pStyle w:val="a"/>
              <w:jc w:val="center"/>
              <w:rPr>
                <w:b/>
                <w:i/>
              </w:rPr>
            </w:pPr>
            <w:r>
              <w:rPr>
                <w:b/>
                <w:i/>
              </w:rPr>
              <w:t>type</w:t>
            </w:r>
          </w:p>
        </w:tc>
        <w:tc>
          <w:tcPr>
            <w:tcW w:w="504" w:type="pct"/>
            <w:shd w:val="clear" w:color="auto" w:fill="auto"/>
            <w:noWrap/>
            <w:vAlign w:val="center"/>
            <w:hideMark/>
          </w:tcPr>
          <w:p w:rsidR="003D0416" w:rsidRDefault="003D0416" w:rsidP="00D01314">
            <w:pPr>
              <w:pStyle w:val="a"/>
              <w:jc w:val="center"/>
            </w:pPr>
            <w:r>
              <w:t>Y</w:t>
            </w:r>
          </w:p>
        </w:tc>
        <w:tc>
          <w:tcPr>
            <w:tcW w:w="1291" w:type="pct"/>
            <w:vAlign w:val="center"/>
          </w:tcPr>
          <w:p w:rsidR="003D0416" w:rsidRDefault="00966ABC" w:rsidP="00D01314">
            <w:pPr>
              <w:pStyle w:val="a"/>
              <w:jc w:val="center"/>
            </w:pPr>
            <w:r w:rsidRPr="00966ABC">
              <w:rPr>
                <w:b/>
                <w:i/>
              </w:rPr>
              <w:t>zone</w:t>
            </w:r>
          </w:p>
        </w:tc>
        <w:tc>
          <w:tcPr>
            <w:tcW w:w="2162" w:type="pct"/>
            <w:shd w:val="clear" w:color="auto" w:fill="auto"/>
            <w:vAlign w:val="center"/>
            <w:hideMark/>
          </w:tcPr>
          <w:p w:rsidR="003D0416" w:rsidRDefault="00966ABC" w:rsidP="00966ABC">
            <w:pPr>
              <w:pStyle w:val="a"/>
            </w:pPr>
            <w:r>
              <w:rPr>
                <w:rFonts w:hint="eastAsia"/>
              </w:rPr>
              <w:t xml:space="preserve">TeleNav defined type for </w:t>
            </w:r>
            <w:r>
              <w:t>zone area</w:t>
            </w:r>
            <w:r>
              <w:rPr>
                <w:rFonts w:hint="eastAsia"/>
              </w:rPr>
              <w:t xml:space="preserve">, </w:t>
            </w:r>
            <w:r>
              <w:t>identifies</w:t>
            </w:r>
            <w:r>
              <w:rPr>
                <w:rFonts w:hint="eastAsia"/>
              </w:rPr>
              <w:t xml:space="preserve"> it</w:t>
            </w:r>
            <w:r>
              <w:t>’</w:t>
            </w:r>
            <w:r>
              <w:rPr>
                <w:rFonts w:hint="eastAsia"/>
              </w:rPr>
              <w:t xml:space="preserve">s an </w:t>
            </w:r>
            <w:r>
              <w:t xml:space="preserve">zone relation </w:t>
            </w:r>
            <w:r>
              <w:rPr>
                <w:rFonts w:hint="eastAsia"/>
              </w:rPr>
              <w:t>record.</w:t>
            </w:r>
          </w:p>
        </w:tc>
      </w:tr>
      <w:tr w:rsidR="000D1944" w:rsidRPr="0084175A" w:rsidTr="002E2560">
        <w:trPr>
          <w:trHeight w:val="345"/>
        </w:trPr>
        <w:tc>
          <w:tcPr>
            <w:tcW w:w="1043" w:type="pct"/>
            <w:shd w:val="clear" w:color="auto" w:fill="auto"/>
            <w:noWrap/>
            <w:vAlign w:val="center"/>
          </w:tcPr>
          <w:p w:rsidR="000D1944" w:rsidRDefault="000D1944" w:rsidP="00D01314">
            <w:pPr>
              <w:pStyle w:val="a"/>
              <w:jc w:val="center"/>
              <w:rPr>
                <w:b/>
                <w:i/>
              </w:rPr>
            </w:pPr>
            <w:r>
              <w:rPr>
                <w:b/>
                <w:i/>
              </w:rPr>
              <w:t>admin_level</w:t>
            </w:r>
          </w:p>
        </w:tc>
        <w:tc>
          <w:tcPr>
            <w:tcW w:w="504" w:type="pct"/>
            <w:shd w:val="clear" w:color="auto" w:fill="auto"/>
            <w:noWrap/>
            <w:vAlign w:val="center"/>
          </w:tcPr>
          <w:p w:rsidR="000D1944" w:rsidRDefault="000D1944" w:rsidP="00D01314">
            <w:pPr>
              <w:pStyle w:val="a"/>
              <w:jc w:val="center"/>
            </w:pPr>
            <w:r>
              <w:t>Y</w:t>
            </w:r>
          </w:p>
        </w:tc>
        <w:tc>
          <w:tcPr>
            <w:tcW w:w="1291" w:type="pct"/>
            <w:vAlign w:val="center"/>
          </w:tcPr>
          <w:p w:rsidR="002E2560" w:rsidRDefault="000D1944" w:rsidP="002E2560">
            <w:pPr>
              <w:pStyle w:val="a"/>
              <w:jc w:val="center"/>
              <w:rPr>
                <w:i/>
              </w:rPr>
            </w:pPr>
            <w:r w:rsidRPr="002E2560">
              <w:rPr>
                <w:i/>
              </w:rPr>
              <w:t>refer to</w:t>
            </w:r>
          </w:p>
          <w:p w:rsidR="000D1944" w:rsidRPr="00966ABC" w:rsidRDefault="002E2560" w:rsidP="002E2560">
            <w:pPr>
              <w:pStyle w:val="a"/>
              <w:jc w:val="center"/>
              <w:rPr>
                <w:b/>
                <w:i/>
              </w:rPr>
            </w:pPr>
            <w:r>
              <w:rPr>
                <w:b/>
                <w:i/>
              </w:rPr>
              <w:t xml:space="preserve"> </w:t>
            </w:r>
            <w:r w:rsidRPr="002E2560">
              <w:rPr>
                <w:i/>
                <w:u w:val="single"/>
              </w:rPr>
              <w:fldChar w:fldCharType="begin"/>
            </w:r>
            <w:r w:rsidRPr="002E2560">
              <w:rPr>
                <w:i/>
                <w:u w:val="single"/>
              </w:rPr>
              <w:instrText xml:space="preserve"> REF _Ref468804437 \w \h  \* MERGEFORMAT </w:instrText>
            </w:r>
            <w:r w:rsidRPr="002E2560">
              <w:rPr>
                <w:i/>
                <w:u w:val="single"/>
              </w:rPr>
            </w:r>
            <w:r w:rsidRPr="002E2560">
              <w:rPr>
                <w:i/>
                <w:u w:val="single"/>
              </w:rPr>
              <w:fldChar w:fldCharType="separate"/>
            </w:r>
            <w:r w:rsidRPr="002E2560">
              <w:rPr>
                <w:i/>
                <w:u w:val="single"/>
              </w:rPr>
              <w:t>10.1</w:t>
            </w:r>
            <w:r w:rsidRPr="002E2560">
              <w:rPr>
                <w:i/>
                <w:u w:val="single"/>
              </w:rPr>
              <w:fldChar w:fldCharType="end"/>
            </w:r>
            <w:r w:rsidRPr="002E2560">
              <w:rPr>
                <w:i/>
                <w:u w:val="single"/>
              </w:rPr>
              <w:fldChar w:fldCharType="begin"/>
            </w:r>
            <w:r w:rsidRPr="002E2560">
              <w:rPr>
                <w:i/>
                <w:u w:val="single"/>
              </w:rPr>
              <w:instrText xml:space="preserve"> REF _Ref468804437 \h  \* MERGEFORMAT </w:instrText>
            </w:r>
            <w:r w:rsidRPr="002E2560">
              <w:rPr>
                <w:i/>
                <w:u w:val="single"/>
              </w:rPr>
            </w:r>
            <w:r w:rsidRPr="002E2560">
              <w:rPr>
                <w:i/>
                <w:u w:val="single"/>
              </w:rPr>
              <w:fldChar w:fldCharType="separate"/>
            </w:r>
            <w:r w:rsidRPr="002E2560">
              <w:rPr>
                <w:rFonts w:hint="eastAsia"/>
                <w:i/>
                <w:u w:val="single"/>
              </w:rPr>
              <w:t>TeleNav Admin Level</w:t>
            </w:r>
            <w:r w:rsidRPr="002E2560">
              <w:rPr>
                <w:i/>
                <w:u w:val="single"/>
              </w:rPr>
              <w:fldChar w:fldCharType="end"/>
            </w:r>
          </w:p>
        </w:tc>
        <w:tc>
          <w:tcPr>
            <w:tcW w:w="2162" w:type="pct"/>
            <w:shd w:val="clear" w:color="auto" w:fill="auto"/>
            <w:vAlign w:val="center"/>
          </w:tcPr>
          <w:p w:rsidR="000D1944" w:rsidRDefault="000D1944" w:rsidP="00966ABC">
            <w:pPr>
              <w:pStyle w:val="a"/>
            </w:pPr>
            <w:r>
              <w:t>The TeleNav defined admin level for zone area.</w:t>
            </w:r>
          </w:p>
        </w:tc>
      </w:tr>
    </w:tbl>
    <w:p w:rsidR="003D0416" w:rsidRPr="003D0416" w:rsidRDefault="003D0416" w:rsidP="003D0416">
      <w:pPr>
        <w:rPr>
          <w:lang w:eastAsia="zh-CN"/>
        </w:rPr>
      </w:pPr>
    </w:p>
    <w:p w:rsidR="00DC4130" w:rsidRDefault="00DC4130" w:rsidP="00DC4130">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CF49CC" w:rsidRPr="0084175A" w:rsidTr="00D01314">
        <w:trPr>
          <w:trHeight w:val="330"/>
        </w:trPr>
        <w:tc>
          <w:tcPr>
            <w:tcW w:w="794" w:type="pct"/>
            <w:shd w:val="clear" w:color="auto" w:fill="auto"/>
            <w:noWrap/>
            <w:vAlign w:val="center"/>
            <w:hideMark/>
          </w:tcPr>
          <w:p w:rsidR="00CF49CC" w:rsidRDefault="00CF49CC" w:rsidP="00D01314">
            <w:pPr>
              <w:jc w:val="center"/>
              <w:rPr>
                <w:rFonts w:cs="SimSun"/>
                <w:b/>
                <w:bCs/>
                <w:lang w:eastAsia="zh-CN"/>
              </w:rPr>
            </w:pPr>
            <w:r>
              <w:rPr>
                <w:rFonts w:cs="SimSun"/>
                <w:b/>
                <w:bCs/>
                <w:lang w:eastAsia="zh-CN"/>
              </w:rPr>
              <w:t xml:space="preserve">Sequence No. </w:t>
            </w:r>
          </w:p>
        </w:tc>
        <w:tc>
          <w:tcPr>
            <w:tcW w:w="753" w:type="pct"/>
          </w:tcPr>
          <w:p w:rsidR="00CF49CC" w:rsidRDefault="00CF49CC" w:rsidP="00D01314">
            <w:pPr>
              <w:jc w:val="center"/>
              <w:rPr>
                <w:rFonts w:cs="SimSun"/>
                <w:b/>
                <w:bCs/>
                <w:lang w:eastAsia="zh-CN"/>
              </w:rPr>
            </w:pPr>
            <w:r>
              <w:rPr>
                <w:rFonts w:cs="SimSun"/>
                <w:b/>
                <w:bCs/>
              </w:rPr>
              <w:t>Member Type</w:t>
            </w:r>
          </w:p>
        </w:tc>
        <w:tc>
          <w:tcPr>
            <w:tcW w:w="753" w:type="pct"/>
            <w:shd w:val="clear" w:color="auto" w:fill="auto"/>
            <w:noWrap/>
            <w:vAlign w:val="center"/>
            <w:hideMark/>
          </w:tcPr>
          <w:p w:rsidR="00CF49CC" w:rsidRDefault="00CF49CC" w:rsidP="00D01314">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CF49CC" w:rsidRDefault="00CF49CC" w:rsidP="00D01314">
            <w:pPr>
              <w:jc w:val="center"/>
              <w:rPr>
                <w:rFonts w:cs="SimSun"/>
                <w:b/>
                <w:bCs/>
              </w:rPr>
            </w:pPr>
            <w:r>
              <w:rPr>
                <w:rFonts w:cs="SimSun"/>
                <w:b/>
                <w:bCs/>
              </w:rPr>
              <w:t>Description</w:t>
            </w:r>
          </w:p>
        </w:tc>
      </w:tr>
      <w:tr w:rsidR="00CF49CC" w:rsidRPr="0084175A" w:rsidTr="00D01314">
        <w:trPr>
          <w:trHeight w:val="345"/>
        </w:trPr>
        <w:tc>
          <w:tcPr>
            <w:tcW w:w="794" w:type="pct"/>
            <w:shd w:val="clear" w:color="auto" w:fill="auto"/>
            <w:noWrap/>
            <w:vAlign w:val="center"/>
          </w:tcPr>
          <w:p w:rsidR="00CF49CC" w:rsidRPr="00B86AA2" w:rsidRDefault="00CF49CC" w:rsidP="00D01314">
            <w:pPr>
              <w:pStyle w:val="a"/>
              <w:jc w:val="center"/>
              <w:rPr>
                <w:b/>
                <w:i/>
              </w:rPr>
            </w:pPr>
            <w:r>
              <w:rPr>
                <w:b/>
                <w:i/>
              </w:rPr>
              <w:t>-1</w:t>
            </w:r>
          </w:p>
        </w:tc>
        <w:tc>
          <w:tcPr>
            <w:tcW w:w="753" w:type="pct"/>
            <w:vAlign w:val="center"/>
          </w:tcPr>
          <w:p w:rsidR="00CF49CC" w:rsidRPr="00E01A83" w:rsidRDefault="00CF49CC" w:rsidP="00D01314">
            <w:pPr>
              <w:pStyle w:val="a"/>
              <w:jc w:val="center"/>
              <w:rPr>
                <w:b/>
                <w:i/>
              </w:rPr>
            </w:pPr>
            <w:r>
              <w:rPr>
                <w:b/>
                <w:i/>
              </w:rPr>
              <w:t>R</w:t>
            </w:r>
          </w:p>
        </w:tc>
        <w:tc>
          <w:tcPr>
            <w:tcW w:w="753" w:type="pct"/>
            <w:shd w:val="clear" w:color="auto" w:fill="auto"/>
            <w:noWrap/>
            <w:vAlign w:val="center"/>
          </w:tcPr>
          <w:p w:rsidR="00CF49CC" w:rsidRPr="00E01A83" w:rsidRDefault="00CF49CC" w:rsidP="00D01314">
            <w:pPr>
              <w:pStyle w:val="a"/>
              <w:jc w:val="center"/>
              <w:rPr>
                <w:b/>
                <w:i/>
              </w:rPr>
            </w:pPr>
            <w:r>
              <w:rPr>
                <w:b/>
                <w:i/>
              </w:rPr>
              <w:t>-1</w:t>
            </w:r>
          </w:p>
        </w:tc>
        <w:tc>
          <w:tcPr>
            <w:tcW w:w="2700" w:type="pct"/>
            <w:shd w:val="clear" w:color="auto" w:fill="auto"/>
            <w:vAlign w:val="center"/>
          </w:tcPr>
          <w:p w:rsidR="00CF49CC" w:rsidRDefault="0029245D" w:rsidP="00D01314">
            <w:pPr>
              <w:pStyle w:val="a"/>
            </w:pPr>
            <w:r>
              <w:t xml:space="preserve">Dummy relation member for zone type, which is required by Ngx. </w:t>
            </w:r>
          </w:p>
        </w:tc>
      </w:tr>
    </w:tbl>
    <w:p w:rsidR="00717A2F" w:rsidRPr="00717A2F" w:rsidRDefault="00717A2F" w:rsidP="00717A2F">
      <w:pPr>
        <w:rPr>
          <w:lang w:eastAsia="zh-CN"/>
        </w:rPr>
      </w:pPr>
    </w:p>
    <w:p w:rsidR="00545CE3" w:rsidRDefault="00545CE3" w:rsidP="00545CE3">
      <w:pPr>
        <w:pStyle w:val="Heading2"/>
        <w:rPr>
          <w:lang w:eastAsia="zh-CN"/>
        </w:rPr>
      </w:pPr>
      <w:r>
        <w:rPr>
          <w:lang w:eastAsia="zh-CN"/>
        </w:rPr>
        <w:t>Gate</w:t>
      </w:r>
      <w:r w:rsidR="007B2BC2">
        <w:rPr>
          <w:lang w:eastAsia="zh-CN"/>
        </w:rPr>
        <w:t xml:space="preserve"> </w:t>
      </w:r>
    </w:p>
    <w:tbl>
      <w:tblPr>
        <w:tblW w:w="0" w:type="auto"/>
        <w:tblInd w:w="93" w:type="dxa"/>
        <w:tblLayout w:type="fixed"/>
        <w:tblCellMar>
          <w:left w:w="115" w:type="dxa"/>
          <w:right w:w="115" w:type="dxa"/>
        </w:tblCellMar>
        <w:tblLook w:val="04A0" w:firstRow="1" w:lastRow="0" w:firstColumn="1" w:lastColumn="0" w:noHBand="0" w:noVBand="1"/>
      </w:tblPr>
      <w:tblGrid>
        <w:gridCol w:w="1552"/>
        <w:gridCol w:w="720"/>
        <w:gridCol w:w="5512"/>
        <w:gridCol w:w="5313"/>
      </w:tblGrid>
      <w:tr w:rsidR="00545CE3" w:rsidRPr="00E7628F" w:rsidTr="009977D3">
        <w:trPr>
          <w:trHeight w:val="300"/>
        </w:trPr>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Key</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xml:space="preserve">Mandatory </w:t>
            </w:r>
          </w:p>
        </w:tc>
        <w:tc>
          <w:tcPr>
            <w:tcW w:w="5512" w:type="dxa"/>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Value</w:t>
            </w:r>
          </w:p>
        </w:tc>
        <w:tc>
          <w:tcPr>
            <w:tcW w:w="5313" w:type="dxa"/>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Description</w:t>
            </w:r>
          </w:p>
        </w:tc>
      </w:tr>
      <w:tr w:rsidR="00545CE3" w:rsidRPr="00E7628F" w:rsidTr="009977D3">
        <w:trPr>
          <w:trHeight w:val="300"/>
        </w:trPr>
        <w:tc>
          <w:tcPr>
            <w:tcW w:w="1552" w:type="dxa"/>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type</w:t>
            </w:r>
          </w:p>
        </w:tc>
        <w:tc>
          <w:tcPr>
            <w:tcW w:w="720"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Y</w:t>
            </w:r>
          </w:p>
        </w:tc>
        <w:tc>
          <w:tcPr>
            <w:tcW w:w="551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barrier</w:t>
            </w:r>
          </w:p>
        </w:tc>
        <w:tc>
          <w:tcPr>
            <w:tcW w:w="5313"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i/>
                <w:iCs/>
                <w:color w:val="000000"/>
                <w:lang w:eastAsia="zh-CN"/>
              </w:rPr>
            </w:pPr>
            <w:r w:rsidRPr="00E7628F">
              <w:rPr>
                <w:rFonts w:eastAsia="Times New Roman" w:cs="Times New Roman"/>
                <w:i/>
                <w:iCs/>
                <w:color w:val="000000"/>
                <w:lang w:eastAsia="zh-CN"/>
              </w:rPr>
              <w:t> </w:t>
            </w:r>
          </w:p>
        </w:tc>
      </w:tr>
      <w:tr w:rsidR="00545CE3" w:rsidRPr="00E7628F" w:rsidTr="009977D3">
        <w:trPr>
          <w:trHeight w:val="300"/>
        </w:trPr>
        <w:tc>
          <w:tcPr>
            <w:tcW w:w="1552" w:type="dxa"/>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barrier</w:t>
            </w:r>
          </w:p>
        </w:tc>
        <w:tc>
          <w:tcPr>
            <w:tcW w:w="720"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Y</w:t>
            </w:r>
          </w:p>
        </w:tc>
        <w:tc>
          <w:tcPr>
            <w:tcW w:w="551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i/>
                <w:iCs/>
                <w:color w:val="000000"/>
                <w:lang w:eastAsia="zh-CN"/>
              </w:rPr>
            </w:pPr>
            <w:r w:rsidRPr="00E7628F">
              <w:rPr>
                <w:rFonts w:eastAsia="Times New Roman" w:cs="Times New Roman"/>
                <w:i/>
                <w:iCs/>
                <w:color w:val="000000"/>
                <w:lang w:eastAsia="zh-CN"/>
              </w:rPr>
              <w:t>gate</w:t>
            </w:r>
          </w:p>
        </w:tc>
        <w:tc>
          <w:tcPr>
            <w:tcW w:w="5313" w:type="dxa"/>
            <w:tcBorders>
              <w:top w:val="nil"/>
              <w:left w:val="nil"/>
              <w:bottom w:val="single" w:sz="4" w:space="0" w:color="auto"/>
              <w:right w:val="single" w:sz="4" w:space="0" w:color="auto"/>
            </w:tcBorders>
            <w:shd w:val="clear" w:color="auto" w:fill="auto"/>
            <w:vAlign w:val="bottom"/>
            <w:hideMark/>
          </w:tcPr>
          <w:p w:rsidR="00545CE3" w:rsidRPr="00E7628F" w:rsidRDefault="00545CE3" w:rsidP="009977D3">
            <w:pPr>
              <w:spacing w:after="0" w:line="240" w:lineRule="auto"/>
              <w:rPr>
                <w:rFonts w:eastAsia="Times New Roman" w:cs="Times New Roman"/>
                <w:color w:val="0000FF"/>
                <w:u w:val="single"/>
                <w:lang w:eastAsia="zh-CN"/>
              </w:rPr>
            </w:pPr>
            <w:r w:rsidRPr="00E7628F">
              <w:rPr>
                <w:rFonts w:eastAsia="Times New Roman" w:cs="Times New Roman"/>
                <w:color w:val="0000FF"/>
                <w:u w:val="single"/>
                <w:lang w:eastAsia="zh-CN"/>
              </w:rPr>
              <w:t> </w:t>
            </w:r>
          </w:p>
        </w:tc>
      </w:tr>
      <w:tr w:rsidR="00545CE3" w:rsidRPr="00E7628F" w:rsidTr="009977D3">
        <w:trPr>
          <w:trHeight w:val="300"/>
        </w:trPr>
        <w:tc>
          <w:tcPr>
            <w:tcW w:w="1552" w:type="dxa"/>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gate_type</w:t>
            </w:r>
          </w:p>
        </w:tc>
        <w:tc>
          <w:tcPr>
            <w:tcW w:w="720"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Y</w:t>
            </w: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Key Required/Permission Required/Emergency Vehicle Access</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 </w:t>
            </w:r>
          </w:p>
        </w:tc>
      </w:tr>
      <w:tr w:rsidR="00545CE3" w:rsidRPr="00E7628F" w:rsidTr="009977D3">
        <w:trPr>
          <w:trHeight w:val="300"/>
        </w:trPr>
        <w:tc>
          <w:tcPr>
            <w:tcW w:w="1552" w:type="dxa"/>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720" w:type="dxa"/>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551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Key Required</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that a  key is required to access the gate</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Permission Required</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that permission is required to access the gate</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Emergency Vehicle Access</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only emergency vehicles can access the gate</w:t>
            </w:r>
          </w:p>
        </w:tc>
      </w:tr>
      <w:tr w:rsidR="00545CE3" w:rsidRPr="00E7628F" w:rsidTr="009977D3">
        <w:trPr>
          <w:trHeight w:val="600"/>
        </w:trPr>
        <w:tc>
          <w:tcPr>
            <w:tcW w:w="1552" w:type="dxa"/>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applicable_to</w:t>
            </w:r>
          </w:p>
        </w:tc>
        <w:tc>
          <w:tcPr>
            <w:tcW w:w="720"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Y</w:t>
            </w:r>
          </w:p>
        </w:tc>
        <w:tc>
          <w:tcPr>
            <w:tcW w:w="551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i/>
                <w:iCs/>
                <w:color w:val="000000"/>
                <w:lang w:eastAsia="zh-CN"/>
              </w:rPr>
            </w:pPr>
            <w:r w:rsidRPr="00E7628F">
              <w:rPr>
                <w:rFonts w:eastAsia="Times New Roman" w:cs="Times New Roman"/>
                <w:i/>
                <w:iCs/>
                <w:color w:val="000000"/>
                <w:lang w:eastAsia="zh-CN"/>
              </w:rPr>
              <w:t>motorcar/bus/taxi/hov/foot/truck/delivery/emergency/access_through_traffic/motorcycle</w:t>
            </w:r>
          </w:p>
        </w:tc>
        <w:tc>
          <w:tcPr>
            <w:tcW w:w="5313"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Access Characteristics</w:t>
            </w:r>
          </w:p>
        </w:tc>
      </w:tr>
      <w:tr w:rsidR="00545CE3" w:rsidRPr="00E7628F" w:rsidTr="009977D3">
        <w:trPr>
          <w:trHeight w:val="300"/>
        </w:trPr>
        <w:tc>
          <w:tcPr>
            <w:tcW w:w="1552" w:type="dxa"/>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720" w:type="dxa"/>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motorcar</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automobiles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bus</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buses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taxi</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taxis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hov</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carpools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foot</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pedestrians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truck</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trucks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delivery</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deliveries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emergency</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emergency vehicles are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access_through_traffic</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through traffic (residents only) is involved in the Access Characteristics.</w:t>
            </w:r>
          </w:p>
        </w:tc>
      </w:tr>
      <w:tr w:rsidR="00545CE3" w:rsidRPr="00E7628F" w:rsidTr="009977D3">
        <w:trPr>
          <w:trHeight w:val="300"/>
        </w:trPr>
        <w:tc>
          <w:tcPr>
            <w:tcW w:w="155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72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51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motorcycle</w:t>
            </w:r>
          </w:p>
        </w:tc>
        <w:tc>
          <w:tcPr>
            <w:tcW w:w="531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Indication if motorcycles are involved in the Access Characteristics.</w:t>
            </w:r>
          </w:p>
        </w:tc>
      </w:tr>
      <w:tr w:rsidR="00545CE3" w:rsidRPr="00E7628F" w:rsidTr="009977D3">
        <w:trPr>
          <w:trHeight w:val="600"/>
        </w:trPr>
        <w:tc>
          <w:tcPr>
            <w:tcW w:w="1552" w:type="dxa"/>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time</w:t>
            </w:r>
          </w:p>
        </w:tc>
        <w:tc>
          <w:tcPr>
            <w:tcW w:w="720"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N</w:t>
            </w:r>
          </w:p>
        </w:tc>
        <w:tc>
          <w:tcPr>
            <w:tcW w:w="551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i/>
                <w:iCs/>
                <w:color w:val="000000"/>
                <w:lang w:eastAsia="zh-CN"/>
              </w:rPr>
            </w:pPr>
            <w:r w:rsidRPr="00E7628F">
              <w:rPr>
                <w:rFonts w:eastAsia="Times New Roman" w:cs="Times New Roman"/>
                <w:i/>
                <w:iCs/>
                <w:color w:val="000000"/>
                <w:lang w:eastAsia="zh-CN"/>
              </w:rPr>
              <w:t>User defined</w:t>
            </w:r>
          </w:p>
        </w:tc>
        <w:tc>
          <w:tcPr>
            <w:tcW w:w="5313"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xml:space="preserve">stores time syntax information in GDF 3.0 representation. </w:t>
            </w:r>
          </w:p>
        </w:tc>
      </w:tr>
    </w:tbl>
    <w:p w:rsidR="00545CE3" w:rsidRPr="00E7628F" w:rsidRDefault="00545CE3" w:rsidP="00545CE3">
      <w:pPr>
        <w:rPr>
          <w:lang w:eastAsia="zh-CN"/>
        </w:rPr>
      </w:pPr>
    </w:p>
    <w:p w:rsidR="00545CE3" w:rsidRDefault="00545CE3" w:rsidP="00545CE3">
      <w:pPr>
        <w:pStyle w:val="Heading3"/>
        <w:rPr>
          <w:lang w:eastAsia="zh-CN"/>
        </w:rPr>
      </w:pPr>
      <w:r>
        <w:rPr>
          <w:lang w:eastAsia="zh-CN"/>
        </w:rPr>
        <w:t>Gate Type</w:t>
      </w:r>
    </w:p>
    <w:tbl>
      <w:tblPr>
        <w:tblW w:w="0" w:type="auto"/>
        <w:tblInd w:w="93" w:type="dxa"/>
        <w:tblLayout w:type="fixed"/>
        <w:tblCellMar>
          <w:left w:w="115" w:type="dxa"/>
          <w:right w:w="115" w:type="dxa"/>
        </w:tblCellMar>
        <w:tblLook w:val="04A0" w:firstRow="1" w:lastRow="0" w:firstColumn="1" w:lastColumn="0" w:noHBand="0" w:noVBand="1"/>
      </w:tblPr>
      <w:tblGrid>
        <w:gridCol w:w="1372"/>
        <w:gridCol w:w="960"/>
        <w:gridCol w:w="5692"/>
        <w:gridCol w:w="5073"/>
      </w:tblGrid>
      <w:tr w:rsidR="00545CE3" w:rsidRPr="00E7628F" w:rsidTr="009977D3">
        <w:trPr>
          <w:trHeight w:val="300"/>
        </w:trPr>
        <w:tc>
          <w:tcPr>
            <w:tcW w:w="1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Key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xml:space="preserve">Mandatory </w:t>
            </w:r>
          </w:p>
        </w:tc>
        <w:tc>
          <w:tcPr>
            <w:tcW w:w="5692" w:type="dxa"/>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Value</w:t>
            </w:r>
          </w:p>
        </w:tc>
        <w:tc>
          <w:tcPr>
            <w:tcW w:w="5073" w:type="dxa"/>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Description</w:t>
            </w:r>
          </w:p>
        </w:tc>
      </w:tr>
      <w:tr w:rsidR="00545CE3" w:rsidRPr="00E7628F" w:rsidTr="009977D3">
        <w:trPr>
          <w:trHeight w:val="300"/>
        </w:trPr>
        <w:tc>
          <w:tcPr>
            <w:tcW w:w="1372" w:type="dxa"/>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gate_type</w:t>
            </w:r>
          </w:p>
        </w:tc>
        <w:tc>
          <w:tcPr>
            <w:tcW w:w="960"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Y</w:t>
            </w:r>
          </w:p>
        </w:tc>
        <w:tc>
          <w:tcPr>
            <w:tcW w:w="5692"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Key Required/Permission Required/Emergency Vehicle Access</w:t>
            </w:r>
          </w:p>
        </w:tc>
        <w:tc>
          <w:tcPr>
            <w:tcW w:w="507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 </w:t>
            </w:r>
          </w:p>
        </w:tc>
      </w:tr>
      <w:tr w:rsidR="00545CE3" w:rsidRPr="00E7628F" w:rsidTr="009977D3">
        <w:trPr>
          <w:trHeight w:val="300"/>
        </w:trPr>
        <w:tc>
          <w:tcPr>
            <w:tcW w:w="1372" w:type="dxa"/>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569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Key Required</w:t>
            </w:r>
          </w:p>
        </w:tc>
        <w:tc>
          <w:tcPr>
            <w:tcW w:w="507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that a  key is required to access the gate</w:t>
            </w:r>
          </w:p>
        </w:tc>
      </w:tr>
      <w:tr w:rsidR="00545CE3" w:rsidRPr="00E7628F" w:rsidTr="009977D3">
        <w:trPr>
          <w:trHeight w:val="300"/>
        </w:trPr>
        <w:tc>
          <w:tcPr>
            <w:tcW w:w="137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96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69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Permission Required</w:t>
            </w:r>
          </w:p>
        </w:tc>
        <w:tc>
          <w:tcPr>
            <w:tcW w:w="507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that permission is required to access the gate</w:t>
            </w:r>
          </w:p>
        </w:tc>
      </w:tr>
      <w:tr w:rsidR="00545CE3" w:rsidRPr="00E7628F" w:rsidTr="009977D3">
        <w:trPr>
          <w:trHeight w:val="300"/>
        </w:trPr>
        <w:tc>
          <w:tcPr>
            <w:tcW w:w="1372"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960" w:type="dxa"/>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5692" w:type="dxa"/>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Emergency Vehicle Access</w:t>
            </w:r>
          </w:p>
        </w:tc>
        <w:tc>
          <w:tcPr>
            <w:tcW w:w="5073" w:type="dxa"/>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only emergency vehicles can access the gate</w:t>
            </w:r>
          </w:p>
        </w:tc>
      </w:tr>
    </w:tbl>
    <w:p w:rsidR="00545CE3" w:rsidRPr="00E7628F" w:rsidRDefault="00545CE3" w:rsidP="00545CE3">
      <w:pPr>
        <w:rPr>
          <w:lang w:eastAsia="zh-CN"/>
        </w:rPr>
      </w:pPr>
    </w:p>
    <w:p w:rsidR="00545CE3" w:rsidRDefault="00545CE3" w:rsidP="00545CE3">
      <w:pPr>
        <w:pStyle w:val="Heading3"/>
        <w:rPr>
          <w:lang w:eastAsia="zh-CN"/>
        </w:rPr>
      </w:pPr>
      <w:r w:rsidRPr="0023323C">
        <w:rPr>
          <w:lang w:eastAsia="zh-CN"/>
        </w:rPr>
        <w:t>Vehicle</w:t>
      </w:r>
      <w:r>
        <w:rPr>
          <w:lang w:eastAsia="zh-CN"/>
        </w:rPr>
        <w:t>s</w:t>
      </w:r>
    </w:p>
    <w:tbl>
      <w:tblPr>
        <w:tblW w:w="0" w:type="auto"/>
        <w:tblInd w:w="93" w:type="dxa"/>
        <w:tblCellMar>
          <w:left w:w="115" w:type="dxa"/>
          <w:right w:w="115" w:type="dxa"/>
        </w:tblCellMar>
        <w:tblLook w:val="04A0" w:firstRow="1" w:lastRow="0" w:firstColumn="1" w:lastColumn="0" w:noHBand="0" w:noVBand="1"/>
      </w:tblPr>
      <w:tblGrid>
        <w:gridCol w:w="1063"/>
        <w:gridCol w:w="917"/>
        <w:gridCol w:w="5804"/>
        <w:gridCol w:w="5313"/>
      </w:tblGrid>
      <w:tr w:rsidR="00545CE3" w:rsidRPr="00E7628F" w:rsidTr="009977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Key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xml:space="preserve">Mandatory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Value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Description</w:t>
            </w:r>
          </w:p>
        </w:tc>
      </w:tr>
      <w:tr w:rsidR="00545CE3" w:rsidRPr="00E7628F" w:rsidTr="009977D3">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lastRenderedPageBreak/>
              <w:t>applicable_to</w:t>
            </w:r>
          </w:p>
        </w:tc>
        <w:tc>
          <w:tcPr>
            <w:tcW w:w="0" w:type="auto"/>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Y</w:t>
            </w:r>
          </w:p>
        </w:tc>
        <w:tc>
          <w:tcPr>
            <w:tcW w:w="0" w:type="auto"/>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i/>
                <w:iCs/>
                <w:color w:val="000000"/>
                <w:lang w:eastAsia="zh-CN"/>
              </w:rPr>
            </w:pPr>
            <w:r w:rsidRPr="00E7628F">
              <w:rPr>
                <w:rFonts w:eastAsia="Times New Roman" w:cs="Times New Roman"/>
                <w:i/>
                <w:iCs/>
                <w:color w:val="000000"/>
                <w:lang w:eastAsia="zh-CN"/>
              </w:rPr>
              <w:t>motorcar/bus/taxi/hov/foot/truck/delivery/emergency/access_through_traffic/motorcycle</w:t>
            </w:r>
          </w:p>
        </w:tc>
        <w:tc>
          <w:tcPr>
            <w:tcW w:w="0" w:type="auto"/>
            <w:tcBorders>
              <w:top w:val="nil"/>
              <w:left w:val="nil"/>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Access Characteristics</w:t>
            </w:r>
          </w:p>
        </w:tc>
      </w:tr>
      <w:tr w:rsidR="00545CE3" w:rsidRPr="00E7628F" w:rsidTr="009977D3">
        <w:trPr>
          <w:trHeight w:val="3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545CE3" w:rsidRPr="00E7628F" w:rsidRDefault="00545CE3" w:rsidP="009977D3">
            <w:pPr>
              <w:spacing w:after="0" w:line="240" w:lineRule="auto"/>
              <w:jc w:val="center"/>
              <w:rPr>
                <w:rFonts w:eastAsia="Times New Roman" w:cs="Times New Roman"/>
                <w:color w:val="000000"/>
                <w:lang w:eastAsia="zh-CN"/>
              </w:rPr>
            </w:pPr>
            <w:r w:rsidRPr="00E7628F">
              <w:rPr>
                <w:rFonts w:eastAsia="Times New Roman"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motorcar</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automobiles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bus</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buses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taxi</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taxis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hov</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carpools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foot</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pedestrians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truck</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trucks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delivery</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deliveries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emergency</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emergency vehicles are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access_through_traffic</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Indicates if through traffic (residents only) is involved in the Access Characteristics.</w:t>
            </w:r>
          </w:p>
        </w:tc>
      </w:tr>
      <w:tr w:rsidR="00545CE3" w:rsidRPr="00E7628F"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E7628F"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motorcycle</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E7628F" w:rsidRDefault="00545CE3" w:rsidP="009977D3">
            <w:pPr>
              <w:spacing w:after="0" w:line="240" w:lineRule="auto"/>
              <w:rPr>
                <w:rFonts w:eastAsia="Times New Roman" w:cs="Times New Roman"/>
                <w:color w:val="000000"/>
                <w:lang w:eastAsia="zh-CN"/>
              </w:rPr>
            </w:pPr>
            <w:r w:rsidRPr="00E7628F">
              <w:rPr>
                <w:rFonts w:eastAsia="Times New Roman" w:cs="Times New Roman"/>
                <w:color w:val="000000"/>
                <w:lang w:eastAsia="zh-CN"/>
              </w:rPr>
              <w:t>Indication if motorcycles are involved in the Access Characteristics.</w:t>
            </w:r>
          </w:p>
        </w:tc>
      </w:tr>
    </w:tbl>
    <w:p w:rsidR="00545CE3" w:rsidRPr="00E7628F" w:rsidRDefault="00545CE3" w:rsidP="00545CE3">
      <w:pPr>
        <w:rPr>
          <w:lang w:eastAsia="zh-CN"/>
        </w:rPr>
      </w:pPr>
    </w:p>
    <w:p w:rsidR="00545CE3" w:rsidRDefault="00545CE3" w:rsidP="00545CE3">
      <w:pPr>
        <w:pStyle w:val="Heading3"/>
        <w:rPr>
          <w:lang w:eastAsia="zh-CN"/>
        </w:rPr>
      </w:pPr>
      <w:r>
        <w:rPr>
          <w:lang w:eastAsia="zh-CN"/>
        </w:rPr>
        <w:t>Time</w:t>
      </w:r>
    </w:p>
    <w:p w:rsidR="00545CE3" w:rsidRPr="00912DCF"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r w:rsidRPr="00912DCF">
        <w:rPr>
          <w:rFonts w:ascii="NokiaPureText" w:hAnsi="NokiaPureText" w:cs="NokiaPureText"/>
          <w:color w:val="666666"/>
          <w:sz w:val="20"/>
          <w:szCs w:val="20"/>
          <w:lang w:eastAsia="zh-CN"/>
        </w:rPr>
        <w:t>The syntax specified in this section enables the description of intervals by means of a set of symbols</w:t>
      </w:r>
      <w:r>
        <w:rPr>
          <w:rFonts w:ascii="NokiaPureText" w:hAnsi="NokiaPureText" w:cs="NokiaPureText"/>
          <w:color w:val="666666"/>
          <w:sz w:val="20"/>
          <w:szCs w:val="20"/>
          <w:lang w:eastAsia="zh-CN"/>
        </w:rPr>
        <w:t xml:space="preserve"> </w:t>
      </w:r>
      <w:r w:rsidRPr="00912DCF">
        <w:rPr>
          <w:rFonts w:ascii="NokiaPureText" w:hAnsi="NokiaPureText" w:cs="NokiaPureText"/>
          <w:color w:val="666666"/>
          <w:sz w:val="20"/>
          <w:szCs w:val="20"/>
          <w:lang w:eastAsia="zh-CN"/>
        </w:rPr>
        <w:t>representing the time interval units: year, month, week, day, hour, minute and second. Attached to a</w:t>
      </w:r>
      <w:r>
        <w:rPr>
          <w:rFonts w:ascii="NokiaPureText" w:hAnsi="NokiaPureText" w:cs="NokiaPureText"/>
          <w:color w:val="666666"/>
          <w:sz w:val="20"/>
          <w:szCs w:val="20"/>
          <w:lang w:eastAsia="zh-CN"/>
        </w:rPr>
        <w:t xml:space="preserve"> </w:t>
      </w:r>
      <w:r w:rsidRPr="00912DCF">
        <w:rPr>
          <w:rFonts w:ascii="NokiaPureText" w:hAnsi="NokiaPureText" w:cs="NokiaPureText"/>
          <w:color w:val="666666"/>
          <w:sz w:val="20"/>
          <w:szCs w:val="20"/>
          <w:lang w:eastAsia="zh-CN"/>
        </w:rPr>
        <w:t>starting date, the interval constitutes a basic Time Domain. Without a starting date, it just indicates a</w:t>
      </w:r>
      <w:r>
        <w:rPr>
          <w:rFonts w:ascii="NokiaPureText" w:hAnsi="NokiaPureText" w:cs="NokiaPureText"/>
          <w:color w:val="666666"/>
          <w:sz w:val="20"/>
          <w:szCs w:val="20"/>
          <w:lang w:eastAsia="zh-CN"/>
        </w:rPr>
        <w:t xml:space="preserve"> </w:t>
      </w:r>
      <w:r w:rsidRPr="00912DCF">
        <w:rPr>
          <w:rFonts w:ascii="NokiaPureText" w:hAnsi="NokiaPureText" w:cs="NokiaPureText"/>
          <w:color w:val="666666"/>
          <w:sz w:val="20"/>
          <w:szCs w:val="20"/>
          <w:lang w:eastAsia="zh-CN"/>
        </w:rPr>
        <w:t>duration.</w:t>
      </w:r>
    </w:p>
    <w:p w:rsidR="00545CE3"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r w:rsidRPr="00912DCF">
        <w:rPr>
          <w:rFonts w:ascii="NokiaPureText" w:hAnsi="NokiaPureText" w:cs="NokiaPureText"/>
          <w:color w:val="666666"/>
          <w:sz w:val="20"/>
          <w:szCs w:val="20"/>
          <w:lang w:eastAsia="zh-CN"/>
        </w:rPr>
        <w:t>The symbol is composed of an interval type code which indicates a particular time interval unit (e.g., y for</w:t>
      </w:r>
      <w:r>
        <w:rPr>
          <w:rFonts w:ascii="NokiaPureText" w:hAnsi="NokiaPureText" w:cs="NokiaPureText"/>
          <w:color w:val="666666"/>
          <w:sz w:val="20"/>
          <w:szCs w:val="20"/>
          <w:lang w:eastAsia="zh-CN"/>
        </w:rPr>
        <w:t xml:space="preserve"> </w:t>
      </w:r>
      <w:r w:rsidRPr="00912DCF">
        <w:rPr>
          <w:rFonts w:ascii="NokiaPureText" w:hAnsi="NokiaPureText" w:cs="NokiaPureText"/>
          <w:color w:val="666666"/>
          <w:sz w:val="20"/>
          <w:szCs w:val="20"/>
          <w:lang w:eastAsia="zh-CN"/>
        </w:rPr>
        <w:t>year), and up to 2 digits, which are designated for the time interval values. If the very first time type code</w:t>
      </w:r>
      <w:r>
        <w:rPr>
          <w:rFonts w:ascii="NokiaPureText" w:hAnsi="NokiaPureText" w:cs="NokiaPureText"/>
          <w:color w:val="666666"/>
          <w:sz w:val="20"/>
          <w:szCs w:val="20"/>
          <w:lang w:eastAsia="zh-CN"/>
        </w:rPr>
        <w:t xml:space="preserve"> </w:t>
      </w:r>
      <w:r w:rsidRPr="00912DCF">
        <w:rPr>
          <w:rFonts w:ascii="NokiaPureText" w:hAnsi="NokiaPureText" w:cs="NokiaPureText"/>
          <w:color w:val="666666"/>
          <w:sz w:val="20"/>
          <w:szCs w:val="20"/>
          <w:lang w:eastAsia="zh-CN"/>
        </w:rPr>
        <w:t>is preceded by a minus sign, it means that the duration is counted in the reverse order. The following table</w:t>
      </w:r>
      <w:r>
        <w:rPr>
          <w:rFonts w:ascii="NokiaPureText" w:hAnsi="NokiaPureText" w:cs="NokiaPureText"/>
          <w:color w:val="666666"/>
          <w:sz w:val="20"/>
          <w:szCs w:val="20"/>
          <w:lang w:eastAsia="zh-CN"/>
        </w:rPr>
        <w:t xml:space="preserve"> </w:t>
      </w:r>
      <w:r w:rsidRPr="00912DCF">
        <w:rPr>
          <w:rFonts w:ascii="NokiaPureText" w:hAnsi="NokiaPureText" w:cs="NokiaPureText"/>
          <w:color w:val="666666"/>
          <w:sz w:val="20"/>
          <w:szCs w:val="20"/>
          <w:lang w:eastAsia="zh-CN"/>
        </w:rPr>
        <w:t>lists time interval unit types, their notation, valid values and substitutions.</w:t>
      </w:r>
    </w:p>
    <w:p w:rsidR="00545CE3"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r>
        <w:rPr>
          <w:noProof/>
          <w:lang w:eastAsia="zh-CN"/>
        </w:rPr>
        <w:drawing>
          <wp:inline distT="0" distB="0" distL="0" distR="0" wp14:anchorId="36333CCA" wp14:editId="66AFE633">
            <wp:extent cx="4635412" cy="4833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35735" cy="4833720"/>
                    </a:xfrm>
                    <a:prstGeom prst="rect">
                      <a:avLst/>
                    </a:prstGeom>
                  </pic:spPr>
                </pic:pic>
              </a:graphicData>
            </a:graphic>
          </wp:inline>
        </w:drawing>
      </w:r>
    </w:p>
    <w:p w:rsidR="00545CE3"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p>
    <w:p w:rsidR="00545CE3" w:rsidRPr="00912DCF"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r w:rsidRPr="00912DCF">
        <w:rPr>
          <w:rFonts w:ascii="NokiaPureText" w:hAnsi="NokiaPureText" w:cs="NokiaPureText"/>
          <w:color w:val="666666"/>
          <w:sz w:val="20"/>
          <w:szCs w:val="20"/>
          <w:lang w:eastAsia="zh-CN"/>
        </w:rPr>
        <w:t>Since Time Domains can be considered as a set of the smallest time unit described here, the second, Time Domains may also be combined with set operations, such as:</w:t>
      </w:r>
    </w:p>
    <w:p w:rsidR="00545CE3" w:rsidRPr="00912DCF"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r w:rsidRPr="00912DCF">
        <w:rPr>
          <w:rFonts w:ascii="NokiaPureText" w:hAnsi="NokiaPureText" w:cs="NokiaPureText"/>
          <w:color w:val="666666"/>
          <w:sz w:val="20"/>
          <w:szCs w:val="20"/>
          <w:lang w:eastAsia="zh-CN"/>
        </w:rPr>
        <w:t>Union of sets notation: +</w:t>
      </w:r>
    </w:p>
    <w:p w:rsidR="00545CE3" w:rsidRPr="00912DCF"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r w:rsidRPr="00912DCF">
        <w:rPr>
          <w:rFonts w:ascii="NokiaPureText" w:hAnsi="NokiaPureText" w:cs="NokiaPureText"/>
          <w:color w:val="666666"/>
          <w:sz w:val="20"/>
          <w:szCs w:val="20"/>
          <w:lang w:eastAsia="zh-CN"/>
        </w:rPr>
        <w:t>Intersection of sets notation: *</w:t>
      </w:r>
    </w:p>
    <w:p w:rsidR="00545CE3"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r w:rsidRPr="00912DCF">
        <w:rPr>
          <w:rFonts w:ascii="NokiaPureText" w:hAnsi="NokiaPureText" w:cs="NokiaPureText"/>
          <w:color w:val="666666"/>
          <w:sz w:val="20"/>
          <w:szCs w:val="20"/>
          <w:lang w:eastAsia="zh-CN"/>
        </w:rPr>
        <w:t>Subtraction of sets notation: -</w:t>
      </w:r>
    </w:p>
    <w:p w:rsidR="00545CE3" w:rsidRDefault="00545CE3" w:rsidP="00545CE3">
      <w:pPr>
        <w:autoSpaceDE w:val="0"/>
        <w:autoSpaceDN w:val="0"/>
        <w:adjustRightInd w:val="0"/>
        <w:spacing w:after="0" w:line="240" w:lineRule="auto"/>
        <w:rPr>
          <w:rFonts w:ascii="NokiaPureText" w:hAnsi="NokiaPureText" w:cs="NokiaPureText" w:hint="eastAsia"/>
          <w:color w:val="666666"/>
          <w:sz w:val="20"/>
          <w:szCs w:val="20"/>
          <w:lang w:eastAsia="zh-CN"/>
        </w:rPr>
      </w:pPr>
    </w:p>
    <w:p w:rsidR="00545CE3" w:rsidRDefault="00545CE3" w:rsidP="00545CE3">
      <w:pPr>
        <w:pStyle w:val="Heading3"/>
        <w:rPr>
          <w:lang w:eastAsia="zh-CN"/>
        </w:rPr>
      </w:pPr>
      <w:r>
        <w:rPr>
          <w:lang w:eastAsia="zh-CN"/>
        </w:rPr>
        <w:t>Detailed case about time gate between Global and CN</w:t>
      </w:r>
    </w:p>
    <w:tbl>
      <w:tblPr>
        <w:tblW w:w="13960" w:type="dxa"/>
        <w:tblInd w:w="93" w:type="dxa"/>
        <w:tblLook w:val="04A0" w:firstRow="1" w:lastRow="0" w:firstColumn="1" w:lastColumn="0" w:noHBand="0" w:noVBand="1"/>
      </w:tblPr>
      <w:tblGrid>
        <w:gridCol w:w="3460"/>
        <w:gridCol w:w="3060"/>
        <w:gridCol w:w="3800"/>
        <w:gridCol w:w="3640"/>
      </w:tblGrid>
      <w:tr w:rsidR="00545CE3" w:rsidRPr="00912DCF" w:rsidTr="009977D3">
        <w:trPr>
          <w:trHeight w:val="300"/>
        </w:trPr>
        <w:tc>
          <w:tcPr>
            <w:tcW w:w="3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center"/>
              <w:rPr>
                <w:rFonts w:eastAsia="Times New Roman" w:cs="Times New Roman"/>
                <w:color w:val="000000"/>
                <w:lang w:eastAsia="zh-CN"/>
              </w:rPr>
            </w:pPr>
            <w:r w:rsidRPr="00912DCF">
              <w:rPr>
                <w:rFonts w:eastAsia="Times New Roman" w:cs="Times New Roman"/>
                <w:color w:val="000000"/>
                <w:lang w:eastAsia="zh-CN"/>
              </w:rPr>
              <w:t>Gate type</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center"/>
              <w:rPr>
                <w:rFonts w:eastAsia="Times New Roman" w:cs="Times New Roman"/>
                <w:color w:val="000000"/>
                <w:lang w:eastAsia="zh-CN"/>
              </w:rPr>
            </w:pPr>
            <w:r w:rsidRPr="00912DCF">
              <w:rPr>
                <w:rFonts w:eastAsia="Times New Roman" w:cs="Times New Roman"/>
                <w:color w:val="000000"/>
                <w:lang w:eastAsia="zh-CN"/>
              </w:rPr>
              <w:t>Validity Period</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center"/>
              <w:rPr>
                <w:rFonts w:eastAsia="Times New Roman" w:cs="Times New Roman"/>
                <w:color w:val="000000"/>
                <w:lang w:eastAsia="zh-CN"/>
              </w:rPr>
            </w:pPr>
            <w:r w:rsidRPr="00912DCF">
              <w:rPr>
                <w:rFonts w:eastAsia="Times New Roman" w:cs="Times New Roman"/>
                <w:color w:val="000000"/>
                <w:lang w:eastAsia="zh-CN"/>
              </w:rPr>
              <w:t>Global</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center"/>
              <w:rPr>
                <w:rFonts w:eastAsia="Times New Roman" w:cs="Times New Roman"/>
                <w:color w:val="000000"/>
                <w:lang w:eastAsia="zh-CN"/>
              </w:rPr>
            </w:pPr>
            <w:r w:rsidRPr="00912DCF">
              <w:rPr>
                <w:rFonts w:eastAsia="Times New Roman" w:cs="Times New Roman"/>
                <w:color w:val="000000"/>
                <w:lang w:eastAsia="zh-CN"/>
              </w:rPr>
              <w:t>CN</w:t>
            </w:r>
          </w:p>
        </w:tc>
      </w:tr>
      <w:tr w:rsidR="00545CE3" w:rsidRPr="00912DCF" w:rsidTr="009977D3">
        <w:trPr>
          <w:trHeight w:val="1050"/>
        </w:trPr>
        <w:tc>
          <w:tcPr>
            <w:tcW w:w="3460" w:type="dxa"/>
            <w:vMerge/>
            <w:tcBorders>
              <w:top w:val="single" w:sz="4" w:space="0" w:color="auto"/>
              <w:left w:val="single" w:sz="4" w:space="0" w:color="auto"/>
              <w:bottom w:val="single" w:sz="4" w:space="0" w:color="auto"/>
              <w:right w:val="single" w:sz="4" w:space="0" w:color="auto"/>
            </w:tcBorders>
            <w:vAlign w:val="center"/>
            <w:hideMark/>
          </w:tcPr>
          <w:p w:rsidR="00545CE3" w:rsidRPr="00912DCF" w:rsidRDefault="00545CE3" w:rsidP="009977D3">
            <w:pPr>
              <w:spacing w:after="0" w:line="240" w:lineRule="auto"/>
              <w:rPr>
                <w:rFonts w:eastAsia="Times New Roman" w:cs="Times New Roman"/>
                <w:color w:val="000000"/>
                <w:lang w:eastAsia="zh-CN"/>
              </w:rPr>
            </w:pPr>
          </w:p>
        </w:tc>
        <w:tc>
          <w:tcPr>
            <w:tcW w:w="3060" w:type="dxa"/>
            <w:vMerge/>
            <w:tcBorders>
              <w:top w:val="single" w:sz="4" w:space="0" w:color="auto"/>
              <w:left w:val="single" w:sz="4" w:space="0" w:color="auto"/>
              <w:bottom w:val="single" w:sz="4" w:space="0" w:color="auto"/>
              <w:right w:val="single" w:sz="4" w:space="0" w:color="auto"/>
            </w:tcBorders>
            <w:vAlign w:val="center"/>
            <w:hideMark/>
          </w:tcPr>
          <w:p w:rsidR="00545CE3" w:rsidRPr="00912DCF" w:rsidRDefault="00545CE3" w:rsidP="009977D3">
            <w:pPr>
              <w:spacing w:after="0" w:line="240" w:lineRule="auto"/>
              <w:rPr>
                <w:rFonts w:eastAsia="Times New Roman" w:cs="Times New Roman"/>
                <w:color w:val="000000"/>
                <w:lang w:eastAsia="zh-CN"/>
              </w:rPr>
            </w:pP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 xml:space="preserve">routing mode – </w:t>
            </w:r>
            <w:r w:rsidRPr="00912DCF">
              <w:rPr>
                <w:rFonts w:eastAsia="Times New Roman" w:cs="Times New Roman"/>
                <w:b/>
                <w:bCs/>
                <w:color w:val="000000"/>
                <w:lang w:eastAsia="zh-CN"/>
              </w:rPr>
              <w:t>without</w:t>
            </w:r>
            <w:r w:rsidRPr="00912DCF">
              <w:rPr>
                <w:rFonts w:eastAsia="Times New Roman" w:cs="Times New Roman"/>
                <w:color w:val="000000"/>
                <w:lang w:eastAsia="zh-CN"/>
              </w:rPr>
              <w:t xml:space="preserve"> key/permission or emergency vehicle</w:t>
            </w:r>
          </w:p>
        </w:tc>
        <w:tc>
          <w:tcPr>
            <w:tcW w:w="364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 xml:space="preserve">routing mode – </w:t>
            </w:r>
            <w:r w:rsidRPr="00912DCF">
              <w:rPr>
                <w:rFonts w:eastAsia="Times New Roman" w:cs="Times New Roman"/>
                <w:b/>
                <w:bCs/>
                <w:color w:val="000000"/>
                <w:lang w:eastAsia="zh-CN"/>
              </w:rPr>
              <w:t>with</w:t>
            </w:r>
            <w:r w:rsidRPr="00912DCF">
              <w:rPr>
                <w:rFonts w:eastAsia="Times New Roman" w:cs="Times New Roman"/>
                <w:color w:val="000000"/>
                <w:lang w:eastAsia="zh-CN"/>
              </w:rPr>
              <w:t xml:space="preserve"> key/permission or emergency vehicle</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ascii="Nokia Pure Text" w:eastAsia="Times New Roman" w:hAnsi="Nokia Pure Text" w:cs="Times New Roman"/>
                <w:color w:val="000000"/>
                <w:lang w:eastAsia="zh-CN"/>
              </w:rPr>
            </w:pPr>
            <w:r w:rsidRPr="00912DCF">
              <w:rPr>
                <w:rFonts w:ascii="Nokia Pure Text" w:eastAsia="Times New Roman" w:hAnsi="Nokia Pure Text" w:cs="Times New Roman"/>
                <w:color w:val="000000"/>
                <w:lang w:eastAsia="zh-CN"/>
              </w:rPr>
              <w:t>Key Access</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In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1</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3</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ascii="Nokia Pure Text" w:eastAsia="Times New Roman" w:hAnsi="Nokia Pure Text" w:cs="Times New Roman"/>
                <w:color w:val="000000"/>
                <w:lang w:eastAsia="zh-CN"/>
              </w:rPr>
            </w:pPr>
            <w:r w:rsidRPr="00912DCF">
              <w:rPr>
                <w:rFonts w:ascii="Nokia Pure Text" w:eastAsia="Times New Roman" w:hAnsi="Nokia Pure Text" w:cs="Times New Roman"/>
                <w:color w:val="000000"/>
                <w:lang w:eastAsia="zh-CN"/>
              </w:rPr>
              <w:t>Key Access</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Out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3</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1</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ascii="Nokia Pure Text" w:eastAsia="Times New Roman" w:hAnsi="Nokia Pure Text" w:cs="Times New Roman"/>
                <w:color w:val="000000"/>
                <w:lang w:eastAsia="zh-CN"/>
              </w:rPr>
            </w:pPr>
            <w:r w:rsidRPr="00912DCF">
              <w:rPr>
                <w:rFonts w:ascii="Nokia Pure Text" w:eastAsia="Times New Roman" w:hAnsi="Nokia Pure Text" w:cs="Times New Roman"/>
                <w:color w:val="000000"/>
                <w:lang w:eastAsia="zh-CN"/>
              </w:rPr>
              <w:t>Key Access</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Non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3</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3</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Permission Required</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In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1</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3</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Permission Required</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Out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3</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1</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Permission Required</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Non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3</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3</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Emergency Gate</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In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1</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1</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lastRenderedPageBreak/>
              <w:t>Emergency Gate</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Out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3</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1</w:t>
            </w:r>
          </w:p>
        </w:tc>
      </w:tr>
      <w:tr w:rsidR="00545CE3" w:rsidRPr="00912DCF" w:rsidTr="009977D3">
        <w:trPr>
          <w:trHeight w:val="300"/>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Emergency Gate</w:t>
            </w:r>
          </w:p>
        </w:tc>
        <w:tc>
          <w:tcPr>
            <w:tcW w:w="306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rPr>
                <w:rFonts w:eastAsia="Times New Roman" w:cs="Times New Roman"/>
                <w:color w:val="000000"/>
                <w:lang w:eastAsia="zh-CN"/>
              </w:rPr>
            </w:pPr>
            <w:r w:rsidRPr="00912DCF">
              <w:rPr>
                <w:rFonts w:eastAsia="Times New Roman" w:cs="Times New Roman"/>
                <w:color w:val="000000"/>
                <w:lang w:eastAsia="zh-CN"/>
              </w:rPr>
              <w:t>Non Time</w:t>
            </w:r>
          </w:p>
        </w:tc>
        <w:tc>
          <w:tcPr>
            <w:tcW w:w="3800" w:type="dxa"/>
            <w:tcBorders>
              <w:top w:val="nil"/>
              <w:left w:val="nil"/>
              <w:bottom w:val="single" w:sz="4" w:space="0" w:color="auto"/>
              <w:right w:val="single" w:sz="4" w:space="0" w:color="auto"/>
            </w:tcBorders>
            <w:shd w:val="clear" w:color="auto" w:fill="auto"/>
            <w:vAlign w:val="center"/>
            <w:hideMark/>
          </w:tcPr>
          <w:p w:rsidR="00545CE3" w:rsidRPr="00912DCF" w:rsidRDefault="00545CE3" w:rsidP="009977D3">
            <w:pPr>
              <w:spacing w:after="0" w:line="240" w:lineRule="auto"/>
              <w:jc w:val="right"/>
              <w:rPr>
                <w:rFonts w:ascii="SimSun" w:hAnsi="SimSun" w:cs="Times New Roman"/>
                <w:color w:val="000000"/>
                <w:lang w:eastAsia="zh-CN"/>
              </w:rPr>
            </w:pPr>
            <w:r w:rsidRPr="00912DCF">
              <w:rPr>
                <w:rFonts w:ascii="SimSun" w:hAnsi="SimSun" w:cs="Times New Roman" w:hint="eastAsia"/>
                <w:color w:val="000000"/>
                <w:lang w:eastAsia="zh-CN"/>
              </w:rPr>
              <w:t>3</w:t>
            </w:r>
          </w:p>
        </w:tc>
        <w:tc>
          <w:tcPr>
            <w:tcW w:w="3640" w:type="dxa"/>
            <w:tcBorders>
              <w:top w:val="nil"/>
              <w:left w:val="nil"/>
              <w:bottom w:val="single" w:sz="4" w:space="0" w:color="auto"/>
              <w:right w:val="single" w:sz="4" w:space="0" w:color="auto"/>
            </w:tcBorders>
            <w:shd w:val="clear" w:color="auto" w:fill="auto"/>
            <w:noWrap/>
            <w:vAlign w:val="bottom"/>
            <w:hideMark/>
          </w:tcPr>
          <w:p w:rsidR="00545CE3" w:rsidRPr="00912DCF" w:rsidRDefault="00545CE3" w:rsidP="009977D3">
            <w:pPr>
              <w:spacing w:after="0" w:line="240" w:lineRule="auto"/>
              <w:jc w:val="right"/>
              <w:rPr>
                <w:rFonts w:eastAsia="Times New Roman" w:cs="Times New Roman"/>
                <w:color w:val="000000"/>
                <w:lang w:eastAsia="zh-CN"/>
              </w:rPr>
            </w:pPr>
            <w:r w:rsidRPr="00912DCF">
              <w:rPr>
                <w:rFonts w:eastAsia="Times New Roman" w:cs="Times New Roman"/>
                <w:color w:val="000000"/>
                <w:lang w:eastAsia="zh-CN"/>
              </w:rPr>
              <w:t>1</w:t>
            </w:r>
          </w:p>
        </w:tc>
      </w:tr>
    </w:tbl>
    <w:p w:rsidR="00545CE3" w:rsidRDefault="00545CE3" w:rsidP="00545CE3">
      <w:pPr>
        <w:rPr>
          <w:lang w:eastAsia="zh-CN"/>
        </w:rPr>
      </w:pPr>
      <w:r>
        <w:rPr>
          <w:lang w:eastAsia="zh-CN"/>
        </w:rPr>
        <w:t>Case:</w:t>
      </w:r>
    </w:p>
    <w:p w:rsidR="00545CE3" w:rsidRDefault="00545CE3" w:rsidP="00545CE3">
      <w:pPr>
        <w:rPr>
          <w:rFonts w:ascii="Arial" w:hAnsi="Arial" w:cs="Arial"/>
          <w:color w:val="333333"/>
          <w:sz w:val="21"/>
          <w:szCs w:val="21"/>
          <w:shd w:val="clear" w:color="auto" w:fill="FFFFFF"/>
        </w:rPr>
      </w:pPr>
      <w:r>
        <w:rPr>
          <w:lang w:eastAsia="zh-CN"/>
        </w:rPr>
        <w:t>CN:</w:t>
      </w:r>
      <w:r w:rsidRPr="00EB40F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32.109031,118.914860</w:t>
      </w:r>
    </w:p>
    <w:p w:rsidR="00545CE3" w:rsidRDefault="00545CE3" w:rsidP="00545CE3">
      <w:pPr>
        <w:rPr>
          <w:rFonts w:ascii="Arial" w:hAnsi="Arial" w:cs="Arial"/>
          <w:color w:val="333333"/>
          <w:sz w:val="21"/>
          <w:szCs w:val="21"/>
          <w:shd w:val="clear" w:color="auto" w:fill="FFFFFF"/>
        </w:rPr>
      </w:pPr>
      <w:r w:rsidRPr="00DE2104">
        <w:rPr>
          <w:rFonts w:ascii="Arial" w:hAnsi="Arial" w:cs="Arial"/>
          <w:color w:val="333333"/>
          <w:sz w:val="21"/>
          <w:szCs w:val="21"/>
          <w:shd w:val="clear" w:color="auto" w:fill="FFFFFF"/>
        </w:rPr>
        <w:t>484197782000;1;1;"1970-01-02 00:00:00";1;""time"=&gt;"[(h9m30){h12}]", "type"=&gt;"barrier", "barrier"=&gt;"gate", "gate_type"=&gt;"Permission Required", "condition_id"=&gt;"484197782", "applicable_to"=&gt;"access_through_traffic;motorcar;bus;taxi;hov;foot;truck;delivery;emergency;motorcycle""</w:t>
      </w:r>
    </w:p>
    <w:p w:rsidR="00545CE3" w:rsidRDefault="00545CE3" w:rsidP="00545CE3">
      <w:pPr>
        <w:rPr>
          <w:lang w:eastAsia="zh-CN"/>
        </w:rPr>
      </w:pPr>
      <w:r>
        <w:rPr>
          <w:noProof/>
          <w:lang w:eastAsia="zh-CN"/>
        </w:rPr>
        <w:drawing>
          <wp:inline distT="0" distB="0" distL="0" distR="0" wp14:anchorId="2EF126C9" wp14:editId="7469C0B6">
            <wp:extent cx="2488018" cy="2117046"/>
            <wp:effectExtent l="0" t="0" r="0" b="0"/>
            <wp:docPr id="4" name="Picture 4" descr="cid:image001.png@01D1F7A3.BDB1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F7A3.BDB1054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488160" cy="2117167"/>
                    </a:xfrm>
                    <a:prstGeom prst="rect">
                      <a:avLst/>
                    </a:prstGeom>
                    <a:noFill/>
                    <a:ln>
                      <a:noFill/>
                    </a:ln>
                  </pic:spPr>
                </pic:pic>
              </a:graphicData>
            </a:graphic>
          </wp:inline>
        </w:drawing>
      </w:r>
    </w:p>
    <w:p w:rsidR="00545CE3" w:rsidRDefault="00545CE3" w:rsidP="00545CE3">
      <w:pPr>
        <w:rPr>
          <w:lang w:eastAsia="zh-CN"/>
        </w:rPr>
      </w:pPr>
      <w:r>
        <w:rPr>
          <w:lang w:eastAsia="zh-CN"/>
        </w:rPr>
        <w:t>TWN:</w:t>
      </w:r>
      <w:r w:rsidRPr="00832D0A">
        <w:t xml:space="preserve"> </w:t>
      </w:r>
      <w:r w:rsidRPr="00832D0A">
        <w:rPr>
          <w:lang w:eastAsia="zh-CN"/>
        </w:rPr>
        <w:t>23.69417,120.53815</w:t>
      </w:r>
    </w:p>
    <w:p w:rsidR="00545CE3" w:rsidRPr="00912DCF" w:rsidRDefault="00545CE3" w:rsidP="00545CE3">
      <w:pPr>
        <w:rPr>
          <w:lang w:eastAsia="zh-CN"/>
        </w:rPr>
      </w:pPr>
      <w:r w:rsidRPr="00832D0A">
        <w:rPr>
          <w:lang w:eastAsia="zh-CN"/>
        </w:rPr>
        <w:t>720299767000;1;1;"1970-01-02 00:00:00";1;""time"=&gt;"[(h0){h6}]", "type"=&gt;"barrier", "barrier"=&gt;"gate", "gate_type"=&gt;"Permission Required", "condition_id"=&gt;"720299767", "applicable_to"=&gt;"access_through_traffic;motorcar;bus;taxi;hov;foot;truck;delivery;emergency;motorcycle""</w:t>
      </w:r>
    </w:p>
    <w:p w:rsidR="00545CE3" w:rsidRDefault="00545CE3" w:rsidP="00545CE3">
      <w:pPr>
        <w:rPr>
          <w:lang w:eastAsia="zh-CN"/>
        </w:rPr>
      </w:pPr>
      <w:r>
        <w:rPr>
          <w:noProof/>
          <w:lang w:eastAsia="zh-CN"/>
        </w:rPr>
        <w:drawing>
          <wp:inline distT="0" distB="0" distL="0" distR="0" wp14:anchorId="18130234" wp14:editId="2C483093">
            <wp:extent cx="3286125" cy="473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86125" cy="4733925"/>
                    </a:xfrm>
                    <a:prstGeom prst="rect">
                      <a:avLst/>
                    </a:prstGeom>
                  </pic:spPr>
                </pic:pic>
              </a:graphicData>
            </a:graphic>
          </wp:inline>
        </w:drawing>
      </w:r>
    </w:p>
    <w:p w:rsidR="00545CE3" w:rsidRPr="005B20E0" w:rsidRDefault="00545CE3" w:rsidP="00545CE3">
      <w:pPr>
        <w:rPr>
          <w:lang w:eastAsia="zh-CN"/>
        </w:rPr>
      </w:pPr>
    </w:p>
    <w:p w:rsidR="00545CE3" w:rsidRDefault="00545CE3" w:rsidP="00545CE3">
      <w:pPr>
        <w:pStyle w:val="Heading2"/>
        <w:rPr>
          <w:lang w:eastAsia="zh-CN"/>
        </w:rPr>
      </w:pPr>
      <w:r>
        <w:rPr>
          <w:lang w:eastAsia="zh-CN"/>
        </w:rPr>
        <w:t>Toll Booth</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900"/>
        <w:gridCol w:w="5322"/>
        <w:gridCol w:w="5316"/>
      </w:tblGrid>
      <w:tr w:rsidR="00545CE3" w:rsidRPr="00745FED" w:rsidTr="009977D3">
        <w:trPr>
          <w:trHeight w:val="300"/>
        </w:trPr>
        <w:tc>
          <w:tcPr>
            <w:tcW w:w="1545"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Key</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Mandatory</w:t>
            </w:r>
          </w:p>
        </w:tc>
        <w:tc>
          <w:tcPr>
            <w:tcW w:w="5322"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Value</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Description</w:t>
            </w:r>
          </w:p>
        </w:tc>
      </w:tr>
      <w:tr w:rsidR="00545CE3" w:rsidRPr="00745FED" w:rsidTr="009977D3">
        <w:trPr>
          <w:trHeight w:val="300"/>
        </w:trPr>
        <w:tc>
          <w:tcPr>
            <w:tcW w:w="1545"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type</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Y</w:t>
            </w:r>
          </w:p>
        </w:tc>
        <w:tc>
          <w:tcPr>
            <w:tcW w:w="5322"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barrier</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i/>
                <w:iCs/>
                <w:color w:val="000000"/>
                <w:lang w:eastAsia="zh-CN"/>
              </w:rPr>
            </w:pPr>
          </w:p>
        </w:tc>
      </w:tr>
      <w:tr w:rsidR="00545CE3" w:rsidRPr="00745FED" w:rsidTr="009977D3">
        <w:trPr>
          <w:trHeight w:val="300"/>
        </w:trPr>
        <w:tc>
          <w:tcPr>
            <w:tcW w:w="1545"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barrier</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Y</w:t>
            </w:r>
          </w:p>
        </w:tc>
        <w:tc>
          <w:tcPr>
            <w:tcW w:w="5322" w:type="dxa"/>
            <w:shd w:val="clear" w:color="auto" w:fill="auto"/>
            <w:vAlign w:val="center"/>
            <w:hideMark/>
          </w:tcPr>
          <w:p w:rsidR="00545CE3" w:rsidRPr="00745FED" w:rsidRDefault="00545CE3" w:rsidP="009977D3">
            <w:pPr>
              <w:spacing w:after="0" w:line="240" w:lineRule="auto"/>
              <w:jc w:val="center"/>
              <w:rPr>
                <w:rFonts w:eastAsia="Times New Roman" w:cs="Times New Roman"/>
                <w:i/>
                <w:iCs/>
                <w:color w:val="000000"/>
                <w:lang w:eastAsia="zh-CN"/>
              </w:rPr>
            </w:pPr>
            <w:r w:rsidRPr="00745FED">
              <w:rPr>
                <w:rFonts w:eastAsia="Times New Roman" w:cs="Times New Roman"/>
                <w:i/>
                <w:iCs/>
                <w:color w:val="000000"/>
                <w:lang w:eastAsia="zh-CN"/>
              </w:rPr>
              <w:t>toll_booth</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FF"/>
                <w:u w:val="single"/>
                <w:lang w:eastAsia="zh-CN"/>
              </w:rPr>
            </w:pPr>
          </w:p>
        </w:tc>
      </w:tr>
      <w:tr w:rsidR="00545CE3" w:rsidRPr="00745FED" w:rsidTr="009977D3">
        <w:trPr>
          <w:trHeight w:val="600"/>
        </w:trPr>
        <w:tc>
          <w:tcPr>
            <w:tcW w:w="1545"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fixed_fee</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N</w:t>
            </w: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yes</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if it has been verified that a fixed fee is required in order to pass through</w:t>
            </w:r>
            <w:r>
              <w:rPr>
                <w:rFonts w:eastAsia="Times New Roman" w:cs="Times New Roman"/>
                <w:color w:val="000000"/>
                <w:lang w:eastAsia="zh-CN"/>
              </w:rPr>
              <w:t>(Only HERE)</w:t>
            </w:r>
          </w:p>
        </w:tc>
      </w:tr>
      <w:tr w:rsidR="00545CE3" w:rsidRPr="00745FED" w:rsidTr="009977D3">
        <w:trPr>
          <w:trHeight w:val="600"/>
        </w:trPr>
        <w:tc>
          <w:tcPr>
            <w:tcW w:w="1545"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obtain_ticket</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N</w:t>
            </w: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yes</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if it has been verified that a ticket must be obtained at the Toll Structure</w:t>
            </w:r>
            <w:r>
              <w:rPr>
                <w:rFonts w:eastAsia="Times New Roman" w:cs="Times New Roman"/>
                <w:color w:val="000000"/>
                <w:lang w:eastAsia="zh-CN"/>
              </w:rPr>
              <w:t>(Only HERE)</w:t>
            </w:r>
          </w:p>
        </w:tc>
      </w:tr>
      <w:tr w:rsidR="00545CE3" w:rsidRPr="00745FED" w:rsidTr="009977D3">
        <w:trPr>
          <w:trHeight w:val="1200"/>
        </w:trPr>
        <w:tc>
          <w:tcPr>
            <w:tcW w:w="1545"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pay_ticket</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N</w:t>
            </w: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yes</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if it has been verified that payment is required based on the travelled distance between the Toll Structure where the ticket was obtained and the Toll Structure at which the toll road is exited</w:t>
            </w:r>
          </w:p>
        </w:tc>
      </w:tr>
      <w:tr w:rsidR="00545CE3" w:rsidRPr="00745FED" w:rsidTr="009977D3">
        <w:trPr>
          <w:trHeight w:val="5100"/>
        </w:trPr>
        <w:tc>
          <w:tcPr>
            <w:tcW w:w="1545"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lastRenderedPageBreak/>
              <w:t>electronic</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N</w:t>
            </w: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yes</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•if it has been verified that automatic controls exist that automatically record the beginning and end of the stretch of toll road that has been travelled. SeeFigure 6-11. Payment is calculated based on the travelled distance between the entry and exit point. For example, 407 ETR - Greater Toronto area. Toll is collected by using transponders or through scanning the license plate for vehicles without a transponder. Another example is the German Toll Collect system for Trucks. Toll is collected by payment through the internet, cash payment at designated Toll Terminals or through an on-board unit.</w:t>
            </w:r>
            <w:r w:rsidRPr="00745FED">
              <w:rPr>
                <w:rFonts w:eastAsia="Times New Roman" w:cs="Times New Roman"/>
                <w:color w:val="000000"/>
                <w:lang w:eastAsia="zh-CN"/>
              </w:rPr>
              <w:br/>
              <w:t>•if it has been verified that automatic controls exist that automatically record vehicles entering a toll zone in the centre of a city. Payment is determined by scanning the license plate. This is typical for the London and Stockholm Congestion Zones.</w:t>
            </w:r>
          </w:p>
        </w:tc>
      </w:tr>
      <w:tr w:rsidR="00545CE3" w:rsidRPr="00745FED" w:rsidTr="009977D3">
        <w:trPr>
          <w:trHeight w:val="1200"/>
        </w:trPr>
        <w:tc>
          <w:tcPr>
            <w:tcW w:w="1545"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condition_id</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vAlign w:val="center"/>
            <w:hideMark/>
          </w:tcPr>
          <w:p w:rsidR="00545CE3" w:rsidRPr="00745FED" w:rsidRDefault="00545CE3" w:rsidP="009977D3">
            <w:pPr>
              <w:spacing w:after="0" w:line="240" w:lineRule="auto"/>
              <w:jc w:val="center"/>
              <w:rPr>
                <w:rFonts w:eastAsia="Times New Roman" w:cs="Times New Roman"/>
                <w:i/>
                <w:iCs/>
                <w:color w:val="000000"/>
                <w:lang w:eastAsia="zh-CN"/>
              </w:rPr>
            </w:pP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CONDITION_ID can be used to identify Lane NavStrand in RDF_LANE_NAV_STRAND. An associated Lane NavStrand defines the contiguous connected strand of lanes involved in the condition.</w:t>
            </w:r>
          </w:p>
        </w:tc>
      </w:tr>
      <w:tr w:rsidR="00545CE3" w:rsidRPr="00745FED" w:rsidTr="009977D3">
        <w:trPr>
          <w:trHeight w:val="600"/>
        </w:trPr>
        <w:tc>
          <w:tcPr>
            <w:tcW w:w="1545"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applicable_to</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Y</w:t>
            </w:r>
          </w:p>
        </w:tc>
        <w:tc>
          <w:tcPr>
            <w:tcW w:w="5322" w:type="dxa"/>
            <w:shd w:val="clear" w:color="auto" w:fill="auto"/>
            <w:vAlign w:val="center"/>
            <w:hideMark/>
          </w:tcPr>
          <w:p w:rsidR="00545CE3" w:rsidRPr="00745FED" w:rsidRDefault="00545CE3" w:rsidP="009977D3">
            <w:pPr>
              <w:spacing w:after="0" w:line="240" w:lineRule="auto"/>
              <w:jc w:val="center"/>
              <w:rPr>
                <w:rFonts w:eastAsia="Times New Roman" w:cs="Times New Roman"/>
                <w:i/>
                <w:iCs/>
                <w:color w:val="000000"/>
                <w:lang w:eastAsia="zh-CN"/>
              </w:rPr>
            </w:pPr>
            <w:r w:rsidRPr="00745FED">
              <w:rPr>
                <w:rFonts w:eastAsia="Times New Roman" w:cs="Times New Roman"/>
                <w:i/>
                <w:iCs/>
                <w:color w:val="000000"/>
                <w:lang w:eastAsia="zh-CN"/>
              </w:rPr>
              <w:t>motorcar/bus/taxi/hov/foot/truck/delivery/emergency/access_through_traffic/motorcycle</w:t>
            </w:r>
          </w:p>
        </w:tc>
        <w:tc>
          <w:tcPr>
            <w:tcW w:w="5316"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Access Characteristics</w:t>
            </w:r>
          </w:p>
        </w:tc>
      </w:tr>
      <w:tr w:rsidR="00545CE3" w:rsidRPr="00745FED" w:rsidTr="009977D3">
        <w:trPr>
          <w:trHeight w:val="300"/>
        </w:trPr>
        <w:tc>
          <w:tcPr>
            <w:tcW w:w="1545" w:type="dxa"/>
            <w:vMerge w:val="restart"/>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restart"/>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motorcar</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automobiles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bus</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buses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taxi</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taxis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hov</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carpools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foot</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pedestrians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truck</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trucks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delivery</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deliveries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emergency</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emergency vehicles are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access_through_traffic</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Indicates if through traffic (residents only) is involved in the Access Characteristics.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motorcycle</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Indication if motorcycles are involved in the Access Characteristics.</w:t>
            </w:r>
          </w:p>
        </w:tc>
      </w:tr>
      <w:tr w:rsidR="00545CE3" w:rsidRPr="00745FED" w:rsidTr="009977D3">
        <w:trPr>
          <w:trHeight w:val="300"/>
        </w:trPr>
        <w:tc>
          <w:tcPr>
            <w:tcW w:w="1545"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w:t>
            </w:r>
          </w:p>
        </w:tc>
        <w:tc>
          <w:tcPr>
            <w:tcW w:w="900" w:type="dxa"/>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N</w:t>
            </w: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payment:&lt;type&gt;</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r>
      <w:tr w:rsidR="00545CE3" w:rsidRPr="00745FED" w:rsidTr="009977D3">
        <w:trPr>
          <w:trHeight w:val="300"/>
        </w:trPr>
        <w:tc>
          <w:tcPr>
            <w:tcW w:w="1545" w:type="dxa"/>
            <w:vMerge w:val="restart"/>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restart"/>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payment:cash</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Cash</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payment:debit_cards</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Bank Card</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payment:credit_cards</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Credit Card</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payment:pay_pass</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Pass</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payment:transponder</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Transponder</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payment:video</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Video</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payment:exact_cash</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Exact Cash</w:t>
            </w:r>
          </w:p>
        </w:tc>
      </w:tr>
      <w:tr w:rsidR="00545CE3" w:rsidRPr="00745FED" w:rsidTr="009977D3">
        <w:trPr>
          <w:trHeight w:val="300"/>
        </w:trPr>
        <w:tc>
          <w:tcPr>
            <w:tcW w:w="1545"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900" w:type="dxa"/>
            <w:vMerge/>
            <w:vAlign w:val="center"/>
            <w:hideMark/>
          </w:tcPr>
          <w:p w:rsidR="00545CE3" w:rsidRPr="00745FED" w:rsidRDefault="00545CE3" w:rsidP="009977D3">
            <w:pPr>
              <w:spacing w:after="0" w:line="240" w:lineRule="auto"/>
              <w:jc w:val="center"/>
              <w:rPr>
                <w:rFonts w:eastAsia="Times New Roman" w:cs="Times New Roman"/>
                <w:color w:val="000000"/>
                <w:lang w:eastAsia="zh-CN"/>
              </w:rPr>
            </w:pPr>
          </w:p>
        </w:tc>
        <w:tc>
          <w:tcPr>
            <w:tcW w:w="5322"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payment:fuel_card</w:t>
            </w:r>
          </w:p>
        </w:tc>
        <w:tc>
          <w:tcPr>
            <w:tcW w:w="5316" w:type="dxa"/>
            <w:shd w:val="clear" w:color="auto" w:fill="auto"/>
            <w:noWrap/>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Is payment possible using Travel Card</w:t>
            </w:r>
          </w:p>
        </w:tc>
      </w:tr>
      <w:tr w:rsidR="00545CE3" w:rsidRPr="00745FED" w:rsidTr="009977D3">
        <w:trPr>
          <w:trHeight w:val="300"/>
        </w:trPr>
        <w:tc>
          <w:tcPr>
            <w:tcW w:w="1545" w:type="dxa"/>
            <w:vAlign w:val="center"/>
          </w:tcPr>
          <w:p w:rsidR="00545CE3" w:rsidRPr="008911B0" w:rsidRDefault="00545CE3" w:rsidP="009977D3">
            <w:pPr>
              <w:jc w:val="center"/>
            </w:pPr>
            <w:r w:rsidRPr="008911B0">
              <w:t>gate_info</w:t>
            </w:r>
          </w:p>
        </w:tc>
        <w:tc>
          <w:tcPr>
            <w:tcW w:w="900" w:type="dxa"/>
            <w:vAlign w:val="center"/>
          </w:tcPr>
          <w:p w:rsidR="00545CE3" w:rsidRPr="00745FED" w:rsidRDefault="00545CE3"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5322" w:type="dxa"/>
            <w:shd w:val="clear" w:color="auto" w:fill="auto"/>
            <w:noWrap/>
            <w:vAlign w:val="center"/>
          </w:tcPr>
          <w:p w:rsidR="00545CE3" w:rsidRPr="00745FED" w:rsidRDefault="00545CE3"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5316" w:type="dxa"/>
            <w:shd w:val="clear" w:color="auto" w:fill="auto"/>
            <w:noWrap/>
            <w:vAlign w:val="center"/>
          </w:tcPr>
          <w:p w:rsidR="00545CE3" w:rsidRPr="00745FED" w:rsidRDefault="00545CE3"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r w:rsidR="00545CE3" w:rsidRPr="00745FED" w:rsidTr="009977D3">
        <w:trPr>
          <w:trHeight w:val="300"/>
        </w:trPr>
        <w:tc>
          <w:tcPr>
            <w:tcW w:w="1545" w:type="dxa"/>
            <w:vAlign w:val="center"/>
          </w:tcPr>
          <w:p w:rsidR="00545CE3" w:rsidRPr="008911B0" w:rsidRDefault="00545CE3" w:rsidP="009977D3">
            <w:pPr>
              <w:jc w:val="center"/>
            </w:pPr>
            <w:r w:rsidRPr="008911B0">
              <w:t>image_id</w:t>
            </w:r>
          </w:p>
        </w:tc>
        <w:tc>
          <w:tcPr>
            <w:tcW w:w="900" w:type="dxa"/>
            <w:vAlign w:val="center"/>
          </w:tcPr>
          <w:p w:rsidR="00545CE3" w:rsidRPr="00745FED" w:rsidRDefault="00545CE3"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5322" w:type="dxa"/>
            <w:shd w:val="clear" w:color="auto" w:fill="auto"/>
            <w:noWrap/>
            <w:vAlign w:val="center"/>
          </w:tcPr>
          <w:p w:rsidR="00545CE3" w:rsidRPr="00745FED" w:rsidRDefault="00545CE3"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5316" w:type="dxa"/>
            <w:shd w:val="clear" w:color="auto" w:fill="auto"/>
            <w:noWrap/>
            <w:vAlign w:val="center"/>
          </w:tcPr>
          <w:p w:rsidR="00545CE3" w:rsidRPr="00745FED" w:rsidRDefault="00545CE3"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r w:rsidR="00545CE3" w:rsidRPr="00745FED" w:rsidTr="009977D3">
        <w:trPr>
          <w:trHeight w:val="300"/>
        </w:trPr>
        <w:tc>
          <w:tcPr>
            <w:tcW w:w="1545" w:type="dxa"/>
            <w:vAlign w:val="center"/>
          </w:tcPr>
          <w:p w:rsidR="00545CE3" w:rsidRDefault="00545CE3" w:rsidP="009977D3">
            <w:pPr>
              <w:jc w:val="center"/>
            </w:pPr>
            <w:r w:rsidRPr="008911B0">
              <w:t>toll_id</w:t>
            </w:r>
          </w:p>
        </w:tc>
        <w:tc>
          <w:tcPr>
            <w:tcW w:w="900" w:type="dxa"/>
            <w:vAlign w:val="center"/>
          </w:tcPr>
          <w:p w:rsidR="00545CE3" w:rsidRPr="00745FED" w:rsidRDefault="00545CE3"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N</w:t>
            </w:r>
          </w:p>
        </w:tc>
        <w:tc>
          <w:tcPr>
            <w:tcW w:w="5322" w:type="dxa"/>
            <w:shd w:val="clear" w:color="auto" w:fill="auto"/>
            <w:noWrap/>
            <w:vAlign w:val="center"/>
          </w:tcPr>
          <w:p w:rsidR="00545CE3" w:rsidRPr="00745FED" w:rsidRDefault="00545CE3" w:rsidP="009977D3">
            <w:pPr>
              <w:spacing w:after="0" w:line="240" w:lineRule="auto"/>
              <w:jc w:val="center"/>
              <w:rPr>
                <w:rFonts w:eastAsia="Times New Roman" w:cs="Times New Roman"/>
                <w:color w:val="000000"/>
                <w:lang w:eastAsia="zh-CN"/>
              </w:rPr>
            </w:pPr>
            <w:r w:rsidRPr="00B01732">
              <w:rPr>
                <w:rFonts w:eastAsia="Times New Roman" w:cs="Times New Roman"/>
                <w:i/>
                <w:iCs/>
                <w:color w:val="000000"/>
                <w:lang w:eastAsia="zh-CN"/>
              </w:rPr>
              <w:t>User defined</w:t>
            </w:r>
          </w:p>
        </w:tc>
        <w:tc>
          <w:tcPr>
            <w:tcW w:w="5316" w:type="dxa"/>
            <w:shd w:val="clear" w:color="auto" w:fill="auto"/>
            <w:noWrap/>
            <w:vAlign w:val="center"/>
          </w:tcPr>
          <w:p w:rsidR="00545CE3" w:rsidRPr="00745FED" w:rsidRDefault="00545CE3" w:rsidP="009977D3">
            <w:pPr>
              <w:spacing w:after="0" w:line="240" w:lineRule="auto"/>
              <w:jc w:val="center"/>
              <w:rPr>
                <w:rFonts w:eastAsia="Times New Roman" w:cs="Times New Roman"/>
                <w:color w:val="000000"/>
                <w:lang w:eastAsia="zh-CN"/>
              </w:rPr>
            </w:pPr>
            <w:r>
              <w:rPr>
                <w:rFonts w:eastAsia="Times New Roman" w:cs="Times New Roman"/>
                <w:color w:val="000000"/>
                <w:lang w:eastAsia="zh-CN"/>
              </w:rPr>
              <w:t>(Only AutoNavi)</w:t>
            </w:r>
          </w:p>
        </w:tc>
      </w:tr>
    </w:tbl>
    <w:p w:rsidR="00545CE3" w:rsidRPr="00745FED" w:rsidRDefault="00545CE3" w:rsidP="00545CE3">
      <w:pPr>
        <w:rPr>
          <w:lang w:eastAsia="zh-CN"/>
        </w:rPr>
      </w:pPr>
    </w:p>
    <w:p w:rsidR="00534CFA" w:rsidRDefault="00534CFA" w:rsidP="00534CFA">
      <w:pPr>
        <w:pStyle w:val="Heading3"/>
        <w:rPr>
          <w:lang w:eastAsia="zh-CN"/>
        </w:rPr>
      </w:pPr>
      <w:r>
        <w:rPr>
          <w:lang w:eastAsia="zh-CN"/>
        </w:rPr>
        <w:t>Names</w:t>
      </w:r>
    </w:p>
    <w:p w:rsidR="00534CFA" w:rsidRPr="00534CFA" w:rsidRDefault="00534CFA" w:rsidP="00534CFA">
      <w:pPr>
        <w:rPr>
          <w:lang w:eastAsia="zh-CN"/>
        </w:rPr>
      </w:pPr>
      <w:r>
        <w:rPr>
          <w:lang w:eastAsia="zh-CN"/>
        </w:rPr>
        <w:t xml:space="preserve">Refer to </w:t>
      </w:r>
      <w:r w:rsidRPr="00C24A75">
        <w:rPr>
          <w:u w:val="single"/>
          <w:lang w:eastAsia="zh-CN"/>
        </w:rPr>
        <w:fldChar w:fldCharType="begin"/>
      </w:r>
      <w:r w:rsidRPr="00C24A75">
        <w:rPr>
          <w:u w:val="single"/>
          <w:lang w:eastAsia="zh-CN"/>
        </w:rPr>
        <w:instrText xml:space="preserve"> REF _Ref472927545 \r \h </w:instrText>
      </w:r>
      <w:r w:rsidRPr="00C24A75">
        <w:rPr>
          <w:u w:val="single"/>
          <w:lang w:eastAsia="zh-CN"/>
        </w:rPr>
      </w:r>
      <w:r w:rsidRPr="00C24A75">
        <w:rPr>
          <w:u w:val="single"/>
          <w:lang w:eastAsia="zh-CN"/>
        </w:rPr>
        <w:fldChar w:fldCharType="separate"/>
      </w:r>
      <w:r w:rsidRPr="00C24A75">
        <w:rPr>
          <w:u w:val="single"/>
          <w:lang w:eastAsia="zh-CN"/>
        </w:rPr>
        <w:t>10.5</w:t>
      </w:r>
      <w:r w:rsidRPr="00C24A75">
        <w:rPr>
          <w:u w:val="single"/>
          <w:lang w:eastAsia="zh-CN"/>
        </w:rPr>
        <w:fldChar w:fldCharType="end"/>
      </w:r>
      <w:r w:rsidRPr="00C24A75">
        <w:rPr>
          <w:u w:val="single"/>
          <w:lang w:eastAsia="zh-CN"/>
        </w:rPr>
        <w:t xml:space="preserve"> </w:t>
      </w:r>
      <w:r w:rsidRPr="00C24A75">
        <w:rPr>
          <w:u w:val="single"/>
          <w:lang w:eastAsia="zh-CN"/>
        </w:rPr>
        <w:fldChar w:fldCharType="begin"/>
      </w:r>
      <w:r w:rsidRPr="00C24A75">
        <w:rPr>
          <w:u w:val="single"/>
          <w:lang w:eastAsia="zh-CN"/>
        </w:rPr>
        <w:instrText xml:space="preserve"> REF _Ref472927545 \h </w:instrText>
      </w:r>
      <w:r w:rsidRPr="00C24A75">
        <w:rPr>
          <w:u w:val="single"/>
          <w:lang w:eastAsia="zh-CN"/>
        </w:rPr>
      </w:r>
      <w:r w:rsidRPr="00C24A75">
        <w:rPr>
          <w:u w:val="single"/>
          <w:lang w:eastAsia="zh-CN"/>
        </w:rPr>
        <w:fldChar w:fldCharType="separate"/>
      </w:r>
      <w:r w:rsidRPr="00C24A75">
        <w:rPr>
          <w:u w:val="single"/>
          <w:lang w:eastAsia="zh-CN"/>
        </w:rPr>
        <w:t>Names</w:t>
      </w:r>
      <w:r w:rsidRPr="00C24A75">
        <w:rPr>
          <w:u w:val="single"/>
          <w:lang w:eastAsia="zh-CN"/>
        </w:rPr>
        <w:fldChar w:fldCharType="end"/>
      </w:r>
      <w:r>
        <w:rPr>
          <w:lang w:eastAsia="zh-CN"/>
        </w:rPr>
        <w:t xml:space="preserve"> for details. </w:t>
      </w:r>
    </w:p>
    <w:p w:rsidR="00545CE3" w:rsidRDefault="00545CE3" w:rsidP="00545CE3">
      <w:pPr>
        <w:pStyle w:val="Heading3"/>
        <w:rPr>
          <w:lang w:eastAsia="zh-CN"/>
        </w:rPr>
      </w:pPr>
      <w:r>
        <w:rPr>
          <w:lang w:eastAsia="zh-CN"/>
        </w:rPr>
        <w:t>Payment Type</w:t>
      </w:r>
    </w:p>
    <w:tbl>
      <w:tblPr>
        <w:tblW w:w="0" w:type="auto"/>
        <w:tblInd w:w="93" w:type="dxa"/>
        <w:tblLook w:val="04A0" w:firstRow="1" w:lastRow="0" w:firstColumn="1" w:lastColumn="0" w:noHBand="0" w:noVBand="1"/>
      </w:tblPr>
      <w:tblGrid>
        <w:gridCol w:w="1012"/>
        <w:gridCol w:w="1213"/>
        <w:gridCol w:w="2177"/>
        <w:gridCol w:w="3693"/>
      </w:tblGrid>
      <w:tr w:rsidR="00545CE3" w:rsidRPr="00745FED" w:rsidTr="009977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Key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 xml:space="preserve">Mandatory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Value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Description</w:t>
            </w:r>
          </w:p>
        </w:tc>
      </w:tr>
      <w:tr w:rsidR="00545CE3" w:rsidRPr="00745FED" w:rsidTr="009977D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w:t>
            </w:r>
          </w:p>
        </w:tc>
        <w:tc>
          <w:tcPr>
            <w:tcW w:w="0" w:type="auto"/>
            <w:tcBorders>
              <w:top w:val="nil"/>
              <w:left w:val="nil"/>
              <w:bottom w:val="single" w:sz="4" w:space="0" w:color="auto"/>
              <w:right w:val="single" w:sz="4" w:space="0" w:color="auto"/>
            </w:tcBorders>
            <w:shd w:val="clear" w:color="auto" w:fill="auto"/>
            <w:vAlign w:val="center"/>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N</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payment:&lt;type&gt;</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 </w:t>
            </w:r>
          </w:p>
        </w:tc>
      </w:tr>
      <w:tr w:rsidR="00545CE3" w:rsidRPr="00745FED" w:rsidTr="009977D3">
        <w:trPr>
          <w:trHeight w:val="300"/>
        </w:trPr>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jc w:val="center"/>
              <w:rPr>
                <w:rFonts w:eastAsia="Times New Roman" w:cs="Times New Roman"/>
                <w:color w:val="000000"/>
                <w:lang w:eastAsia="zh-CN"/>
              </w:rPr>
            </w:pPr>
            <w:r w:rsidRPr="00745FED">
              <w:rPr>
                <w:rFonts w:eastAsia="Times New Roman"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payment:cash</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 xml:space="preserve">Is payment possible using Cash </w:t>
            </w:r>
          </w:p>
        </w:tc>
      </w:tr>
      <w:tr w:rsidR="00545CE3" w:rsidRPr="00745FED"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payment:debit_cards</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Is payment possible using Bank Card</w:t>
            </w:r>
          </w:p>
        </w:tc>
      </w:tr>
      <w:tr w:rsidR="00545CE3" w:rsidRPr="00745FED"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payment:credit_cards</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Is payment possible using Credit Card</w:t>
            </w:r>
          </w:p>
        </w:tc>
      </w:tr>
      <w:tr w:rsidR="00545CE3" w:rsidRPr="00745FED"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payment:pay_pass</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Is payment possible using Pass</w:t>
            </w:r>
          </w:p>
        </w:tc>
      </w:tr>
      <w:tr w:rsidR="00545CE3" w:rsidRPr="00745FED"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payment:transponder</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Is payment possible using Transponder</w:t>
            </w:r>
          </w:p>
        </w:tc>
      </w:tr>
      <w:tr w:rsidR="00545CE3" w:rsidRPr="00745FED"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payment:video</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Is payment possible using Video</w:t>
            </w:r>
          </w:p>
        </w:tc>
      </w:tr>
      <w:tr w:rsidR="00545CE3" w:rsidRPr="00745FED"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payment:exact_cash</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Is payment possible using Exact Cash</w:t>
            </w:r>
          </w:p>
        </w:tc>
      </w:tr>
      <w:tr w:rsidR="00545CE3" w:rsidRPr="00745FED" w:rsidTr="009977D3">
        <w:trPr>
          <w:trHeight w:val="300"/>
        </w:trPr>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rsidR="00545CE3" w:rsidRPr="00745FED" w:rsidRDefault="00545CE3" w:rsidP="009977D3">
            <w:pPr>
              <w:spacing w:after="0" w:line="240" w:lineRule="auto"/>
              <w:rPr>
                <w:rFonts w:eastAsia="Times New Roman" w:cs="Times New Roman"/>
                <w:color w:val="000000"/>
                <w:lang w:eastAsia="zh-CN"/>
              </w:rPr>
            </w:pPr>
          </w:p>
        </w:tc>
        <w:tc>
          <w:tcPr>
            <w:tcW w:w="0" w:type="auto"/>
            <w:tcBorders>
              <w:top w:val="nil"/>
              <w:left w:val="nil"/>
              <w:bottom w:val="single" w:sz="4" w:space="0" w:color="auto"/>
              <w:right w:val="single" w:sz="4" w:space="0" w:color="auto"/>
            </w:tcBorders>
            <w:shd w:val="clear" w:color="auto" w:fill="auto"/>
            <w:noWrap/>
            <w:vAlign w:val="bottom"/>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payment:fuel_card</w:t>
            </w:r>
          </w:p>
        </w:tc>
        <w:tc>
          <w:tcPr>
            <w:tcW w:w="0" w:type="auto"/>
            <w:tcBorders>
              <w:top w:val="nil"/>
              <w:left w:val="nil"/>
              <w:bottom w:val="single" w:sz="4" w:space="0" w:color="auto"/>
              <w:right w:val="single" w:sz="4" w:space="0" w:color="auto"/>
            </w:tcBorders>
            <w:shd w:val="clear" w:color="auto" w:fill="auto"/>
            <w:noWrap/>
            <w:vAlign w:val="center"/>
            <w:hideMark/>
          </w:tcPr>
          <w:p w:rsidR="00545CE3" w:rsidRPr="00745FED" w:rsidRDefault="00545CE3" w:rsidP="009977D3">
            <w:pPr>
              <w:spacing w:after="0" w:line="240" w:lineRule="auto"/>
              <w:rPr>
                <w:rFonts w:eastAsia="Times New Roman" w:cs="Times New Roman"/>
                <w:color w:val="000000"/>
                <w:lang w:eastAsia="zh-CN"/>
              </w:rPr>
            </w:pPr>
            <w:r w:rsidRPr="00745FED">
              <w:rPr>
                <w:rFonts w:eastAsia="Times New Roman" w:cs="Times New Roman"/>
                <w:color w:val="000000"/>
                <w:lang w:eastAsia="zh-CN"/>
              </w:rPr>
              <w:t>Is payment possible using Travel Card</w:t>
            </w:r>
          </w:p>
        </w:tc>
      </w:tr>
    </w:tbl>
    <w:p w:rsidR="00545CE3" w:rsidRPr="00745FED" w:rsidRDefault="00545CE3" w:rsidP="00545CE3">
      <w:pPr>
        <w:rPr>
          <w:lang w:eastAsia="zh-CN"/>
        </w:rPr>
      </w:pPr>
    </w:p>
    <w:p w:rsidR="00545CE3" w:rsidRDefault="00545CE3" w:rsidP="00545CE3">
      <w:pPr>
        <w:pStyle w:val="Heading3"/>
        <w:rPr>
          <w:lang w:eastAsia="zh-CN"/>
        </w:rPr>
      </w:pPr>
      <w:r>
        <w:rPr>
          <w:lang w:eastAsia="zh-CN"/>
        </w:rPr>
        <w:t>Structure Type</w:t>
      </w:r>
    </w:p>
    <w:p w:rsidR="00545CE3" w:rsidRPr="00A71BA9" w:rsidRDefault="00545CE3" w:rsidP="00545CE3">
      <w:pPr>
        <w:pStyle w:val="Heading3"/>
        <w:rPr>
          <w:lang w:eastAsia="zh-CN"/>
        </w:rPr>
      </w:pPr>
      <w:r>
        <w:rPr>
          <w:lang w:eastAsia="zh-CN"/>
        </w:rPr>
        <w:t>T</w:t>
      </w:r>
      <w:r w:rsidRPr="0014311C">
        <w:rPr>
          <w:lang w:eastAsia="zh-CN"/>
        </w:rPr>
        <w:t>oll</w:t>
      </w:r>
      <w:r>
        <w:rPr>
          <w:lang w:eastAsia="zh-CN"/>
        </w:rPr>
        <w:t xml:space="preserve"> </w:t>
      </w:r>
      <w:r w:rsidRPr="0014311C">
        <w:rPr>
          <w:lang w:eastAsia="zh-CN"/>
        </w:rPr>
        <w:t>Gate</w:t>
      </w:r>
      <w:r>
        <w:rPr>
          <w:lang w:eastAsia="zh-CN"/>
        </w:rPr>
        <w:t xml:space="preserve"> </w:t>
      </w:r>
      <w:r w:rsidRPr="0014311C">
        <w:rPr>
          <w:lang w:eastAsia="zh-CN"/>
        </w:rPr>
        <w:t>Types</w:t>
      </w:r>
    </w:p>
    <w:p w:rsidR="00545CE3" w:rsidRDefault="00545CE3" w:rsidP="00545CE3">
      <w:pPr>
        <w:pStyle w:val="Heading3"/>
        <w:rPr>
          <w:lang w:eastAsia="zh-CN"/>
        </w:rPr>
      </w:pPr>
      <w:r w:rsidRPr="0023323C">
        <w:rPr>
          <w:lang w:eastAsia="zh-CN"/>
        </w:rPr>
        <w:t>Vehicle</w:t>
      </w:r>
      <w:r>
        <w:rPr>
          <w:lang w:eastAsia="zh-CN"/>
        </w:rPr>
        <w:t>s</w:t>
      </w:r>
    </w:p>
    <w:p w:rsidR="00545CE3" w:rsidRDefault="00545CE3" w:rsidP="00545CE3">
      <w:pPr>
        <w:pStyle w:val="Heading3"/>
        <w:rPr>
          <w:lang w:eastAsia="zh-CN"/>
        </w:rPr>
      </w:pPr>
      <w:r>
        <w:rPr>
          <w:lang w:eastAsia="zh-CN"/>
        </w:rPr>
        <w:t>Other Attribute</w:t>
      </w:r>
    </w:p>
    <w:p w:rsidR="00545CE3" w:rsidRPr="00253556" w:rsidRDefault="00545CE3" w:rsidP="00545CE3">
      <w:pPr>
        <w:pStyle w:val="Heading3"/>
        <w:rPr>
          <w:lang w:eastAsia="zh-CN"/>
        </w:rPr>
      </w:pPr>
      <w:r>
        <w:rPr>
          <w:lang w:eastAsia="zh-CN"/>
        </w:rPr>
        <w:t>Members</w:t>
      </w:r>
    </w:p>
    <w:p w:rsidR="00A11279" w:rsidRPr="00A11279" w:rsidRDefault="00A11279" w:rsidP="00A11279">
      <w:pPr>
        <w:rPr>
          <w:lang w:eastAsia="zh-CN"/>
        </w:rPr>
      </w:pPr>
    </w:p>
    <w:p w:rsidR="00DF3D90" w:rsidRDefault="00DF3D90" w:rsidP="00DF3D90">
      <w:pPr>
        <w:pStyle w:val="Heading2"/>
        <w:rPr>
          <w:lang w:eastAsia="zh-CN"/>
        </w:rPr>
      </w:pPr>
      <w:r>
        <w:rPr>
          <w:lang w:eastAsia="zh-CN"/>
        </w:rPr>
        <w:t>Bifurcation</w:t>
      </w:r>
    </w:p>
    <w:p w:rsidR="00DF3D90" w:rsidRDefault="00DF3D90" w:rsidP="00DF3D90">
      <w:pPr>
        <w:pStyle w:val="Heading3"/>
        <w:rPr>
          <w:lang w:eastAsia="zh-CN"/>
        </w:rPr>
      </w:pPr>
      <w:r w:rsidRPr="0023323C">
        <w:rPr>
          <w:lang w:eastAsia="zh-CN"/>
        </w:rPr>
        <w:t>Vehicle</w:t>
      </w:r>
      <w:r>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9"/>
        <w:gridCol w:w="1328"/>
        <w:gridCol w:w="2872"/>
        <w:gridCol w:w="6227"/>
      </w:tblGrid>
      <w:tr w:rsidR="00DF3D90" w:rsidRPr="0084175A" w:rsidTr="009977D3">
        <w:trPr>
          <w:trHeight w:val="330"/>
        </w:trPr>
        <w:tc>
          <w:tcPr>
            <w:tcW w:w="1043" w:type="pct"/>
            <w:shd w:val="clear" w:color="auto" w:fill="auto"/>
            <w:noWrap/>
            <w:vAlign w:val="center"/>
            <w:hideMark/>
          </w:tcPr>
          <w:p w:rsidR="00DF3D90" w:rsidRDefault="00DF3D90"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DF3D90" w:rsidRDefault="00DF3D90" w:rsidP="009977D3">
            <w:pPr>
              <w:jc w:val="center"/>
              <w:rPr>
                <w:rFonts w:cs="SimSun"/>
                <w:b/>
                <w:bCs/>
                <w:lang w:eastAsia="zh-CN"/>
              </w:rPr>
            </w:pPr>
            <w:r w:rsidRPr="00330ED0">
              <w:rPr>
                <w:rFonts w:cs="SimSun"/>
                <w:b/>
                <w:bCs/>
              </w:rPr>
              <w:t>Mandatory</w:t>
            </w:r>
          </w:p>
        </w:tc>
        <w:tc>
          <w:tcPr>
            <w:tcW w:w="1090" w:type="pct"/>
            <w:vAlign w:val="center"/>
          </w:tcPr>
          <w:p w:rsidR="00DF3D90" w:rsidRDefault="00DF3D90" w:rsidP="009977D3">
            <w:pPr>
              <w:jc w:val="center"/>
              <w:rPr>
                <w:rFonts w:cs="SimSun"/>
                <w:b/>
                <w:bCs/>
                <w:lang w:eastAsia="zh-CN"/>
              </w:rPr>
            </w:pPr>
            <w:r>
              <w:rPr>
                <w:rFonts w:cs="SimSun" w:hint="eastAsia"/>
                <w:b/>
                <w:bCs/>
                <w:lang w:eastAsia="zh-CN"/>
              </w:rPr>
              <w:t>Value</w:t>
            </w:r>
          </w:p>
        </w:tc>
        <w:tc>
          <w:tcPr>
            <w:tcW w:w="2363" w:type="pct"/>
            <w:shd w:val="clear" w:color="auto" w:fill="auto"/>
            <w:noWrap/>
            <w:vAlign w:val="center"/>
            <w:hideMark/>
          </w:tcPr>
          <w:p w:rsidR="00DF3D90" w:rsidRDefault="00DF3D90" w:rsidP="009977D3">
            <w:pPr>
              <w:jc w:val="center"/>
              <w:rPr>
                <w:rFonts w:cs="SimSun"/>
                <w:b/>
                <w:bCs/>
              </w:rPr>
            </w:pPr>
            <w:r>
              <w:rPr>
                <w:rFonts w:cs="SimSun"/>
                <w:b/>
                <w:bCs/>
              </w:rPr>
              <w:t>Description</w:t>
            </w:r>
          </w:p>
        </w:tc>
      </w:tr>
      <w:tr w:rsidR="00DF3D90" w:rsidRPr="0084175A" w:rsidTr="009977D3">
        <w:trPr>
          <w:trHeight w:val="345"/>
        </w:trPr>
        <w:tc>
          <w:tcPr>
            <w:tcW w:w="1043" w:type="pct"/>
            <w:shd w:val="clear" w:color="auto" w:fill="auto"/>
            <w:noWrap/>
            <w:vAlign w:val="center"/>
            <w:hideMark/>
          </w:tcPr>
          <w:p w:rsidR="00DF3D90" w:rsidRPr="00B86AA2" w:rsidRDefault="00DF3D90" w:rsidP="009977D3">
            <w:pPr>
              <w:pStyle w:val="a"/>
              <w:jc w:val="center"/>
              <w:rPr>
                <w:b/>
                <w:i/>
              </w:rPr>
            </w:pPr>
            <w:r>
              <w:rPr>
                <w:b/>
                <w:i/>
              </w:rPr>
              <w:t>A</w:t>
            </w:r>
            <w:r>
              <w:rPr>
                <w:rFonts w:hint="eastAsia"/>
                <w:b/>
                <w:i/>
              </w:rPr>
              <w:t>pplicable_to</w:t>
            </w:r>
          </w:p>
        </w:tc>
        <w:tc>
          <w:tcPr>
            <w:tcW w:w="504" w:type="pct"/>
            <w:shd w:val="clear" w:color="auto" w:fill="auto"/>
            <w:noWrap/>
            <w:vAlign w:val="center"/>
            <w:hideMark/>
          </w:tcPr>
          <w:p w:rsidR="00DF3D90" w:rsidRDefault="00DF3D90" w:rsidP="009977D3">
            <w:pPr>
              <w:pStyle w:val="a"/>
              <w:jc w:val="center"/>
            </w:pPr>
            <w:r>
              <w:t>Y</w:t>
            </w:r>
          </w:p>
        </w:tc>
        <w:tc>
          <w:tcPr>
            <w:tcW w:w="1090" w:type="pct"/>
            <w:vAlign w:val="center"/>
          </w:tcPr>
          <w:p w:rsidR="00DF3D90" w:rsidRDefault="00DF3D90" w:rsidP="009977D3">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363" w:type="pct"/>
            <w:shd w:val="clear" w:color="auto" w:fill="auto"/>
            <w:vAlign w:val="center"/>
            <w:hideMark/>
          </w:tcPr>
          <w:p w:rsidR="00DF3D90" w:rsidRDefault="00DF3D90" w:rsidP="009977D3">
            <w:pPr>
              <w:pStyle w:val="a"/>
            </w:pPr>
            <w:r>
              <w:t>I</w:t>
            </w:r>
            <w:r w:rsidRPr="00620B7F">
              <w:t>ndicates</w:t>
            </w:r>
            <w:r>
              <w:t xml:space="preserve"> the vehicles involved with the traffic sign.</w:t>
            </w:r>
          </w:p>
        </w:tc>
      </w:tr>
    </w:tbl>
    <w:p w:rsidR="00DF3D90" w:rsidRPr="0029659D" w:rsidRDefault="00DF3D90" w:rsidP="00DF3D90">
      <w:pPr>
        <w:rPr>
          <w:lang w:eastAsia="zh-CN"/>
        </w:rPr>
      </w:pPr>
    </w:p>
    <w:p w:rsidR="00DF3D90" w:rsidRDefault="00DF3D90" w:rsidP="00DF3D90">
      <w:pPr>
        <w:pStyle w:val="Heading3"/>
        <w:rPr>
          <w:lang w:eastAsia="zh-CN"/>
        </w:rPr>
      </w:pPr>
      <w:r>
        <w:rPr>
          <w:lang w:eastAsia="zh-CN"/>
        </w:rPr>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DF3D90" w:rsidRPr="0084175A" w:rsidTr="009977D3">
        <w:trPr>
          <w:trHeight w:val="330"/>
        </w:trPr>
        <w:tc>
          <w:tcPr>
            <w:tcW w:w="1043" w:type="pct"/>
            <w:shd w:val="clear" w:color="auto" w:fill="auto"/>
            <w:noWrap/>
            <w:vAlign w:val="center"/>
            <w:hideMark/>
          </w:tcPr>
          <w:p w:rsidR="00DF3D90" w:rsidRDefault="00DF3D90"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DF3D90" w:rsidRDefault="00DF3D90" w:rsidP="009977D3">
            <w:pPr>
              <w:jc w:val="center"/>
              <w:rPr>
                <w:rFonts w:cs="SimSun"/>
                <w:b/>
                <w:bCs/>
                <w:lang w:eastAsia="zh-CN"/>
              </w:rPr>
            </w:pPr>
            <w:r w:rsidRPr="00330ED0">
              <w:rPr>
                <w:rFonts w:cs="SimSun"/>
                <w:b/>
                <w:bCs/>
              </w:rPr>
              <w:t>Mandatory</w:t>
            </w:r>
          </w:p>
        </w:tc>
        <w:tc>
          <w:tcPr>
            <w:tcW w:w="856" w:type="pct"/>
            <w:vAlign w:val="center"/>
          </w:tcPr>
          <w:p w:rsidR="00DF3D90" w:rsidRDefault="00DF3D90"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DF3D90" w:rsidRDefault="00DF3D90" w:rsidP="009977D3">
            <w:pPr>
              <w:jc w:val="center"/>
              <w:rPr>
                <w:rFonts w:cs="SimSun"/>
                <w:b/>
                <w:bCs/>
              </w:rPr>
            </w:pPr>
            <w:r>
              <w:rPr>
                <w:rFonts w:cs="SimSun"/>
                <w:b/>
                <w:bCs/>
              </w:rPr>
              <w:t>Description</w:t>
            </w:r>
          </w:p>
        </w:tc>
      </w:tr>
      <w:tr w:rsidR="00DF3D90" w:rsidRPr="0084175A" w:rsidTr="009977D3">
        <w:trPr>
          <w:trHeight w:val="345"/>
        </w:trPr>
        <w:tc>
          <w:tcPr>
            <w:tcW w:w="1043" w:type="pct"/>
            <w:shd w:val="clear" w:color="auto" w:fill="auto"/>
            <w:noWrap/>
            <w:vAlign w:val="center"/>
            <w:hideMark/>
          </w:tcPr>
          <w:p w:rsidR="00DF3D90" w:rsidRPr="00B86AA2" w:rsidRDefault="00DF3D90" w:rsidP="009977D3">
            <w:pPr>
              <w:pStyle w:val="a"/>
              <w:jc w:val="center"/>
              <w:rPr>
                <w:b/>
                <w:i/>
              </w:rPr>
            </w:pPr>
            <w:r>
              <w:rPr>
                <w:rFonts w:hint="eastAsia"/>
                <w:b/>
                <w:i/>
              </w:rPr>
              <w:t>type</w:t>
            </w:r>
          </w:p>
        </w:tc>
        <w:tc>
          <w:tcPr>
            <w:tcW w:w="504" w:type="pct"/>
            <w:shd w:val="clear" w:color="auto" w:fill="auto"/>
            <w:noWrap/>
            <w:vAlign w:val="center"/>
            <w:hideMark/>
          </w:tcPr>
          <w:p w:rsidR="00DF3D90" w:rsidRDefault="00DF3D90" w:rsidP="009977D3">
            <w:pPr>
              <w:pStyle w:val="a"/>
              <w:jc w:val="center"/>
            </w:pPr>
            <w:r>
              <w:rPr>
                <w:rFonts w:hint="eastAsia"/>
              </w:rPr>
              <w:t>Y</w:t>
            </w:r>
          </w:p>
        </w:tc>
        <w:tc>
          <w:tcPr>
            <w:tcW w:w="856" w:type="pct"/>
            <w:vAlign w:val="center"/>
          </w:tcPr>
          <w:p w:rsidR="00DF3D90" w:rsidRDefault="00DF3D90" w:rsidP="009977D3">
            <w:pPr>
              <w:pStyle w:val="a"/>
              <w:jc w:val="center"/>
            </w:pPr>
            <w:r>
              <w:rPr>
                <w:rFonts w:hint="eastAsia"/>
              </w:rPr>
              <w:t>[bifurcation]</w:t>
            </w:r>
          </w:p>
        </w:tc>
        <w:tc>
          <w:tcPr>
            <w:tcW w:w="2597" w:type="pct"/>
            <w:shd w:val="clear" w:color="auto" w:fill="auto"/>
            <w:vAlign w:val="center"/>
            <w:hideMark/>
          </w:tcPr>
          <w:p w:rsidR="00DF3D90" w:rsidRDefault="00DF3D90" w:rsidP="009977D3">
            <w:pPr>
              <w:pStyle w:val="a"/>
            </w:pPr>
            <w:r>
              <w:t>T</w:t>
            </w:r>
            <w:r>
              <w:rPr>
                <w:rFonts w:hint="eastAsia"/>
              </w:rPr>
              <w:t>ype to identify bifurcation</w:t>
            </w:r>
          </w:p>
        </w:tc>
      </w:tr>
      <w:tr w:rsidR="00DF3D90" w:rsidRPr="0084175A" w:rsidTr="009977D3">
        <w:trPr>
          <w:trHeight w:val="345"/>
        </w:trPr>
        <w:tc>
          <w:tcPr>
            <w:tcW w:w="1043" w:type="pct"/>
            <w:shd w:val="clear" w:color="auto" w:fill="auto"/>
            <w:noWrap/>
            <w:vAlign w:val="center"/>
          </w:tcPr>
          <w:p w:rsidR="00DF3D90" w:rsidRDefault="00DF3D90" w:rsidP="009977D3">
            <w:pPr>
              <w:pStyle w:val="a"/>
              <w:jc w:val="center"/>
              <w:rPr>
                <w:b/>
                <w:i/>
              </w:rPr>
            </w:pPr>
            <w:r w:rsidRPr="0029659D">
              <w:rPr>
                <w:b/>
                <w:i/>
              </w:rPr>
              <w:t>bifurcation_conditions</w:t>
            </w:r>
          </w:p>
        </w:tc>
        <w:tc>
          <w:tcPr>
            <w:tcW w:w="504" w:type="pct"/>
            <w:shd w:val="clear" w:color="auto" w:fill="auto"/>
            <w:noWrap/>
            <w:vAlign w:val="center"/>
          </w:tcPr>
          <w:p w:rsidR="00DF3D90" w:rsidRDefault="00DF3D90" w:rsidP="009977D3">
            <w:pPr>
              <w:pStyle w:val="a"/>
              <w:jc w:val="center"/>
            </w:pPr>
            <w:r>
              <w:rPr>
                <w:rFonts w:hint="eastAsia"/>
              </w:rPr>
              <w:t>N</w:t>
            </w:r>
          </w:p>
        </w:tc>
        <w:tc>
          <w:tcPr>
            <w:tcW w:w="856" w:type="pct"/>
            <w:vAlign w:val="center"/>
          </w:tcPr>
          <w:p w:rsidR="00DF3D90" w:rsidRDefault="00DF3D90" w:rsidP="009977D3">
            <w:pPr>
              <w:pStyle w:val="a"/>
              <w:jc w:val="center"/>
            </w:pPr>
          </w:p>
        </w:tc>
        <w:tc>
          <w:tcPr>
            <w:tcW w:w="2597" w:type="pct"/>
            <w:shd w:val="clear" w:color="auto" w:fill="auto"/>
            <w:vAlign w:val="center"/>
          </w:tcPr>
          <w:p w:rsidR="00DF3D90" w:rsidRPr="00AD7536" w:rsidRDefault="00DF3D90" w:rsidP="009977D3">
            <w:pPr>
              <w:pStyle w:val="a"/>
            </w:pPr>
            <w:r>
              <w:t>C</w:t>
            </w:r>
            <w:r>
              <w:rPr>
                <w:rFonts w:hint="eastAsia"/>
              </w:rPr>
              <w:t>onditions of bifurcation</w:t>
            </w:r>
          </w:p>
        </w:tc>
      </w:tr>
    </w:tbl>
    <w:p w:rsidR="00DF3D90" w:rsidRPr="0029659D" w:rsidRDefault="00DF3D90" w:rsidP="00DF3D90">
      <w:pPr>
        <w:rPr>
          <w:lang w:eastAsia="zh-CN"/>
        </w:rPr>
      </w:pPr>
    </w:p>
    <w:p w:rsidR="00DF3D90" w:rsidRPr="00253556" w:rsidRDefault="00DF3D90" w:rsidP="00DF3D90">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DF3D90" w:rsidRPr="0084175A" w:rsidTr="009977D3">
        <w:trPr>
          <w:trHeight w:val="330"/>
        </w:trPr>
        <w:tc>
          <w:tcPr>
            <w:tcW w:w="794" w:type="pct"/>
            <w:shd w:val="clear" w:color="auto" w:fill="auto"/>
            <w:noWrap/>
            <w:vAlign w:val="center"/>
            <w:hideMark/>
          </w:tcPr>
          <w:p w:rsidR="00DF3D90" w:rsidRDefault="00DF3D90" w:rsidP="009977D3">
            <w:pPr>
              <w:jc w:val="center"/>
              <w:rPr>
                <w:rFonts w:cs="SimSun"/>
                <w:b/>
                <w:bCs/>
                <w:lang w:eastAsia="zh-CN"/>
              </w:rPr>
            </w:pPr>
            <w:r>
              <w:rPr>
                <w:rFonts w:cs="SimSun"/>
                <w:b/>
                <w:bCs/>
                <w:lang w:eastAsia="zh-CN"/>
              </w:rPr>
              <w:t xml:space="preserve">Sequence No. </w:t>
            </w:r>
          </w:p>
        </w:tc>
        <w:tc>
          <w:tcPr>
            <w:tcW w:w="753" w:type="pct"/>
          </w:tcPr>
          <w:p w:rsidR="00DF3D90" w:rsidRDefault="00DF3D90"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DF3D90" w:rsidRDefault="00DF3D90"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DF3D90" w:rsidRDefault="00DF3D90" w:rsidP="009977D3">
            <w:pPr>
              <w:jc w:val="center"/>
              <w:rPr>
                <w:rFonts w:cs="SimSun"/>
                <w:b/>
                <w:bCs/>
              </w:rPr>
            </w:pPr>
            <w:r>
              <w:rPr>
                <w:rFonts w:cs="SimSun"/>
                <w:b/>
                <w:bCs/>
              </w:rPr>
              <w:t>Description</w:t>
            </w:r>
          </w:p>
        </w:tc>
      </w:tr>
      <w:tr w:rsidR="00DF3D90" w:rsidRPr="0084175A" w:rsidTr="009977D3">
        <w:trPr>
          <w:trHeight w:val="345"/>
        </w:trPr>
        <w:tc>
          <w:tcPr>
            <w:tcW w:w="794" w:type="pct"/>
            <w:shd w:val="clear" w:color="auto" w:fill="auto"/>
            <w:noWrap/>
            <w:vAlign w:val="center"/>
          </w:tcPr>
          <w:p w:rsidR="00DF3D90" w:rsidRPr="00B86AA2" w:rsidRDefault="00DF3D90" w:rsidP="009977D3">
            <w:pPr>
              <w:pStyle w:val="a"/>
              <w:jc w:val="center"/>
              <w:rPr>
                <w:b/>
                <w:i/>
              </w:rPr>
            </w:pPr>
            <w:r>
              <w:rPr>
                <w:b/>
                <w:i/>
              </w:rPr>
              <w:t>0</w:t>
            </w:r>
          </w:p>
        </w:tc>
        <w:tc>
          <w:tcPr>
            <w:tcW w:w="753" w:type="pct"/>
            <w:vAlign w:val="center"/>
          </w:tcPr>
          <w:p w:rsidR="00DF3D90" w:rsidRPr="00E01A83" w:rsidRDefault="00DF3D90" w:rsidP="009977D3">
            <w:pPr>
              <w:pStyle w:val="a"/>
              <w:jc w:val="center"/>
              <w:rPr>
                <w:b/>
                <w:i/>
              </w:rPr>
            </w:pPr>
            <w:r w:rsidRPr="00E01A83">
              <w:rPr>
                <w:b/>
                <w:i/>
              </w:rPr>
              <w:t>W</w:t>
            </w:r>
          </w:p>
        </w:tc>
        <w:tc>
          <w:tcPr>
            <w:tcW w:w="753" w:type="pct"/>
            <w:shd w:val="clear" w:color="auto" w:fill="auto"/>
            <w:noWrap/>
            <w:vAlign w:val="center"/>
          </w:tcPr>
          <w:p w:rsidR="00DF3D90" w:rsidRPr="00E01A83" w:rsidRDefault="00DF3D90" w:rsidP="009977D3">
            <w:pPr>
              <w:pStyle w:val="a"/>
              <w:jc w:val="center"/>
              <w:rPr>
                <w:b/>
                <w:i/>
              </w:rPr>
            </w:pPr>
            <w:r w:rsidRPr="00E01A83">
              <w:rPr>
                <w:b/>
                <w:i/>
              </w:rPr>
              <w:t>from</w:t>
            </w:r>
          </w:p>
        </w:tc>
        <w:tc>
          <w:tcPr>
            <w:tcW w:w="2700" w:type="pct"/>
            <w:shd w:val="clear" w:color="auto" w:fill="auto"/>
            <w:vAlign w:val="center"/>
          </w:tcPr>
          <w:p w:rsidR="00DF3D90" w:rsidRDefault="00DF3D90" w:rsidP="009977D3">
            <w:pPr>
              <w:pStyle w:val="a"/>
            </w:pPr>
            <w:r>
              <w:t xml:space="preserve">The </w:t>
            </w:r>
            <w:r>
              <w:rPr>
                <w:rFonts w:hint="eastAsia"/>
              </w:rPr>
              <w:t xml:space="preserve">from </w:t>
            </w:r>
            <w:r>
              <w:t xml:space="preserve">link associated with the </w:t>
            </w:r>
            <w:r>
              <w:rPr>
                <w:rFonts w:hint="eastAsia"/>
              </w:rPr>
              <w:t>bifurcation</w:t>
            </w:r>
          </w:p>
        </w:tc>
      </w:tr>
      <w:tr w:rsidR="00DF3D90" w:rsidRPr="0084175A" w:rsidTr="009977D3">
        <w:trPr>
          <w:trHeight w:val="345"/>
        </w:trPr>
        <w:tc>
          <w:tcPr>
            <w:tcW w:w="794" w:type="pct"/>
            <w:shd w:val="clear" w:color="auto" w:fill="auto"/>
            <w:noWrap/>
            <w:vAlign w:val="center"/>
          </w:tcPr>
          <w:p w:rsidR="00DF3D90" w:rsidRDefault="00DF3D90" w:rsidP="009977D3">
            <w:pPr>
              <w:pStyle w:val="a"/>
              <w:jc w:val="center"/>
              <w:rPr>
                <w:b/>
                <w:i/>
              </w:rPr>
            </w:pPr>
            <w:r>
              <w:rPr>
                <w:b/>
                <w:i/>
              </w:rPr>
              <w:t>1</w:t>
            </w:r>
          </w:p>
        </w:tc>
        <w:tc>
          <w:tcPr>
            <w:tcW w:w="753" w:type="pct"/>
            <w:vAlign w:val="center"/>
          </w:tcPr>
          <w:p w:rsidR="00DF3D90" w:rsidRPr="00E01A83" w:rsidRDefault="00DF3D90" w:rsidP="009977D3">
            <w:pPr>
              <w:pStyle w:val="a"/>
              <w:jc w:val="center"/>
              <w:rPr>
                <w:b/>
                <w:i/>
              </w:rPr>
            </w:pPr>
            <w:r>
              <w:rPr>
                <w:b/>
                <w:i/>
              </w:rPr>
              <w:t>N</w:t>
            </w:r>
          </w:p>
        </w:tc>
        <w:tc>
          <w:tcPr>
            <w:tcW w:w="753" w:type="pct"/>
            <w:shd w:val="clear" w:color="auto" w:fill="auto"/>
            <w:noWrap/>
            <w:vAlign w:val="center"/>
          </w:tcPr>
          <w:p w:rsidR="00DF3D90" w:rsidRPr="00E01A83" w:rsidRDefault="00DF3D90" w:rsidP="009977D3">
            <w:pPr>
              <w:pStyle w:val="a"/>
              <w:jc w:val="center"/>
              <w:rPr>
                <w:b/>
                <w:i/>
              </w:rPr>
            </w:pPr>
            <w:r>
              <w:rPr>
                <w:b/>
                <w:i/>
              </w:rPr>
              <w:t>via</w:t>
            </w:r>
          </w:p>
        </w:tc>
        <w:tc>
          <w:tcPr>
            <w:tcW w:w="2700" w:type="pct"/>
            <w:shd w:val="clear" w:color="auto" w:fill="auto"/>
            <w:vAlign w:val="center"/>
          </w:tcPr>
          <w:p w:rsidR="00DF3D90" w:rsidRDefault="00DF3D90" w:rsidP="009977D3">
            <w:pPr>
              <w:pStyle w:val="a"/>
            </w:pPr>
            <w:r>
              <w:t xml:space="preserve">The </w:t>
            </w:r>
            <w:r>
              <w:rPr>
                <w:rFonts w:hint="eastAsia"/>
              </w:rPr>
              <w:t>though</w:t>
            </w:r>
            <w:r>
              <w:t xml:space="preserve"> point of the </w:t>
            </w:r>
            <w:r>
              <w:rPr>
                <w:rFonts w:hint="eastAsia"/>
              </w:rPr>
              <w:t>bifurcation</w:t>
            </w:r>
            <w:r>
              <w:t xml:space="preserve">. </w:t>
            </w:r>
            <w:r>
              <w:rPr>
                <w:rFonts w:hint="eastAsia"/>
              </w:rPr>
              <w:t xml:space="preserve">The </w:t>
            </w:r>
            <w:r>
              <w:t xml:space="preserve">bifurcation only takes effect on the direction when driving along the link </w:t>
            </w:r>
            <w:r w:rsidRPr="00EA459A">
              <w:rPr>
                <w:b/>
                <w:i/>
              </w:rPr>
              <w:t>from</w:t>
            </w:r>
            <w:r>
              <w:rPr>
                <w:b/>
                <w:i/>
              </w:rPr>
              <w:t xml:space="preserve"> </w:t>
            </w:r>
            <w:r w:rsidRPr="00EA459A">
              <w:t xml:space="preserve">to the </w:t>
            </w:r>
            <w:r>
              <w:rPr>
                <w:rFonts w:hint="eastAsia"/>
              </w:rPr>
              <w:t>link</w:t>
            </w:r>
            <w:r>
              <w:rPr>
                <w:b/>
                <w:i/>
              </w:rPr>
              <w:t xml:space="preserve"> </w:t>
            </w:r>
            <w:r>
              <w:rPr>
                <w:rFonts w:hint="eastAsia"/>
                <w:b/>
                <w:i/>
              </w:rPr>
              <w:t>to</w:t>
            </w:r>
            <w:r>
              <w:t xml:space="preserve"> </w:t>
            </w:r>
            <w:r>
              <w:rPr>
                <w:rFonts w:hint="eastAsia"/>
              </w:rPr>
              <w:t xml:space="preserve">and go though the </w:t>
            </w:r>
            <w:r>
              <w:rPr>
                <w:rFonts w:hint="eastAsia"/>
                <w:b/>
                <w:i/>
              </w:rPr>
              <w:t>via</w:t>
            </w:r>
            <w:r>
              <w:t xml:space="preserve"> </w:t>
            </w:r>
            <w:r>
              <w:rPr>
                <w:rFonts w:hint="eastAsia"/>
              </w:rPr>
              <w:t>point</w:t>
            </w:r>
            <w:r>
              <w:t xml:space="preserve">. </w:t>
            </w:r>
          </w:p>
        </w:tc>
      </w:tr>
      <w:tr w:rsidR="00DF3D90" w:rsidRPr="0084175A" w:rsidTr="009977D3">
        <w:trPr>
          <w:trHeight w:val="345"/>
        </w:trPr>
        <w:tc>
          <w:tcPr>
            <w:tcW w:w="794" w:type="pct"/>
            <w:shd w:val="clear" w:color="auto" w:fill="auto"/>
            <w:noWrap/>
            <w:vAlign w:val="center"/>
          </w:tcPr>
          <w:p w:rsidR="00DF3D90" w:rsidRPr="00B86AA2" w:rsidRDefault="00DF3D90" w:rsidP="009977D3">
            <w:pPr>
              <w:pStyle w:val="a"/>
              <w:jc w:val="center"/>
              <w:rPr>
                <w:b/>
                <w:i/>
              </w:rPr>
            </w:pPr>
            <w:r>
              <w:rPr>
                <w:rFonts w:hint="eastAsia"/>
                <w:b/>
                <w:i/>
              </w:rPr>
              <w:t>2</w:t>
            </w:r>
          </w:p>
        </w:tc>
        <w:tc>
          <w:tcPr>
            <w:tcW w:w="753" w:type="pct"/>
            <w:vAlign w:val="center"/>
          </w:tcPr>
          <w:p w:rsidR="00DF3D90" w:rsidRPr="00E01A83" w:rsidRDefault="00DF3D90" w:rsidP="009977D3">
            <w:pPr>
              <w:pStyle w:val="a"/>
              <w:jc w:val="center"/>
              <w:rPr>
                <w:b/>
                <w:i/>
              </w:rPr>
            </w:pPr>
            <w:r w:rsidRPr="00E01A83">
              <w:rPr>
                <w:b/>
                <w:i/>
              </w:rPr>
              <w:t>W</w:t>
            </w:r>
          </w:p>
        </w:tc>
        <w:tc>
          <w:tcPr>
            <w:tcW w:w="753" w:type="pct"/>
            <w:shd w:val="clear" w:color="auto" w:fill="auto"/>
            <w:noWrap/>
            <w:vAlign w:val="center"/>
          </w:tcPr>
          <w:p w:rsidR="00DF3D90" w:rsidRPr="00E01A83" w:rsidRDefault="00DF3D90" w:rsidP="009977D3">
            <w:pPr>
              <w:pStyle w:val="a"/>
              <w:jc w:val="center"/>
              <w:rPr>
                <w:b/>
                <w:i/>
              </w:rPr>
            </w:pPr>
            <w:r>
              <w:rPr>
                <w:rFonts w:hint="eastAsia"/>
                <w:b/>
                <w:i/>
              </w:rPr>
              <w:t>to</w:t>
            </w:r>
          </w:p>
        </w:tc>
        <w:tc>
          <w:tcPr>
            <w:tcW w:w="2700" w:type="pct"/>
            <w:shd w:val="clear" w:color="auto" w:fill="auto"/>
            <w:vAlign w:val="center"/>
          </w:tcPr>
          <w:p w:rsidR="00DF3D90" w:rsidRDefault="00DF3D90" w:rsidP="009977D3">
            <w:pPr>
              <w:pStyle w:val="a"/>
            </w:pPr>
            <w:r>
              <w:t>The</w:t>
            </w:r>
            <w:r>
              <w:rPr>
                <w:rFonts w:hint="eastAsia"/>
              </w:rPr>
              <w:t xml:space="preserve"> to</w:t>
            </w:r>
            <w:r>
              <w:t xml:space="preserve"> link associated with the </w:t>
            </w:r>
            <w:r>
              <w:rPr>
                <w:rFonts w:hint="eastAsia"/>
              </w:rPr>
              <w:t>bifurcation</w:t>
            </w:r>
          </w:p>
        </w:tc>
      </w:tr>
    </w:tbl>
    <w:p w:rsidR="00DF3D90" w:rsidRPr="00152919" w:rsidRDefault="00DF3D90" w:rsidP="00DF3D90">
      <w:pPr>
        <w:rPr>
          <w:lang w:eastAsia="zh-CN"/>
        </w:rPr>
      </w:pPr>
    </w:p>
    <w:p w:rsidR="00DF3D90" w:rsidRDefault="00DF3D90" w:rsidP="00DF3D90">
      <w:pPr>
        <w:pStyle w:val="Heading2"/>
        <w:rPr>
          <w:lang w:eastAsia="zh-CN"/>
        </w:rPr>
      </w:pPr>
      <w:r>
        <w:rPr>
          <w:lang w:eastAsia="zh-CN"/>
        </w:rPr>
        <w:t>Construction</w:t>
      </w:r>
    </w:p>
    <w:p w:rsidR="00DF3D90" w:rsidRDefault="00DF3D90" w:rsidP="00DF3D90">
      <w:pPr>
        <w:pStyle w:val="Heading3"/>
        <w:rPr>
          <w:lang w:eastAsia="zh-CN"/>
        </w:rPr>
      </w:pPr>
      <w:r w:rsidRPr="0023323C">
        <w:rPr>
          <w:lang w:eastAsia="zh-CN"/>
        </w:rPr>
        <w:t>Vehicle</w:t>
      </w:r>
      <w:r>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9"/>
        <w:gridCol w:w="1328"/>
        <w:gridCol w:w="2872"/>
        <w:gridCol w:w="6227"/>
      </w:tblGrid>
      <w:tr w:rsidR="00DF3D90" w:rsidRPr="0084175A" w:rsidTr="009977D3">
        <w:trPr>
          <w:trHeight w:val="330"/>
        </w:trPr>
        <w:tc>
          <w:tcPr>
            <w:tcW w:w="1043" w:type="pct"/>
            <w:shd w:val="clear" w:color="auto" w:fill="auto"/>
            <w:noWrap/>
            <w:vAlign w:val="center"/>
            <w:hideMark/>
          </w:tcPr>
          <w:p w:rsidR="00DF3D90" w:rsidRDefault="00DF3D90"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DF3D90" w:rsidRDefault="00DF3D90" w:rsidP="009977D3">
            <w:pPr>
              <w:jc w:val="center"/>
              <w:rPr>
                <w:rFonts w:cs="SimSun"/>
                <w:b/>
                <w:bCs/>
                <w:lang w:eastAsia="zh-CN"/>
              </w:rPr>
            </w:pPr>
            <w:r w:rsidRPr="00330ED0">
              <w:rPr>
                <w:rFonts w:cs="SimSun"/>
                <w:b/>
                <w:bCs/>
              </w:rPr>
              <w:t>Mandatory</w:t>
            </w:r>
          </w:p>
        </w:tc>
        <w:tc>
          <w:tcPr>
            <w:tcW w:w="1090" w:type="pct"/>
            <w:vAlign w:val="center"/>
          </w:tcPr>
          <w:p w:rsidR="00DF3D90" w:rsidRDefault="00DF3D90" w:rsidP="009977D3">
            <w:pPr>
              <w:jc w:val="center"/>
              <w:rPr>
                <w:rFonts w:cs="SimSun"/>
                <w:b/>
                <w:bCs/>
                <w:lang w:eastAsia="zh-CN"/>
              </w:rPr>
            </w:pPr>
            <w:r>
              <w:rPr>
                <w:rFonts w:cs="SimSun" w:hint="eastAsia"/>
                <w:b/>
                <w:bCs/>
                <w:lang w:eastAsia="zh-CN"/>
              </w:rPr>
              <w:t>Value</w:t>
            </w:r>
          </w:p>
        </w:tc>
        <w:tc>
          <w:tcPr>
            <w:tcW w:w="2363" w:type="pct"/>
            <w:shd w:val="clear" w:color="auto" w:fill="auto"/>
            <w:noWrap/>
            <w:vAlign w:val="center"/>
            <w:hideMark/>
          </w:tcPr>
          <w:p w:rsidR="00DF3D90" w:rsidRDefault="00DF3D90" w:rsidP="009977D3">
            <w:pPr>
              <w:jc w:val="center"/>
              <w:rPr>
                <w:rFonts w:cs="SimSun"/>
                <w:b/>
                <w:bCs/>
              </w:rPr>
            </w:pPr>
            <w:r>
              <w:rPr>
                <w:rFonts w:cs="SimSun"/>
                <w:b/>
                <w:bCs/>
              </w:rPr>
              <w:t>Description</w:t>
            </w:r>
          </w:p>
        </w:tc>
      </w:tr>
      <w:tr w:rsidR="00DF3D90" w:rsidRPr="0084175A" w:rsidTr="009977D3">
        <w:trPr>
          <w:trHeight w:val="345"/>
        </w:trPr>
        <w:tc>
          <w:tcPr>
            <w:tcW w:w="1043" w:type="pct"/>
            <w:shd w:val="clear" w:color="auto" w:fill="auto"/>
            <w:noWrap/>
            <w:vAlign w:val="center"/>
            <w:hideMark/>
          </w:tcPr>
          <w:p w:rsidR="00DF3D90" w:rsidRPr="00B86AA2" w:rsidRDefault="00DF3D90" w:rsidP="009977D3">
            <w:pPr>
              <w:pStyle w:val="a"/>
              <w:jc w:val="center"/>
              <w:rPr>
                <w:b/>
                <w:i/>
              </w:rPr>
            </w:pPr>
            <w:r>
              <w:rPr>
                <w:b/>
                <w:i/>
              </w:rPr>
              <w:t>A</w:t>
            </w:r>
            <w:r>
              <w:rPr>
                <w:rFonts w:hint="eastAsia"/>
                <w:b/>
                <w:i/>
              </w:rPr>
              <w:t>pplicable_to</w:t>
            </w:r>
          </w:p>
        </w:tc>
        <w:tc>
          <w:tcPr>
            <w:tcW w:w="504" w:type="pct"/>
            <w:shd w:val="clear" w:color="auto" w:fill="auto"/>
            <w:noWrap/>
            <w:vAlign w:val="center"/>
            <w:hideMark/>
          </w:tcPr>
          <w:p w:rsidR="00DF3D90" w:rsidRDefault="00DF3D90" w:rsidP="009977D3">
            <w:pPr>
              <w:pStyle w:val="a"/>
              <w:jc w:val="center"/>
            </w:pPr>
            <w:r>
              <w:t>Y</w:t>
            </w:r>
          </w:p>
        </w:tc>
        <w:tc>
          <w:tcPr>
            <w:tcW w:w="1090" w:type="pct"/>
            <w:vAlign w:val="center"/>
          </w:tcPr>
          <w:p w:rsidR="00DF3D90" w:rsidRDefault="00DF3D90" w:rsidP="009977D3">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363" w:type="pct"/>
            <w:shd w:val="clear" w:color="auto" w:fill="auto"/>
            <w:vAlign w:val="center"/>
            <w:hideMark/>
          </w:tcPr>
          <w:p w:rsidR="00DF3D90" w:rsidRDefault="00DF3D90" w:rsidP="009977D3">
            <w:pPr>
              <w:pStyle w:val="a"/>
            </w:pPr>
            <w:r>
              <w:t>I</w:t>
            </w:r>
            <w:r w:rsidRPr="00620B7F">
              <w:t>ndicates</w:t>
            </w:r>
            <w:r>
              <w:t xml:space="preserve"> the vehicles involved with the traffic sign.</w:t>
            </w:r>
          </w:p>
        </w:tc>
      </w:tr>
    </w:tbl>
    <w:p w:rsidR="00DF3D90" w:rsidRPr="00182426" w:rsidRDefault="00DF3D90" w:rsidP="00DF3D90">
      <w:pPr>
        <w:rPr>
          <w:lang w:eastAsia="zh-CN"/>
        </w:rPr>
      </w:pPr>
    </w:p>
    <w:p w:rsidR="00DF3D90" w:rsidRDefault="00DF3D90" w:rsidP="00DF3D90">
      <w:pPr>
        <w:pStyle w:val="Heading3"/>
        <w:rPr>
          <w:lang w:eastAsia="zh-CN"/>
        </w:rPr>
      </w:pPr>
      <w:r>
        <w:rPr>
          <w:lang w:eastAsia="zh-CN"/>
        </w:rPr>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DF3D90" w:rsidRPr="0084175A" w:rsidTr="009977D3">
        <w:trPr>
          <w:trHeight w:val="330"/>
        </w:trPr>
        <w:tc>
          <w:tcPr>
            <w:tcW w:w="1043" w:type="pct"/>
            <w:shd w:val="clear" w:color="auto" w:fill="auto"/>
            <w:noWrap/>
            <w:vAlign w:val="center"/>
            <w:hideMark/>
          </w:tcPr>
          <w:p w:rsidR="00DF3D90" w:rsidRDefault="00DF3D90"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DF3D90" w:rsidRDefault="00DF3D90" w:rsidP="009977D3">
            <w:pPr>
              <w:jc w:val="center"/>
              <w:rPr>
                <w:rFonts w:cs="SimSun"/>
                <w:b/>
                <w:bCs/>
                <w:lang w:eastAsia="zh-CN"/>
              </w:rPr>
            </w:pPr>
            <w:r w:rsidRPr="00330ED0">
              <w:rPr>
                <w:rFonts w:cs="SimSun"/>
                <w:b/>
                <w:bCs/>
              </w:rPr>
              <w:t>Mandatory</w:t>
            </w:r>
          </w:p>
        </w:tc>
        <w:tc>
          <w:tcPr>
            <w:tcW w:w="856" w:type="pct"/>
            <w:vAlign w:val="center"/>
          </w:tcPr>
          <w:p w:rsidR="00DF3D90" w:rsidRDefault="00DF3D90"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DF3D90" w:rsidRDefault="00DF3D90" w:rsidP="009977D3">
            <w:pPr>
              <w:jc w:val="center"/>
              <w:rPr>
                <w:rFonts w:cs="SimSun"/>
                <w:b/>
                <w:bCs/>
              </w:rPr>
            </w:pPr>
            <w:r>
              <w:rPr>
                <w:rFonts w:cs="SimSun"/>
                <w:b/>
                <w:bCs/>
              </w:rPr>
              <w:t>Description</w:t>
            </w:r>
          </w:p>
        </w:tc>
      </w:tr>
      <w:tr w:rsidR="00DF3D90" w:rsidRPr="0084175A" w:rsidTr="009977D3">
        <w:trPr>
          <w:trHeight w:val="345"/>
        </w:trPr>
        <w:tc>
          <w:tcPr>
            <w:tcW w:w="1043" w:type="pct"/>
            <w:shd w:val="clear" w:color="auto" w:fill="auto"/>
            <w:noWrap/>
            <w:vAlign w:val="center"/>
            <w:hideMark/>
          </w:tcPr>
          <w:p w:rsidR="00DF3D90" w:rsidRPr="00B86AA2" w:rsidRDefault="00DF3D90" w:rsidP="009977D3">
            <w:pPr>
              <w:pStyle w:val="a"/>
              <w:jc w:val="center"/>
              <w:rPr>
                <w:b/>
                <w:i/>
              </w:rPr>
            </w:pPr>
            <w:r>
              <w:rPr>
                <w:rFonts w:hint="eastAsia"/>
                <w:b/>
                <w:i/>
              </w:rPr>
              <w:t>type</w:t>
            </w:r>
          </w:p>
        </w:tc>
        <w:tc>
          <w:tcPr>
            <w:tcW w:w="504" w:type="pct"/>
            <w:shd w:val="clear" w:color="auto" w:fill="auto"/>
            <w:noWrap/>
            <w:vAlign w:val="center"/>
            <w:hideMark/>
          </w:tcPr>
          <w:p w:rsidR="00DF3D90" w:rsidRDefault="00DF3D90" w:rsidP="009977D3">
            <w:pPr>
              <w:pStyle w:val="a"/>
              <w:jc w:val="center"/>
            </w:pPr>
            <w:r>
              <w:rPr>
                <w:rFonts w:hint="eastAsia"/>
              </w:rPr>
              <w:t>Y</w:t>
            </w:r>
          </w:p>
        </w:tc>
        <w:tc>
          <w:tcPr>
            <w:tcW w:w="856" w:type="pct"/>
            <w:vAlign w:val="center"/>
          </w:tcPr>
          <w:p w:rsidR="00DF3D90" w:rsidRDefault="00DF3D90" w:rsidP="009977D3">
            <w:pPr>
              <w:pStyle w:val="a"/>
              <w:jc w:val="center"/>
            </w:pPr>
            <w:r>
              <w:rPr>
                <w:rFonts w:hint="eastAsia"/>
              </w:rPr>
              <w:t>[bifurcation]</w:t>
            </w:r>
          </w:p>
        </w:tc>
        <w:tc>
          <w:tcPr>
            <w:tcW w:w="2597" w:type="pct"/>
            <w:shd w:val="clear" w:color="auto" w:fill="auto"/>
            <w:vAlign w:val="center"/>
            <w:hideMark/>
          </w:tcPr>
          <w:p w:rsidR="00DF3D90" w:rsidRDefault="00DF3D90" w:rsidP="009977D3">
            <w:pPr>
              <w:pStyle w:val="a"/>
            </w:pPr>
            <w:r>
              <w:t>T</w:t>
            </w:r>
            <w:r>
              <w:rPr>
                <w:rFonts w:hint="eastAsia"/>
              </w:rPr>
              <w:t>ype to identify bifurcation</w:t>
            </w:r>
          </w:p>
        </w:tc>
      </w:tr>
      <w:tr w:rsidR="00DF3D90" w:rsidRPr="0084175A" w:rsidTr="009977D3">
        <w:trPr>
          <w:trHeight w:val="345"/>
        </w:trPr>
        <w:tc>
          <w:tcPr>
            <w:tcW w:w="1043" w:type="pct"/>
            <w:shd w:val="clear" w:color="auto" w:fill="auto"/>
            <w:noWrap/>
            <w:vAlign w:val="center"/>
          </w:tcPr>
          <w:p w:rsidR="00DF3D90" w:rsidRDefault="00DF3D90" w:rsidP="009977D3">
            <w:pPr>
              <w:pStyle w:val="a"/>
              <w:jc w:val="center"/>
              <w:rPr>
                <w:b/>
                <w:i/>
              </w:rPr>
            </w:pPr>
            <w:r>
              <w:rPr>
                <w:b/>
                <w:i/>
              </w:rPr>
              <w:t>C</w:t>
            </w:r>
            <w:r>
              <w:rPr>
                <w:rFonts w:hint="eastAsia"/>
                <w:b/>
                <w:i/>
              </w:rPr>
              <w:t>ondition_id</w:t>
            </w:r>
          </w:p>
        </w:tc>
        <w:tc>
          <w:tcPr>
            <w:tcW w:w="504" w:type="pct"/>
            <w:shd w:val="clear" w:color="auto" w:fill="auto"/>
            <w:noWrap/>
            <w:vAlign w:val="center"/>
          </w:tcPr>
          <w:p w:rsidR="00DF3D90" w:rsidRDefault="00DF3D90" w:rsidP="009977D3">
            <w:pPr>
              <w:pStyle w:val="a"/>
              <w:jc w:val="center"/>
            </w:pPr>
            <w:r>
              <w:rPr>
                <w:rFonts w:hint="eastAsia"/>
              </w:rPr>
              <w:t>N</w:t>
            </w:r>
          </w:p>
        </w:tc>
        <w:tc>
          <w:tcPr>
            <w:tcW w:w="856" w:type="pct"/>
            <w:vAlign w:val="center"/>
          </w:tcPr>
          <w:p w:rsidR="00DF3D90" w:rsidRDefault="00DF3D90" w:rsidP="009977D3">
            <w:pPr>
              <w:pStyle w:val="a"/>
              <w:jc w:val="center"/>
            </w:pPr>
          </w:p>
        </w:tc>
        <w:tc>
          <w:tcPr>
            <w:tcW w:w="2597" w:type="pct"/>
            <w:shd w:val="clear" w:color="auto" w:fill="auto"/>
            <w:vAlign w:val="center"/>
          </w:tcPr>
          <w:p w:rsidR="00DF3D90" w:rsidRPr="00AD7536" w:rsidRDefault="00DF3D90" w:rsidP="009977D3">
            <w:pPr>
              <w:pStyle w:val="a"/>
            </w:pPr>
            <w:r>
              <w:t>C</w:t>
            </w:r>
            <w:r>
              <w:rPr>
                <w:rFonts w:hint="eastAsia"/>
              </w:rPr>
              <w:t>ondition_id  for construction</w:t>
            </w:r>
          </w:p>
        </w:tc>
      </w:tr>
      <w:tr w:rsidR="00DF3D90" w:rsidRPr="0084175A" w:rsidTr="009977D3">
        <w:trPr>
          <w:trHeight w:val="345"/>
        </w:trPr>
        <w:tc>
          <w:tcPr>
            <w:tcW w:w="1043" w:type="pct"/>
            <w:shd w:val="clear" w:color="auto" w:fill="auto"/>
            <w:noWrap/>
            <w:vAlign w:val="center"/>
          </w:tcPr>
          <w:p w:rsidR="00DF3D90" w:rsidRPr="0029659D" w:rsidRDefault="00DF3D90" w:rsidP="009977D3">
            <w:pPr>
              <w:pStyle w:val="a"/>
              <w:jc w:val="center"/>
              <w:rPr>
                <w:b/>
                <w:i/>
              </w:rPr>
            </w:pPr>
            <w:r>
              <w:rPr>
                <w:rFonts w:hint="eastAsia"/>
                <w:b/>
                <w:i/>
              </w:rPr>
              <w:t>time</w:t>
            </w:r>
          </w:p>
        </w:tc>
        <w:tc>
          <w:tcPr>
            <w:tcW w:w="504" w:type="pct"/>
            <w:shd w:val="clear" w:color="auto" w:fill="auto"/>
            <w:noWrap/>
            <w:vAlign w:val="center"/>
          </w:tcPr>
          <w:p w:rsidR="00DF3D90" w:rsidRDefault="00DF3D90" w:rsidP="009977D3">
            <w:pPr>
              <w:pStyle w:val="a"/>
              <w:jc w:val="center"/>
            </w:pPr>
            <w:r>
              <w:rPr>
                <w:rFonts w:hint="eastAsia"/>
              </w:rPr>
              <w:t>N</w:t>
            </w:r>
          </w:p>
        </w:tc>
        <w:tc>
          <w:tcPr>
            <w:tcW w:w="856" w:type="pct"/>
            <w:vAlign w:val="center"/>
          </w:tcPr>
          <w:p w:rsidR="00DF3D90" w:rsidRDefault="00DF3D90" w:rsidP="009977D3">
            <w:pPr>
              <w:pStyle w:val="a"/>
              <w:jc w:val="center"/>
            </w:pPr>
          </w:p>
        </w:tc>
        <w:tc>
          <w:tcPr>
            <w:tcW w:w="2597" w:type="pct"/>
            <w:shd w:val="clear" w:color="auto" w:fill="auto"/>
            <w:vAlign w:val="center"/>
          </w:tcPr>
          <w:p w:rsidR="00DF3D90" w:rsidRDefault="00DF3D90" w:rsidP="009977D3">
            <w:pPr>
              <w:pStyle w:val="a"/>
            </w:pPr>
            <w:r>
              <w:t>T</w:t>
            </w:r>
            <w:r>
              <w:rPr>
                <w:rFonts w:hint="eastAsia"/>
              </w:rPr>
              <w:t>ime restriction of construction</w:t>
            </w:r>
          </w:p>
        </w:tc>
      </w:tr>
    </w:tbl>
    <w:p w:rsidR="00DF3D90" w:rsidRPr="00C21C3B" w:rsidRDefault="00DF3D90" w:rsidP="00DF3D90">
      <w:pPr>
        <w:rPr>
          <w:lang w:eastAsia="zh-CN"/>
        </w:rPr>
      </w:pPr>
    </w:p>
    <w:p w:rsidR="00DF3D90" w:rsidRDefault="00DF3D90" w:rsidP="00DF3D90">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DF3D90" w:rsidRPr="0084175A" w:rsidTr="009977D3">
        <w:trPr>
          <w:trHeight w:val="330"/>
        </w:trPr>
        <w:tc>
          <w:tcPr>
            <w:tcW w:w="794" w:type="pct"/>
            <w:shd w:val="clear" w:color="auto" w:fill="auto"/>
            <w:noWrap/>
            <w:vAlign w:val="center"/>
            <w:hideMark/>
          </w:tcPr>
          <w:p w:rsidR="00DF3D90" w:rsidRDefault="00DF3D90" w:rsidP="009977D3">
            <w:pPr>
              <w:jc w:val="center"/>
              <w:rPr>
                <w:rFonts w:cs="SimSun"/>
                <w:b/>
                <w:bCs/>
                <w:lang w:eastAsia="zh-CN"/>
              </w:rPr>
            </w:pPr>
            <w:r>
              <w:rPr>
                <w:rFonts w:cs="SimSun"/>
                <w:b/>
                <w:bCs/>
                <w:lang w:eastAsia="zh-CN"/>
              </w:rPr>
              <w:t xml:space="preserve">Sequence No. </w:t>
            </w:r>
          </w:p>
        </w:tc>
        <w:tc>
          <w:tcPr>
            <w:tcW w:w="753" w:type="pct"/>
          </w:tcPr>
          <w:p w:rsidR="00DF3D90" w:rsidRDefault="00DF3D90"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DF3D90" w:rsidRDefault="00DF3D90"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DF3D90" w:rsidRDefault="00DF3D90" w:rsidP="009977D3">
            <w:pPr>
              <w:jc w:val="center"/>
              <w:rPr>
                <w:rFonts w:cs="SimSun"/>
                <w:b/>
                <w:bCs/>
              </w:rPr>
            </w:pPr>
            <w:r>
              <w:rPr>
                <w:rFonts w:cs="SimSun"/>
                <w:b/>
                <w:bCs/>
              </w:rPr>
              <w:t>Description</w:t>
            </w:r>
          </w:p>
        </w:tc>
      </w:tr>
      <w:tr w:rsidR="00DF3D90" w:rsidRPr="0084175A" w:rsidTr="009977D3">
        <w:trPr>
          <w:trHeight w:val="345"/>
        </w:trPr>
        <w:tc>
          <w:tcPr>
            <w:tcW w:w="794" w:type="pct"/>
            <w:shd w:val="clear" w:color="auto" w:fill="auto"/>
            <w:noWrap/>
            <w:vAlign w:val="center"/>
          </w:tcPr>
          <w:p w:rsidR="00DF3D90" w:rsidRPr="00B86AA2" w:rsidRDefault="00DF3D90" w:rsidP="009977D3">
            <w:pPr>
              <w:pStyle w:val="a"/>
              <w:jc w:val="center"/>
              <w:rPr>
                <w:b/>
                <w:i/>
              </w:rPr>
            </w:pPr>
            <w:r>
              <w:rPr>
                <w:b/>
                <w:i/>
              </w:rPr>
              <w:t>0</w:t>
            </w:r>
          </w:p>
        </w:tc>
        <w:tc>
          <w:tcPr>
            <w:tcW w:w="753" w:type="pct"/>
            <w:vAlign w:val="center"/>
          </w:tcPr>
          <w:p w:rsidR="00DF3D90" w:rsidRPr="00E01A83" w:rsidRDefault="00DF3D90" w:rsidP="009977D3">
            <w:pPr>
              <w:pStyle w:val="a"/>
              <w:jc w:val="center"/>
              <w:rPr>
                <w:b/>
                <w:i/>
              </w:rPr>
            </w:pPr>
            <w:r w:rsidRPr="00E01A83">
              <w:rPr>
                <w:b/>
                <w:i/>
              </w:rPr>
              <w:t>W</w:t>
            </w:r>
          </w:p>
        </w:tc>
        <w:tc>
          <w:tcPr>
            <w:tcW w:w="753" w:type="pct"/>
            <w:shd w:val="clear" w:color="auto" w:fill="auto"/>
            <w:noWrap/>
            <w:vAlign w:val="center"/>
          </w:tcPr>
          <w:p w:rsidR="00DF3D90" w:rsidRPr="00E01A83" w:rsidRDefault="00DF3D90" w:rsidP="009977D3">
            <w:pPr>
              <w:pStyle w:val="a"/>
              <w:jc w:val="center"/>
              <w:rPr>
                <w:b/>
                <w:i/>
              </w:rPr>
            </w:pPr>
            <w:r w:rsidRPr="00E01A83">
              <w:rPr>
                <w:b/>
                <w:i/>
              </w:rPr>
              <w:t>from</w:t>
            </w:r>
          </w:p>
        </w:tc>
        <w:tc>
          <w:tcPr>
            <w:tcW w:w="2700" w:type="pct"/>
            <w:shd w:val="clear" w:color="auto" w:fill="auto"/>
            <w:vAlign w:val="center"/>
          </w:tcPr>
          <w:p w:rsidR="00DF3D90" w:rsidRDefault="00DF3D90" w:rsidP="009977D3">
            <w:pPr>
              <w:pStyle w:val="a"/>
            </w:pPr>
            <w:r>
              <w:t xml:space="preserve">The link associated with the </w:t>
            </w:r>
            <w:r>
              <w:rPr>
                <w:rFonts w:hint="eastAsia"/>
              </w:rPr>
              <w:t>construction</w:t>
            </w:r>
          </w:p>
        </w:tc>
      </w:tr>
      <w:tr w:rsidR="00DF3D90" w:rsidRPr="0084175A" w:rsidTr="009977D3">
        <w:trPr>
          <w:trHeight w:val="345"/>
        </w:trPr>
        <w:tc>
          <w:tcPr>
            <w:tcW w:w="794" w:type="pct"/>
            <w:shd w:val="clear" w:color="auto" w:fill="auto"/>
            <w:noWrap/>
            <w:vAlign w:val="center"/>
          </w:tcPr>
          <w:p w:rsidR="00DF3D90" w:rsidRDefault="00DF3D90" w:rsidP="009977D3">
            <w:pPr>
              <w:pStyle w:val="a"/>
              <w:jc w:val="center"/>
              <w:rPr>
                <w:b/>
                <w:i/>
              </w:rPr>
            </w:pPr>
            <w:r>
              <w:rPr>
                <w:b/>
                <w:i/>
              </w:rPr>
              <w:t>1</w:t>
            </w:r>
          </w:p>
        </w:tc>
        <w:tc>
          <w:tcPr>
            <w:tcW w:w="753" w:type="pct"/>
            <w:vAlign w:val="center"/>
          </w:tcPr>
          <w:p w:rsidR="00DF3D90" w:rsidRPr="00E01A83" w:rsidRDefault="00DF3D90" w:rsidP="009977D3">
            <w:pPr>
              <w:pStyle w:val="a"/>
              <w:jc w:val="center"/>
              <w:rPr>
                <w:b/>
                <w:i/>
              </w:rPr>
            </w:pPr>
            <w:r>
              <w:rPr>
                <w:b/>
                <w:i/>
              </w:rPr>
              <w:t>N</w:t>
            </w:r>
          </w:p>
        </w:tc>
        <w:tc>
          <w:tcPr>
            <w:tcW w:w="753" w:type="pct"/>
            <w:shd w:val="clear" w:color="auto" w:fill="auto"/>
            <w:noWrap/>
            <w:vAlign w:val="center"/>
          </w:tcPr>
          <w:p w:rsidR="00DF3D90" w:rsidRPr="00E01A83" w:rsidRDefault="00DF3D90" w:rsidP="009977D3">
            <w:pPr>
              <w:pStyle w:val="a"/>
              <w:jc w:val="center"/>
              <w:rPr>
                <w:b/>
                <w:i/>
              </w:rPr>
            </w:pPr>
            <w:r>
              <w:rPr>
                <w:b/>
                <w:i/>
              </w:rPr>
              <w:t>via</w:t>
            </w:r>
          </w:p>
        </w:tc>
        <w:tc>
          <w:tcPr>
            <w:tcW w:w="2700" w:type="pct"/>
            <w:shd w:val="clear" w:color="auto" w:fill="auto"/>
            <w:vAlign w:val="center"/>
          </w:tcPr>
          <w:p w:rsidR="00DF3D90" w:rsidRDefault="00DF3D90" w:rsidP="009977D3">
            <w:pPr>
              <w:pStyle w:val="a"/>
            </w:pPr>
            <w:r>
              <w:t>T</w:t>
            </w:r>
            <w:r>
              <w:rPr>
                <w:rFonts w:hint="eastAsia"/>
              </w:rPr>
              <w:t>he from node of the link.</w:t>
            </w:r>
            <w:r>
              <w:t xml:space="preserve"> </w:t>
            </w:r>
          </w:p>
        </w:tc>
      </w:tr>
    </w:tbl>
    <w:p w:rsidR="00DF3D90" w:rsidRPr="00C21C3B" w:rsidRDefault="00DF3D90" w:rsidP="00DF3D90">
      <w:pPr>
        <w:rPr>
          <w:lang w:eastAsia="zh-CN"/>
        </w:rPr>
      </w:pPr>
    </w:p>
    <w:p w:rsidR="009F5A58" w:rsidRDefault="009F5A58" w:rsidP="001479A0">
      <w:pPr>
        <w:pStyle w:val="Heading2"/>
        <w:rPr>
          <w:lang w:eastAsia="zh-CN"/>
        </w:rPr>
      </w:pPr>
      <w:r>
        <w:rPr>
          <w:lang w:eastAsia="zh-CN"/>
        </w:rPr>
        <w:t>Divided Junction</w:t>
      </w:r>
    </w:p>
    <w:p w:rsidR="003020CD" w:rsidRDefault="00C37F1A" w:rsidP="004641D2">
      <w:pPr>
        <w:pStyle w:val="Heading3"/>
        <w:rPr>
          <w:lang w:eastAsia="zh-CN"/>
        </w:rPr>
      </w:pPr>
      <w:r>
        <w:rPr>
          <w:lang w:eastAsia="zh-CN"/>
        </w:rPr>
        <w:t>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9"/>
        <w:gridCol w:w="1328"/>
        <w:gridCol w:w="3402"/>
        <w:gridCol w:w="5697"/>
      </w:tblGrid>
      <w:tr w:rsidR="004579BF" w:rsidRPr="0084175A" w:rsidTr="009977D3">
        <w:trPr>
          <w:trHeight w:val="330"/>
        </w:trPr>
        <w:tc>
          <w:tcPr>
            <w:tcW w:w="1043" w:type="pct"/>
            <w:shd w:val="clear" w:color="auto" w:fill="auto"/>
            <w:noWrap/>
            <w:vAlign w:val="center"/>
            <w:hideMark/>
          </w:tcPr>
          <w:p w:rsidR="004579BF" w:rsidRDefault="004579BF"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4579BF" w:rsidRDefault="004579BF" w:rsidP="009977D3">
            <w:pPr>
              <w:jc w:val="center"/>
              <w:rPr>
                <w:rFonts w:cs="SimSun"/>
                <w:b/>
                <w:bCs/>
                <w:lang w:eastAsia="zh-CN"/>
              </w:rPr>
            </w:pPr>
            <w:r w:rsidRPr="00330ED0">
              <w:rPr>
                <w:rFonts w:cs="SimSun"/>
                <w:b/>
                <w:bCs/>
              </w:rPr>
              <w:t>Mandatory</w:t>
            </w:r>
          </w:p>
        </w:tc>
        <w:tc>
          <w:tcPr>
            <w:tcW w:w="1291" w:type="pct"/>
            <w:vAlign w:val="center"/>
          </w:tcPr>
          <w:p w:rsidR="004579BF" w:rsidRDefault="004579BF" w:rsidP="009977D3">
            <w:pPr>
              <w:jc w:val="center"/>
              <w:rPr>
                <w:rFonts w:cs="SimSun"/>
                <w:b/>
                <w:bCs/>
                <w:lang w:eastAsia="zh-CN"/>
              </w:rPr>
            </w:pPr>
            <w:r>
              <w:rPr>
                <w:rFonts w:cs="SimSun" w:hint="eastAsia"/>
                <w:b/>
                <w:bCs/>
                <w:lang w:eastAsia="zh-CN"/>
              </w:rPr>
              <w:t>Value</w:t>
            </w:r>
          </w:p>
        </w:tc>
        <w:tc>
          <w:tcPr>
            <w:tcW w:w="2162" w:type="pct"/>
            <w:shd w:val="clear" w:color="auto" w:fill="auto"/>
            <w:noWrap/>
            <w:vAlign w:val="center"/>
            <w:hideMark/>
          </w:tcPr>
          <w:p w:rsidR="004579BF" w:rsidRDefault="004579BF" w:rsidP="009977D3">
            <w:pPr>
              <w:jc w:val="center"/>
              <w:rPr>
                <w:rFonts w:cs="SimSun"/>
                <w:b/>
                <w:bCs/>
              </w:rPr>
            </w:pPr>
            <w:r>
              <w:rPr>
                <w:rFonts w:cs="SimSun"/>
                <w:b/>
                <w:bCs/>
              </w:rPr>
              <w:t>Description</w:t>
            </w:r>
          </w:p>
        </w:tc>
      </w:tr>
      <w:tr w:rsidR="004579BF" w:rsidRPr="0084175A" w:rsidTr="009977D3">
        <w:trPr>
          <w:trHeight w:val="345"/>
        </w:trPr>
        <w:tc>
          <w:tcPr>
            <w:tcW w:w="1043" w:type="pct"/>
            <w:shd w:val="clear" w:color="auto" w:fill="auto"/>
            <w:noWrap/>
            <w:vAlign w:val="center"/>
            <w:hideMark/>
          </w:tcPr>
          <w:p w:rsidR="004579BF" w:rsidRPr="00B86AA2" w:rsidRDefault="004579BF" w:rsidP="009977D3">
            <w:pPr>
              <w:pStyle w:val="a"/>
              <w:jc w:val="center"/>
              <w:rPr>
                <w:b/>
                <w:i/>
              </w:rPr>
            </w:pPr>
            <w:r>
              <w:rPr>
                <w:b/>
                <w:i/>
              </w:rPr>
              <w:t>type</w:t>
            </w:r>
          </w:p>
        </w:tc>
        <w:tc>
          <w:tcPr>
            <w:tcW w:w="504" w:type="pct"/>
            <w:shd w:val="clear" w:color="auto" w:fill="auto"/>
            <w:noWrap/>
            <w:vAlign w:val="center"/>
            <w:hideMark/>
          </w:tcPr>
          <w:p w:rsidR="004579BF" w:rsidRDefault="004579BF" w:rsidP="009977D3">
            <w:pPr>
              <w:pStyle w:val="a"/>
              <w:jc w:val="center"/>
            </w:pPr>
            <w:r>
              <w:t>Y</w:t>
            </w:r>
          </w:p>
        </w:tc>
        <w:tc>
          <w:tcPr>
            <w:tcW w:w="1291" w:type="pct"/>
            <w:vAlign w:val="center"/>
          </w:tcPr>
          <w:p w:rsidR="004579BF" w:rsidRDefault="004579BF" w:rsidP="009977D3">
            <w:pPr>
              <w:pStyle w:val="a"/>
              <w:jc w:val="center"/>
            </w:pPr>
            <w:r w:rsidRPr="00CF3918">
              <w:rPr>
                <w:b/>
                <w:i/>
              </w:rPr>
              <w:t>divided_junction</w:t>
            </w:r>
            <w:r>
              <w:rPr>
                <w:b/>
                <w:i/>
              </w:rPr>
              <w:t>_</w:t>
            </w:r>
          </w:p>
        </w:tc>
        <w:tc>
          <w:tcPr>
            <w:tcW w:w="2162" w:type="pct"/>
            <w:shd w:val="clear" w:color="auto" w:fill="auto"/>
            <w:vAlign w:val="center"/>
            <w:hideMark/>
          </w:tcPr>
          <w:p w:rsidR="004579BF" w:rsidRDefault="004579BF" w:rsidP="009977D3">
            <w:pPr>
              <w:pStyle w:val="a"/>
            </w:pPr>
            <w:r>
              <w:rPr>
                <w:rFonts w:hint="eastAsia"/>
              </w:rPr>
              <w:t xml:space="preserve">TeleNav defined type for </w:t>
            </w:r>
            <w:r>
              <w:t>divided junction</w:t>
            </w:r>
            <w:r>
              <w:rPr>
                <w:rFonts w:hint="eastAsia"/>
              </w:rPr>
              <w:t xml:space="preserve">, </w:t>
            </w:r>
            <w:r>
              <w:t>identifies</w:t>
            </w:r>
            <w:r>
              <w:rPr>
                <w:rFonts w:hint="eastAsia"/>
              </w:rPr>
              <w:t xml:space="preserve"> it</w:t>
            </w:r>
            <w:r>
              <w:t>’</w:t>
            </w:r>
            <w:r>
              <w:rPr>
                <w:rFonts w:hint="eastAsia"/>
              </w:rPr>
              <w:t>s a</w:t>
            </w:r>
            <w:r>
              <w:t xml:space="preserve"> divided junction relation </w:t>
            </w:r>
            <w:r>
              <w:rPr>
                <w:rFonts w:hint="eastAsia"/>
              </w:rPr>
              <w:t>record.</w:t>
            </w:r>
          </w:p>
        </w:tc>
      </w:tr>
    </w:tbl>
    <w:p w:rsidR="004579BF" w:rsidRPr="004579BF" w:rsidRDefault="004579BF" w:rsidP="004579BF">
      <w:pPr>
        <w:rPr>
          <w:lang w:eastAsia="zh-CN"/>
        </w:rPr>
      </w:pPr>
    </w:p>
    <w:p w:rsidR="00594B5A" w:rsidRDefault="00594B5A" w:rsidP="00594B5A">
      <w:pPr>
        <w:pStyle w:val="Heading3"/>
        <w:rPr>
          <w:lang w:eastAsia="zh-CN"/>
        </w:rPr>
      </w:pPr>
      <w:r>
        <w:rPr>
          <w:lang w:eastAsia="zh-CN"/>
        </w:rPr>
        <w:t>Other Attribute</w:t>
      </w:r>
    </w:p>
    <w:p w:rsidR="00CF3918" w:rsidRPr="00CF3918" w:rsidRDefault="004579BF" w:rsidP="00CF3918">
      <w:pPr>
        <w:rPr>
          <w:lang w:eastAsia="zh-CN"/>
        </w:rPr>
      </w:pPr>
      <w:r>
        <w:rPr>
          <w:lang w:eastAsia="zh-CN"/>
        </w:rPr>
        <w:t>N/A</w:t>
      </w:r>
    </w:p>
    <w:p w:rsidR="0078483A" w:rsidRDefault="0078483A" w:rsidP="0078483A">
      <w:pPr>
        <w:pStyle w:val="Heading3"/>
        <w:rPr>
          <w:lang w:eastAsia="zh-CN"/>
        </w:rPr>
      </w:pPr>
      <w:r>
        <w:rPr>
          <w:lang w:eastAsia="zh-CN"/>
        </w:rPr>
        <w:lastRenderedPageBreak/>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441B28" w:rsidRPr="0084175A" w:rsidTr="009977D3">
        <w:trPr>
          <w:trHeight w:val="330"/>
        </w:trPr>
        <w:tc>
          <w:tcPr>
            <w:tcW w:w="794" w:type="pct"/>
            <w:shd w:val="clear" w:color="auto" w:fill="auto"/>
            <w:noWrap/>
            <w:vAlign w:val="center"/>
            <w:hideMark/>
          </w:tcPr>
          <w:p w:rsidR="00441B28" w:rsidRDefault="00441B28" w:rsidP="009977D3">
            <w:pPr>
              <w:jc w:val="center"/>
              <w:rPr>
                <w:rFonts w:cs="SimSun"/>
                <w:b/>
                <w:bCs/>
                <w:lang w:eastAsia="zh-CN"/>
              </w:rPr>
            </w:pPr>
            <w:r>
              <w:rPr>
                <w:rFonts w:cs="SimSun"/>
                <w:b/>
                <w:bCs/>
                <w:lang w:eastAsia="zh-CN"/>
              </w:rPr>
              <w:t xml:space="preserve">Sequence No. </w:t>
            </w:r>
          </w:p>
        </w:tc>
        <w:tc>
          <w:tcPr>
            <w:tcW w:w="753" w:type="pct"/>
          </w:tcPr>
          <w:p w:rsidR="00441B28" w:rsidRDefault="00441B28"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441B28" w:rsidRDefault="00441B28"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441B28" w:rsidRDefault="00441B28" w:rsidP="009977D3">
            <w:pPr>
              <w:jc w:val="center"/>
              <w:rPr>
                <w:rFonts w:cs="SimSun"/>
                <w:b/>
                <w:bCs/>
              </w:rPr>
            </w:pPr>
            <w:r>
              <w:rPr>
                <w:rFonts w:cs="SimSun"/>
                <w:b/>
                <w:bCs/>
              </w:rPr>
              <w:t>Description</w:t>
            </w:r>
          </w:p>
        </w:tc>
      </w:tr>
      <w:tr w:rsidR="00441B28" w:rsidRPr="0084175A" w:rsidTr="009977D3">
        <w:trPr>
          <w:trHeight w:val="345"/>
        </w:trPr>
        <w:tc>
          <w:tcPr>
            <w:tcW w:w="794" w:type="pct"/>
            <w:shd w:val="clear" w:color="auto" w:fill="auto"/>
            <w:noWrap/>
            <w:vAlign w:val="center"/>
          </w:tcPr>
          <w:p w:rsidR="00441B28" w:rsidRPr="00B86AA2" w:rsidRDefault="005F097E" w:rsidP="009977D3">
            <w:pPr>
              <w:pStyle w:val="a"/>
              <w:jc w:val="center"/>
              <w:rPr>
                <w:b/>
                <w:i/>
              </w:rPr>
            </w:pPr>
            <w:r>
              <w:rPr>
                <w:b/>
                <w:i/>
              </w:rPr>
              <w:t>0</w:t>
            </w:r>
          </w:p>
        </w:tc>
        <w:tc>
          <w:tcPr>
            <w:tcW w:w="753" w:type="pct"/>
            <w:vAlign w:val="center"/>
          </w:tcPr>
          <w:p w:rsidR="00441B28" w:rsidRPr="00E01A83" w:rsidRDefault="008371E5" w:rsidP="009977D3">
            <w:pPr>
              <w:pStyle w:val="a"/>
              <w:jc w:val="center"/>
              <w:rPr>
                <w:b/>
                <w:i/>
              </w:rPr>
            </w:pPr>
            <w:r>
              <w:rPr>
                <w:b/>
                <w:i/>
              </w:rPr>
              <w:t>W</w:t>
            </w:r>
          </w:p>
        </w:tc>
        <w:tc>
          <w:tcPr>
            <w:tcW w:w="753" w:type="pct"/>
            <w:shd w:val="clear" w:color="auto" w:fill="auto"/>
            <w:noWrap/>
            <w:vAlign w:val="center"/>
          </w:tcPr>
          <w:p w:rsidR="00441B28" w:rsidRPr="00E01A83" w:rsidRDefault="008371E5" w:rsidP="009977D3">
            <w:pPr>
              <w:pStyle w:val="a"/>
              <w:jc w:val="center"/>
              <w:rPr>
                <w:b/>
                <w:i/>
              </w:rPr>
            </w:pPr>
            <w:r>
              <w:rPr>
                <w:b/>
                <w:i/>
              </w:rPr>
              <w:t>from</w:t>
            </w:r>
          </w:p>
        </w:tc>
        <w:tc>
          <w:tcPr>
            <w:tcW w:w="2700" w:type="pct"/>
            <w:shd w:val="clear" w:color="auto" w:fill="auto"/>
            <w:vAlign w:val="center"/>
          </w:tcPr>
          <w:p w:rsidR="00441B28" w:rsidRDefault="006751E8" w:rsidP="006751E8">
            <w:pPr>
              <w:pStyle w:val="a"/>
            </w:pPr>
            <w:r>
              <w:t xml:space="preserve">The </w:t>
            </w:r>
            <w:r w:rsidRPr="006751E8">
              <w:rPr>
                <w:b/>
                <w:i/>
              </w:rPr>
              <w:t>from</w:t>
            </w:r>
            <w:r>
              <w:t xml:space="preserve"> link associated with the divided junction</w:t>
            </w:r>
            <w:r w:rsidR="00441B28">
              <w:t xml:space="preserve">. </w:t>
            </w:r>
          </w:p>
        </w:tc>
      </w:tr>
      <w:tr w:rsidR="005F097E" w:rsidRPr="0084175A" w:rsidTr="009977D3">
        <w:trPr>
          <w:trHeight w:val="345"/>
        </w:trPr>
        <w:tc>
          <w:tcPr>
            <w:tcW w:w="794" w:type="pct"/>
            <w:shd w:val="clear" w:color="auto" w:fill="auto"/>
            <w:noWrap/>
            <w:vAlign w:val="center"/>
          </w:tcPr>
          <w:p w:rsidR="005F097E" w:rsidRDefault="005F097E" w:rsidP="009977D3">
            <w:pPr>
              <w:pStyle w:val="a"/>
              <w:jc w:val="center"/>
              <w:rPr>
                <w:b/>
                <w:i/>
              </w:rPr>
            </w:pPr>
            <w:r>
              <w:rPr>
                <w:b/>
                <w:i/>
              </w:rPr>
              <w:t>1</w:t>
            </w:r>
          </w:p>
        </w:tc>
        <w:tc>
          <w:tcPr>
            <w:tcW w:w="753" w:type="pct"/>
            <w:vAlign w:val="center"/>
          </w:tcPr>
          <w:p w:rsidR="005F097E" w:rsidRDefault="008371E5" w:rsidP="009977D3">
            <w:pPr>
              <w:pStyle w:val="a"/>
              <w:jc w:val="center"/>
              <w:rPr>
                <w:b/>
                <w:i/>
              </w:rPr>
            </w:pPr>
            <w:r>
              <w:rPr>
                <w:b/>
                <w:i/>
              </w:rPr>
              <w:t>N</w:t>
            </w:r>
          </w:p>
        </w:tc>
        <w:tc>
          <w:tcPr>
            <w:tcW w:w="753" w:type="pct"/>
            <w:shd w:val="clear" w:color="auto" w:fill="auto"/>
            <w:noWrap/>
            <w:vAlign w:val="center"/>
          </w:tcPr>
          <w:p w:rsidR="005F097E" w:rsidRDefault="008371E5" w:rsidP="009977D3">
            <w:pPr>
              <w:pStyle w:val="a"/>
              <w:jc w:val="center"/>
              <w:rPr>
                <w:b/>
                <w:i/>
              </w:rPr>
            </w:pPr>
            <w:r>
              <w:rPr>
                <w:b/>
                <w:i/>
              </w:rPr>
              <w:t>via</w:t>
            </w:r>
          </w:p>
        </w:tc>
        <w:tc>
          <w:tcPr>
            <w:tcW w:w="2700" w:type="pct"/>
            <w:shd w:val="clear" w:color="auto" w:fill="auto"/>
            <w:vAlign w:val="center"/>
          </w:tcPr>
          <w:p w:rsidR="005F097E" w:rsidRDefault="006751E8" w:rsidP="009977D3">
            <w:pPr>
              <w:pStyle w:val="a"/>
            </w:pPr>
            <w:r>
              <w:t>The node of divided junction.</w:t>
            </w:r>
          </w:p>
        </w:tc>
      </w:tr>
      <w:tr w:rsidR="005F097E" w:rsidRPr="0084175A" w:rsidTr="009977D3">
        <w:trPr>
          <w:trHeight w:val="345"/>
        </w:trPr>
        <w:tc>
          <w:tcPr>
            <w:tcW w:w="794" w:type="pct"/>
            <w:shd w:val="clear" w:color="auto" w:fill="auto"/>
            <w:noWrap/>
            <w:vAlign w:val="center"/>
          </w:tcPr>
          <w:p w:rsidR="005F097E" w:rsidRDefault="005F097E" w:rsidP="009977D3">
            <w:pPr>
              <w:pStyle w:val="a"/>
              <w:jc w:val="center"/>
              <w:rPr>
                <w:b/>
                <w:i/>
              </w:rPr>
            </w:pPr>
            <w:r>
              <w:rPr>
                <w:b/>
                <w:i/>
              </w:rPr>
              <w:t>2</w:t>
            </w:r>
          </w:p>
        </w:tc>
        <w:tc>
          <w:tcPr>
            <w:tcW w:w="753" w:type="pct"/>
            <w:vAlign w:val="center"/>
          </w:tcPr>
          <w:p w:rsidR="005F097E" w:rsidRDefault="008371E5" w:rsidP="009977D3">
            <w:pPr>
              <w:pStyle w:val="a"/>
              <w:jc w:val="center"/>
              <w:rPr>
                <w:b/>
                <w:i/>
              </w:rPr>
            </w:pPr>
            <w:r>
              <w:rPr>
                <w:b/>
                <w:i/>
              </w:rPr>
              <w:t>W</w:t>
            </w:r>
          </w:p>
        </w:tc>
        <w:tc>
          <w:tcPr>
            <w:tcW w:w="753" w:type="pct"/>
            <w:shd w:val="clear" w:color="auto" w:fill="auto"/>
            <w:noWrap/>
            <w:vAlign w:val="center"/>
          </w:tcPr>
          <w:p w:rsidR="005F097E" w:rsidRDefault="008371E5" w:rsidP="009977D3">
            <w:pPr>
              <w:pStyle w:val="a"/>
              <w:jc w:val="center"/>
              <w:rPr>
                <w:b/>
                <w:i/>
              </w:rPr>
            </w:pPr>
            <w:r>
              <w:rPr>
                <w:b/>
                <w:i/>
              </w:rPr>
              <w:t>to</w:t>
            </w:r>
          </w:p>
        </w:tc>
        <w:tc>
          <w:tcPr>
            <w:tcW w:w="2700" w:type="pct"/>
            <w:shd w:val="clear" w:color="auto" w:fill="auto"/>
            <w:vAlign w:val="center"/>
          </w:tcPr>
          <w:p w:rsidR="005F097E" w:rsidRDefault="006751E8" w:rsidP="009977D3">
            <w:pPr>
              <w:pStyle w:val="a"/>
            </w:pPr>
            <w:r>
              <w:t xml:space="preserve">The </w:t>
            </w:r>
            <w:r w:rsidRPr="005C1860">
              <w:rPr>
                <w:b/>
                <w:i/>
              </w:rPr>
              <w:t>to</w:t>
            </w:r>
            <w:r>
              <w:t xml:space="preserve"> link associated with the divided junction.</w:t>
            </w:r>
          </w:p>
        </w:tc>
      </w:tr>
    </w:tbl>
    <w:p w:rsidR="009D349F" w:rsidRDefault="009D349F" w:rsidP="009D349F">
      <w:pPr>
        <w:pStyle w:val="Heading2"/>
        <w:rPr>
          <w:lang w:eastAsia="zh-CN"/>
        </w:rPr>
      </w:pPr>
      <w:r>
        <w:rPr>
          <w:lang w:eastAsia="zh-CN"/>
        </w:rPr>
        <w:t>GJV</w:t>
      </w:r>
    </w:p>
    <w:tbl>
      <w:tblPr>
        <w:tblW w:w="13785" w:type="dxa"/>
        <w:tblInd w:w="93" w:type="dxa"/>
        <w:tblLayout w:type="fixed"/>
        <w:tblLook w:val="04A0" w:firstRow="1" w:lastRow="0" w:firstColumn="1" w:lastColumn="0" w:noHBand="0" w:noVBand="1"/>
      </w:tblPr>
      <w:tblGrid>
        <w:gridCol w:w="1505"/>
        <w:gridCol w:w="1213"/>
        <w:gridCol w:w="4047"/>
        <w:gridCol w:w="7020"/>
      </w:tblGrid>
      <w:tr w:rsidR="009D349F" w:rsidRPr="00F603A4" w:rsidTr="009977D3">
        <w:trPr>
          <w:trHeight w:val="300"/>
        </w:trPr>
        <w:tc>
          <w:tcPr>
            <w:tcW w:w="15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Key</w:t>
            </w:r>
          </w:p>
        </w:tc>
        <w:tc>
          <w:tcPr>
            <w:tcW w:w="1213" w:type="dxa"/>
            <w:tcBorders>
              <w:top w:val="single" w:sz="4" w:space="0" w:color="auto"/>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xml:space="preserve">Mandatory </w:t>
            </w:r>
          </w:p>
        </w:tc>
        <w:tc>
          <w:tcPr>
            <w:tcW w:w="4047" w:type="dxa"/>
            <w:tcBorders>
              <w:top w:val="single" w:sz="4" w:space="0" w:color="auto"/>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Value</w:t>
            </w:r>
          </w:p>
        </w:tc>
        <w:tc>
          <w:tcPr>
            <w:tcW w:w="7020" w:type="dxa"/>
            <w:tcBorders>
              <w:top w:val="single" w:sz="4" w:space="0" w:color="auto"/>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Description</w:t>
            </w:r>
          </w:p>
        </w:tc>
      </w:tr>
      <w:tr w:rsidR="009D349F" w:rsidRPr="00F603A4" w:rsidTr="009977D3">
        <w:trPr>
          <w:trHeight w:val="300"/>
        </w:trPr>
        <w:tc>
          <w:tcPr>
            <w:tcW w:w="1505" w:type="dxa"/>
            <w:tcBorders>
              <w:top w:val="nil"/>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type</w:t>
            </w:r>
          </w:p>
        </w:tc>
        <w:tc>
          <w:tcPr>
            <w:tcW w:w="1213"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Y</w:t>
            </w: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gjv</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 </w:t>
            </w:r>
          </w:p>
        </w:tc>
      </w:tr>
      <w:tr w:rsidR="009D349F" w:rsidRPr="00F603A4" w:rsidTr="009977D3">
        <w:trPr>
          <w:trHeight w:val="300"/>
        </w:trPr>
        <w:tc>
          <w:tcPr>
            <w:tcW w:w="1505" w:type="dxa"/>
            <w:tcBorders>
              <w:top w:val="nil"/>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iso</w:t>
            </w:r>
          </w:p>
        </w:tc>
        <w:tc>
          <w:tcPr>
            <w:tcW w:w="1213"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Y</w:t>
            </w: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 </w:t>
            </w:r>
          </w:p>
        </w:tc>
        <w:tc>
          <w:tcPr>
            <w:tcW w:w="7020" w:type="dxa"/>
            <w:tcBorders>
              <w:top w:val="nil"/>
              <w:left w:val="nil"/>
              <w:bottom w:val="single" w:sz="4" w:space="0" w:color="auto"/>
              <w:right w:val="single" w:sz="4" w:space="0" w:color="auto"/>
            </w:tcBorders>
            <w:shd w:val="clear" w:color="auto" w:fill="auto"/>
            <w:vAlign w:val="bottom"/>
            <w:hideMark/>
          </w:tcPr>
          <w:p w:rsidR="009D349F" w:rsidRPr="00F603A4" w:rsidRDefault="009D349F" w:rsidP="009977D3">
            <w:pPr>
              <w:spacing w:after="0" w:line="240" w:lineRule="auto"/>
              <w:rPr>
                <w:rFonts w:eastAsia="Times New Roman" w:cs="Times New Roman"/>
                <w:color w:val="0000FF"/>
                <w:u w:val="single"/>
                <w:lang w:eastAsia="zh-CN"/>
              </w:rPr>
            </w:pPr>
            <w:r w:rsidRPr="00F603A4">
              <w:rPr>
                <w:rFonts w:eastAsia="Times New Roman" w:cs="Times New Roman"/>
                <w:color w:val="0000FF"/>
                <w:u w:val="single"/>
                <w:lang w:eastAsia="zh-CN"/>
              </w:rPr>
              <w:t> </w:t>
            </w:r>
          </w:p>
        </w:tc>
      </w:tr>
      <w:tr w:rsidR="009D349F" w:rsidRPr="00F603A4" w:rsidTr="009977D3">
        <w:trPr>
          <w:trHeight w:val="300"/>
        </w:trPr>
        <w:tc>
          <w:tcPr>
            <w:tcW w:w="1505" w:type="dxa"/>
            <w:tcBorders>
              <w:top w:val="nil"/>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side</w:t>
            </w:r>
          </w:p>
        </w:tc>
        <w:tc>
          <w:tcPr>
            <w:tcW w:w="1213"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Y</w:t>
            </w: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 </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w:t>
            </w:r>
          </w:p>
        </w:tc>
      </w:tr>
      <w:tr w:rsidR="009D349F" w:rsidRPr="00F603A4" w:rsidTr="009977D3">
        <w:trPr>
          <w:trHeight w:val="300"/>
        </w:trPr>
        <w:tc>
          <w:tcPr>
            <w:tcW w:w="1505" w:type="dxa"/>
            <w:vMerge w:val="restart"/>
            <w:tcBorders>
              <w:top w:val="nil"/>
              <w:left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w:t>
            </w:r>
          </w:p>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w:t>
            </w:r>
          </w:p>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w:t>
            </w:r>
          </w:p>
        </w:tc>
        <w:tc>
          <w:tcPr>
            <w:tcW w:w="1213" w:type="dxa"/>
            <w:vMerge w:val="restart"/>
            <w:tcBorders>
              <w:top w:val="nil"/>
              <w:left w:val="nil"/>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w:t>
            </w:r>
          </w:p>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w:t>
            </w:r>
          </w:p>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 </w:t>
            </w: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L</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left</w:t>
            </w:r>
          </w:p>
        </w:tc>
      </w:tr>
      <w:tr w:rsidR="009D349F" w:rsidRPr="00F603A4" w:rsidTr="009977D3">
        <w:trPr>
          <w:trHeight w:val="300"/>
        </w:trPr>
        <w:tc>
          <w:tcPr>
            <w:tcW w:w="1505" w:type="dxa"/>
            <w:vMerge/>
            <w:tcBorders>
              <w:left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p>
        </w:tc>
        <w:tc>
          <w:tcPr>
            <w:tcW w:w="1213" w:type="dxa"/>
            <w:vMerge/>
            <w:tcBorders>
              <w:left w:val="nil"/>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M</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middle</w:t>
            </w:r>
          </w:p>
        </w:tc>
      </w:tr>
      <w:tr w:rsidR="009D349F" w:rsidRPr="00F603A4" w:rsidTr="009977D3">
        <w:trPr>
          <w:trHeight w:val="300"/>
        </w:trPr>
        <w:tc>
          <w:tcPr>
            <w:tcW w:w="1505" w:type="dxa"/>
            <w:vMerge/>
            <w:tcBorders>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p>
        </w:tc>
        <w:tc>
          <w:tcPr>
            <w:tcW w:w="1213" w:type="dxa"/>
            <w:vMerge/>
            <w:tcBorders>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R</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right</w:t>
            </w:r>
          </w:p>
        </w:tc>
      </w:tr>
      <w:tr w:rsidR="009D349F" w:rsidRPr="00F603A4" w:rsidTr="009977D3">
        <w:trPr>
          <w:trHeight w:val="1200"/>
        </w:trPr>
        <w:tc>
          <w:tcPr>
            <w:tcW w:w="1505" w:type="dxa"/>
            <w:tcBorders>
              <w:top w:val="nil"/>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gms_svg</w:t>
            </w:r>
          </w:p>
        </w:tc>
        <w:tc>
          <w:tcPr>
            <w:tcW w:w="1213"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N</w:t>
            </w: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User defined</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The 2DGS SVG file represents the layers and sub-layers for 2D Generalized Sign(2DGS).</w:t>
            </w:r>
          </w:p>
        </w:tc>
      </w:tr>
      <w:tr w:rsidR="009D349F" w:rsidRPr="00F603A4" w:rsidTr="009977D3">
        <w:trPr>
          <w:trHeight w:val="900"/>
        </w:trPr>
        <w:tc>
          <w:tcPr>
            <w:tcW w:w="1505" w:type="dxa"/>
            <w:tcBorders>
              <w:top w:val="nil"/>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file_name</w:t>
            </w:r>
          </w:p>
        </w:tc>
        <w:tc>
          <w:tcPr>
            <w:tcW w:w="1213"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N</w:t>
            </w: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User defined</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The 2DGJ SVG file represents the layers and sub-layers for 2D Generalized Junctions (2DGJ).</w:t>
            </w:r>
          </w:p>
        </w:tc>
      </w:tr>
      <w:tr w:rsidR="009D349F" w:rsidRPr="00F603A4" w:rsidTr="009977D3">
        <w:trPr>
          <w:trHeight w:val="600"/>
        </w:trPr>
        <w:tc>
          <w:tcPr>
            <w:tcW w:w="1505" w:type="dxa"/>
            <w:tcBorders>
              <w:top w:val="nil"/>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sign_dest</w:t>
            </w:r>
          </w:p>
        </w:tc>
        <w:tc>
          <w:tcPr>
            <w:tcW w:w="1213"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Y</w:t>
            </w:r>
          </w:p>
        </w:tc>
        <w:tc>
          <w:tcPr>
            <w:tcW w:w="4047"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i/>
                <w:iCs/>
                <w:color w:val="000000"/>
                <w:lang w:eastAsia="zh-CN"/>
              </w:rPr>
            </w:pPr>
            <w:r w:rsidRPr="00F603A4">
              <w:rPr>
                <w:rFonts w:eastAsia="Times New Roman" w:cs="Times New Roman"/>
                <w:i/>
                <w:iCs/>
                <w:color w:val="000000"/>
                <w:lang w:eastAsia="zh-CN"/>
              </w:rPr>
              <w:t>User defined</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destination lane,if not have data  '-1'</w:t>
            </w:r>
          </w:p>
        </w:tc>
      </w:tr>
      <w:tr w:rsidR="009D349F" w:rsidRPr="00F603A4" w:rsidTr="009977D3">
        <w:trPr>
          <w:trHeight w:val="1200"/>
        </w:trPr>
        <w:tc>
          <w:tcPr>
            <w:tcW w:w="1505" w:type="dxa"/>
            <w:tcBorders>
              <w:top w:val="nil"/>
              <w:left w:val="single" w:sz="4" w:space="0" w:color="auto"/>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gms_template</w:t>
            </w:r>
          </w:p>
        </w:tc>
        <w:tc>
          <w:tcPr>
            <w:tcW w:w="1213"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N</w:t>
            </w:r>
          </w:p>
        </w:tc>
        <w:tc>
          <w:tcPr>
            <w:tcW w:w="4047" w:type="dxa"/>
            <w:tcBorders>
              <w:top w:val="nil"/>
              <w:left w:val="nil"/>
              <w:bottom w:val="single" w:sz="4" w:space="0" w:color="auto"/>
              <w:right w:val="single" w:sz="4" w:space="0" w:color="auto"/>
            </w:tcBorders>
            <w:shd w:val="clear" w:color="auto" w:fill="auto"/>
            <w:vAlign w:val="bottom"/>
            <w:hideMark/>
          </w:tcPr>
          <w:p w:rsidR="009D349F" w:rsidRPr="00F603A4" w:rsidRDefault="009D349F" w:rsidP="009977D3">
            <w:pPr>
              <w:spacing w:after="0" w:line="240" w:lineRule="auto"/>
              <w:rPr>
                <w:rFonts w:eastAsia="Times New Roman" w:cs="Times New Roman"/>
                <w:color w:val="000000"/>
                <w:lang w:eastAsia="zh-CN"/>
              </w:rPr>
            </w:pPr>
            <w:r w:rsidRPr="00F603A4">
              <w:rPr>
                <w:rFonts w:eastAsia="Times New Roman" w:cs="Times New Roman"/>
                <w:color w:val="000000"/>
                <w:lang w:eastAsia="zh-CN"/>
              </w:rPr>
              <w:t>BIF_A_L/BIF_A_R/EXIT_A/EXIT_A_L/EXIT_A_R/EXIT_B/EXIT_B_L/EXIT_B_R/EXIT_C/EXIT_C_R/EXIT_C_L/SON_A/SON_B</w:t>
            </w:r>
          </w:p>
        </w:tc>
        <w:tc>
          <w:tcPr>
            <w:tcW w:w="7020" w:type="dxa"/>
            <w:tcBorders>
              <w:top w:val="nil"/>
              <w:left w:val="nil"/>
              <w:bottom w:val="single" w:sz="4" w:space="0" w:color="auto"/>
              <w:right w:val="single" w:sz="4" w:space="0" w:color="auto"/>
            </w:tcBorders>
            <w:shd w:val="clear" w:color="auto" w:fill="auto"/>
            <w:vAlign w:val="center"/>
            <w:hideMark/>
          </w:tcPr>
          <w:p w:rsidR="009D349F" w:rsidRPr="00F603A4" w:rsidRDefault="009D349F" w:rsidP="009977D3">
            <w:pPr>
              <w:spacing w:after="0" w:line="240" w:lineRule="auto"/>
              <w:jc w:val="center"/>
              <w:rPr>
                <w:rFonts w:eastAsia="Times New Roman" w:cs="Times New Roman"/>
                <w:color w:val="000000"/>
                <w:lang w:eastAsia="zh-CN"/>
              </w:rPr>
            </w:pPr>
            <w:r w:rsidRPr="00F603A4">
              <w:rPr>
                <w:rFonts w:eastAsia="Times New Roman" w:cs="Times New Roman"/>
                <w:color w:val="000000"/>
                <w:lang w:eastAsia="zh-CN"/>
              </w:rPr>
              <w:t>please see "2D Generalized Junctions and 2D Generalized Signs User Manual.pdf"</w:t>
            </w:r>
          </w:p>
        </w:tc>
      </w:tr>
    </w:tbl>
    <w:p w:rsidR="00594B5A" w:rsidRPr="00594B5A" w:rsidRDefault="00594B5A" w:rsidP="00594B5A">
      <w:pPr>
        <w:pStyle w:val="Heading3"/>
        <w:rPr>
          <w:lang w:eastAsia="zh-CN"/>
        </w:rPr>
      </w:pPr>
      <w:r>
        <w:rPr>
          <w:lang w:eastAsia="zh-CN"/>
        </w:rPr>
        <w:t>Other Attribute</w:t>
      </w:r>
      <w:r w:rsidR="00686808">
        <w:rPr>
          <w:lang w:eastAsia="zh-CN"/>
        </w:rPr>
        <w:t xml:space="preserve"> (TODO)</w:t>
      </w:r>
    </w:p>
    <w:p w:rsidR="00594B5A" w:rsidRPr="00594B5A" w:rsidRDefault="00594B5A" w:rsidP="00594B5A">
      <w:pPr>
        <w:pStyle w:val="Heading3"/>
        <w:rPr>
          <w:lang w:eastAsia="zh-CN"/>
        </w:rPr>
      </w:pPr>
      <w:r>
        <w:rPr>
          <w:lang w:eastAsia="zh-CN"/>
        </w:rPr>
        <w:t>Members</w:t>
      </w:r>
      <w:r w:rsidR="003B6BB3">
        <w:rPr>
          <w:lang w:eastAsia="zh-CN"/>
        </w:rPr>
        <w:t xml:space="preserve"> (TODO)</w:t>
      </w:r>
    </w:p>
    <w:p w:rsidR="00450F40" w:rsidRDefault="00450F40" w:rsidP="00450F40">
      <w:pPr>
        <w:pStyle w:val="Heading2"/>
        <w:rPr>
          <w:lang w:eastAsia="zh-CN"/>
        </w:rPr>
      </w:pPr>
      <w:r>
        <w:rPr>
          <w:lang w:eastAsia="zh-CN"/>
        </w:rPr>
        <w:t>Go Straight</w:t>
      </w:r>
    </w:p>
    <w:p w:rsidR="00450F40" w:rsidRPr="007C2CAF" w:rsidRDefault="00450F40" w:rsidP="00450F40">
      <w:pPr>
        <w:pStyle w:val="Heading3"/>
        <w:rPr>
          <w:lang w:eastAsia="zh-CN"/>
        </w:rPr>
      </w:pPr>
      <w:r>
        <w:rPr>
          <w:rFonts w:hint="eastAsia"/>
          <w:lang w:eastAsia="zh-CN"/>
        </w:rPr>
        <w:t>Go straight</w:t>
      </w:r>
      <w:r>
        <w:rPr>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450F40" w:rsidTr="009977D3">
        <w:trPr>
          <w:trHeight w:val="330"/>
        </w:trPr>
        <w:tc>
          <w:tcPr>
            <w:tcW w:w="1043" w:type="pct"/>
            <w:shd w:val="clear" w:color="auto" w:fill="auto"/>
            <w:noWrap/>
            <w:vAlign w:val="center"/>
            <w:hideMark/>
          </w:tcPr>
          <w:p w:rsidR="00450F40" w:rsidRDefault="00450F40"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450F40" w:rsidRDefault="00450F40" w:rsidP="009977D3">
            <w:pPr>
              <w:jc w:val="center"/>
              <w:rPr>
                <w:rFonts w:cs="SimSun"/>
                <w:b/>
                <w:bCs/>
                <w:lang w:eastAsia="zh-CN"/>
              </w:rPr>
            </w:pPr>
            <w:r w:rsidRPr="00330ED0">
              <w:rPr>
                <w:rFonts w:cs="SimSun"/>
                <w:b/>
                <w:bCs/>
              </w:rPr>
              <w:t>Mandatory</w:t>
            </w:r>
          </w:p>
        </w:tc>
        <w:tc>
          <w:tcPr>
            <w:tcW w:w="856" w:type="pct"/>
            <w:vAlign w:val="center"/>
          </w:tcPr>
          <w:p w:rsidR="00450F40" w:rsidRDefault="00450F40"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450F40" w:rsidRDefault="00450F40" w:rsidP="009977D3">
            <w:pPr>
              <w:jc w:val="center"/>
              <w:rPr>
                <w:rFonts w:cs="SimSun"/>
                <w:b/>
                <w:bCs/>
              </w:rPr>
            </w:pPr>
            <w:r>
              <w:rPr>
                <w:rFonts w:cs="SimSun"/>
                <w:b/>
                <w:bCs/>
              </w:rPr>
              <w:t>Description</w:t>
            </w:r>
          </w:p>
        </w:tc>
      </w:tr>
      <w:tr w:rsidR="00450F40" w:rsidTr="009977D3">
        <w:trPr>
          <w:trHeight w:val="345"/>
        </w:trPr>
        <w:tc>
          <w:tcPr>
            <w:tcW w:w="1043" w:type="pct"/>
            <w:shd w:val="clear" w:color="auto" w:fill="auto"/>
            <w:noWrap/>
            <w:vAlign w:val="center"/>
          </w:tcPr>
          <w:p w:rsidR="00450F40" w:rsidRPr="00B86AA2" w:rsidRDefault="00450F40" w:rsidP="009977D3">
            <w:pPr>
              <w:pStyle w:val="a"/>
              <w:jc w:val="center"/>
              <w:rPr>
                <w:b/>
                <w:i/>
              </w:rPr>
            </w:pPr>
            <w:r>
              <w:rPr>
                <w:rFonts w:hint="eastAsia"/>
                <w:b/>
                <w:i/>
              </w:rPr>
              <w:t>type</w:t>
            </w:r>
          </w:p>
        </w:tc>
        <w:tc>
          <w:tcPr>
            <w:tcW w:w="504" w:type="pct"/>
            <w:shd w:val="clear" w:color="auto" w:fill="auto"/>
            <w:noWrap/>
            <w:vAlign w:val="center"/>
            <w:hideMark/>
          </w:tcPr>
          <w:p w:rsidR="00450F40" w:rsidRDefault="00450F40" w:rsidP="009977D3">
            <w:pPr>
              <w:pStyle w:val="a"/>
              <w:jc w:val="center"/>
            </w:pPr>
            <w:r>
              <w:rPr>
                <w:rFonts w:hint="eastAsia"/>
              </w:rPr>
              <w:t>Y</w:t>
            </w:r>
          </w:p>
        </w:tc>
        <w:tc>
          <w:tcPr>
            <w:tcW w:w="856" w:type="pct"/>
            <w:vAlign w:val="center"/>
          </w:tcPr>
          <w:p w:rsidR="00450F40" w:rsidRDefault="00450F40" w:rsidP="009977D3">
            <w:pPr>
              <w:pStyle w:val="a"/>
              <w:jc w:val="center"/>
            </w:pPr>
            <w:r>
              <w:rPr>
                <w:rFonts w:hint="eastAsia"/>
              </w:rPr>
              <w:t>go_straight</w:t>
            </w:r>
          </w:p>
        </w:tc>
        <w:tc>
          <w:tcPr>
            <w:tcW w:w="2597" w:type="pct"/>
            <w:shd w:val="clear" w:color="auto" w:fill="auto"/>
            <w:vAlign w:val="center"/>
          </w:tcPr>
          <w:p w:rsidR="00450F40" w:rsidRDefault="00450F40" w:rsidP="009977D3">
            <w:pPr>
              <w:pStyle w:val="a"/>
            </w:pPr>
            <w:r>
              <w:rPr>
                <w:rFonts w:hint="eastAsia"/>
              </w:rPr>
              <w:t>Indicates go straight relation type.</w:t>
            </w:r>
            <w:r>
              <w:t xml:space="preserve"> </w:t>
            </w:r>
            <w:r w:rsidRPr="003C5CB6">
              <w:t>Go Straight identifies the main path relationship among two or more continuous roads when a road splits into some roads.</w:t>
            </w:r>
          </w:p>
        </w:tc>
      </w:tr>
      <w:tr w:rsidR="00450F40" w:rsidTr="009977D3">
        <w:trPr>
          <w:trHeight w:val="345"/>
        </w:trPr>
        <w:tc>
          <w:tcPr>
            <w:tcW w:w="1043" w:type="pct"/>
            <w:shd w:val="clear" w:color="auto" w:fill="auto"/>
            <w:noWrap/>
            <w:vAlign w:val="center"/>
          </w:tcPr>
          <w:p w:rsidR="00450F40" w:rsidRDefault="00450F40" w:rsidP="009977D3">
            <w:pPr>
              <w:pStyle w:val="a"/>
              <w:jc w:val="center"/>
              <w:rPr>
                <w:b/>
                <w:i/>
              </w:rPr>
            </w:pPr>
            <w:r w:rsidRPr="00876BFB">
              <w:t>applicable_to</w:t>
            </w:r>
          </w:p>
        </w:tc>
        <w:tc>
          <w:tcPr>
            <w:tcW w:w="504" w:type="pct"/>
            <w:shd w:val="clear" w:color="auto" w:fill="auto"/>
            <w:noWrap/>
            <w:vAlign w:val="center"/>
          </w:tcPr>
          <w:p w:rsidR="00450F40" w:rsidRDefault="00450F40" w:rsidP="009977D3">
            <w:pPr>
              <w:pStyle w:val="a"/>
              <w:jc w:val="center"/>
            </w:pPr>
            <w:r>
              <w:rPr>
                <w:rFonts w:hint="eastAsia"/>
              </w:rPr>
              <w:t>Y</w:t>
            </w:r>
          </w:p>
        </w:tc>
        <w:tc>
          <w:tcPr>
            <w:tcW w:w="856" w:type="pct"/>
            <w:vAlign w:val="center"/>
          </w:tcPr>
          <w:p w:rsidR="00450F40" w:rsidRDefault="00450F40" w:rsidP="009977D3">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597" w:type="pct"/>
            <w:shd w:val="clear" w:color="auto" w:fill="auto"/>
            <w:vAlign w:val="center"/>
          </w:tcPr>
          <w:p w:rsidR="00450F40" w:rsidRDefault="00450F40" w:rsidP="009977D3">
            <w:pPr>
              <w:pStyle w:val="a"/>
            </w:pPr>
            <w:r>
              <w:rPr>
                <w:rFonts w:hint="eastAsia"/>
              </w:rPr>
              <w:t>The vehicle type of go straight relation.</w:t>
            </w:r>
          </w:p>
        </w:tc>
      </w:tr>
      <w:tr w:rsidR="00450F40" w:rsidTr="009977D3">
        <w:trPr>
          <w:trHeight w:val="345"/>
        </w:trPr>
        <w:tc>
          <w:tcPr>
            <w:tcW w:w="1043" w:type="pct"/>
            <w:shd w:val="clear" w:color="auto" w:fill="auto"/>
            <w:noWrap/>
            <w:vAlign w:val="center"/>
          </w:tcPr>
          <w:p w:rsidR="00450F40" w:rsidRPr="005C1A37" w:rsidRDefault="00450F40" w:rsidP="009977D3">
            <w:pPr>
              <w:pStyle w:val="a"/>
              <w:jc w:val="center"/>
            </w:pPr>
            <w:r w:rsidRPr="005C1A37">
              <w:t>C</w:t>
            </w:r>
            <w:r w:rsidRPr="005C1A37">
              <w:rPr>
                <w:rFonts w:hint="eastAsia"/>
              </w:rPr>
              <w:t>ondition_id</w:t>
            </w:r>
          </w:p>
        </w:tc>
        <w:tc>
          <w:tcPr>
            <w:tcW w:w="504" w:type="pct"/>
            <w:shd w:val="clear" w:color="auto" w:fill="auto"/>
            <w:noWrap/>
            <w:vAlign w:val="center"/>
          </w:tcPr>
          <w:p w:rsidR="00450F40" w:rsidRDefault="00450F40" w:rsidP="009977D3">
            <w:pPr>
              <w:pStyle w:val="a"/>
              <w:jc w:val="center"/>
            </w:pPr>
            <w:r>
              <w:rPr>
                <w:rFonts w:hint="eastAsia"/>
              </w:rPr>
              <w:t>N</w:t>
            </w:r>
          </w:p>
        </w:tc>
        <w:tc>
          <w:tcPr>
            <w:tcW w:w="856" w:type="pct"/>
            <w:vAlign w:val="center"/>
          </w:tcPr>
          <w:p w:rsidR="00450F40" w:rsidRDefault="00450F40" w:rsidP="009977D3">
            <w:pPr>
              <w:pStyle w:val="a"/>
              <w:jc w:val="center"/>
            </w:pPr>
          </w:p>
        </w:tc>
        <w:tc>
          <w:tcPr>
            <w:tcW w:w="2597" w:type="pct"/>
            <w:shd w:val="clear" w:color="auto" w:fill="auto"/>
            <w:vAlign w:val="center"/>
          </w:tcPr>
          <w:p w:rsidR="00450F40" w:rsidRDefault="00450F40" w:rsidP="009977D3">
            <w:pPr>
              <w:pStyle w:val="a"/>
            </w:pPr>
            <w:r>
              <w:rPr>
                <w:rFonts w:hint="eastAsia"/>
              </w:rPr>
              <w:t>The raw condition id in RDF.</w:t>
            </w:r>
          </w:p>
        </w:tc>
      </w:tr>
    </w:tbl>
    <w:p w:rsidR="00450F40" w:rsidRDefault="00450F40" w:rsidP="00450F40">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450F40" w:rsidRPr="0084175A" w:rsidTr="009977D3">
        <w:trPr>
          <w:trHeight w:val="330"/>
        </w:trPr>
        <w:tc>
          <w:tcPr>
            <w:tcW w:w="794" w:type="pct"/>
            <w:shd w:val="clear" w:color="auto" w:fill="auto"/>
            <w:noWrap/>
            <w:vAlign w:val="center"/>
            <w:hideMark/>
          </w:tcPr>
          <w:p w:rsidR="00450F40" w:rsidRDefault="00450F40" w:rsidP="009977D3">
            <w:pPr>
              <w:jc w:val="center"/>
              <w:rPr>
                <w:rFonts w:cs="SimSun"/>
                <w:b/>
                <w:bCs/>
                <w:lang w:eastAsia="zh-CN"/>
              </w:rPr>
            </w:pPr>
            <w:r>
              <w:rPr>
                <w:rFonts w:cs="SimSun"/>
                <w:b/>
                <w:bCs/>
                <w:lang w:eastAsia="zh-CN"/>
              </w:rPr>
              <w:t xml:space="preserve">Sequence No. </w:t>
            </w:r>
          </w:p>
        </w:tc>
        <w:tc>
          <w:tcPr>
            <w:tcW w:w="753" w:type="pct"/>
          </w:tcPr>
          <w:p w:rsidR="00450F40" w:rsidRDefault="00450F40"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450F40" w:rsidRDefault="00450F40"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450F40" w:rsidRDefault="00450F40" w:rsidP="009977D3">
            <w:pPr>
              <w:jc w:val="center"/>
              <w:rPr>
                <w:rFonts w:cs="SimSun"/>
                <w:b/>
                <w:bCs/>
              </w:rPr>
            </w:pPr>
            <w:r>
              <w:rPr>
                <w:rFonts w:cs="SimSun"/>
                <w:b/>
                <w:bCs/>
              </w:rPr>
              <w:t>Description</w:t>
            </w:r>
          </w:p>
        </w:tc>
      </w:tr>
      <w:tr w:rsidR="00450F40" w:rsidRPr="0084175A" w:rsidTr="009977D3">
        <w:trPr>
          <w:trHeight w:val="345"/>
        </w:trPr>
        <w:tc>
          <w:tcPr>
            <w:tcW w:w="794" w:type="pct"/>
            <w:shd w:val="clear" w:color="auto" w:fill="auto"/>
            <w:noWrap/>
            <w:vAlign w:val="center"/>
          </w:tcPr>
          <w:p w:rsidR="00450F40" w:rsidRPr="00B86AA2" w:rsidRDefault="00450F40" w:rsidP="009977D3">
            <w:pPr>
              <w:pStyle w:val="a"/>
              <w:jc w:val="center"/>
              <w:rPr>
                <w:b/>
                <w:i/>
              </w:rPr>
            </w:pPr>
            <w:r>
              <w:rPr>
                <w:b/>
                <w:i/>
              </w:rPr>
              <w:t>0</w:t>
            </w:r>
          </w:p>
        </w:tc>
        <w:tc>
          <w:tcPr>
            <w:tcW w:w="753" w:type="pct"/>
            <w:vAlign w:val="center"/>
          </w:tcPr>
          <w:p w:rsidR="00450F40" w:rsidRPr="00E01A83" w:rsidRDefault="00450F40" w:rsidP="009977D3">
            <w:pPr>
              <w:pStyle w:val="a"/>
              <w:jc w:val="center"/>
              <w:rPr>
                <w:b/>
                <w:i/>
              </w:rPr>
            </w:pPr>
            <w:r w:rsidRPr="00E01A83">
              <w:rPr>
                <w:b/>
                <w:i/>
              </w:rPr>
              <w:t>W</w:t>
            </w:r>
          </w:p>
        </w:tc>
        <w:tc>
          <w:tcPr>
            <w:tcW w:w="753" w:type="pct"/>
            <w:shd w:val="clear" w:color="auto" w:fill="auto"/>
            <w:noWrap/>
            <w:vAlign w:val="center"/>
          </w:tcPr>
          <w:p w:rsidR="00450F40" w:rsidRPr="00E01A83" w:rsidRDefault="00450F40" w:rsidP="009977D3">
            <w:pPr>
              <w:pStyle w:val="a"/>
              <w:jc w:val="center"/>
              <w:rPr>
                <w:b/>
                <w:i/>
              </w:rPr>
            </w:pPr>
            <w:r w:rsidRPr="00E01A83">
              <w:rPr>
                <w:b/>
                <w:i/>
              </w:rPr>
              <w:t>from</w:t>
            </w:r>
          </w:p>
        </w:tc>
        <w:tc>
          <w:tcPr>
            <w:tcW w:w="2700" w:type="pct"/>
            <w:shd w:val="clear" w:color="auto" w:fill="auto"/>
            <w:vAlign w:val="center"/>
          </w:tcPr>
          <w:p w:rsidR="00450F40" w:rsidRDefault="00450F40" w:rsidP="009977D3">
            <w:pPr>
              <w:pStyle w:val="a"/>
            </w:pPr>
            <w:r>
              <w:t>The</w:t>
            </w:r>
            <w:r>
              <w:rPr>
                <w:rFonts w:hint="eastAsia"/>
              </w:rPr>
              <w:t xml:space="preserve"> start</w:t>
            </w:r>
            <w:r>
              <w:t xml:space="preserve"> link associated with </w:t>
            </w:r>
            <w:r>
              <w:rPr>
                <w:rFonts w:hint="eastAsia"/>
              </w:rPr>
              <w:t>go straight.</w:t>
            </w:r>
          </w:p>
        </w:tc>
      </w:tr>
      <w:tr w:rsidR="00450F40" w:rsidRPr="0084175A" w:rsidTr="009977D3">
        <w:trPr>
          <w:trHeight w:val="345"/>
        </w:trPr>
        <w:tc>
          <w:tcPr>
            <w:tcW w:w="794" w:type="pct"/>
            <w:shd w:val="clear" w:color="auto" w:fill="auto"/>
            <w:noWrap/>
            <w:vAlign w:val="center"/>
          </w:tcPr>
          <w:p w:rsidR="00450F40" w:rsidRDefault="00450F40" w:rsidP="009977D3">
            <w:pPr>
              <w:pStyle w:val="a"/>
              <w:jc w:val="center"/>
              <w:rPr>
                <w:b/>
                <w:i/>
              </w:rPr>
            </w:pPr>
            <w:r>
              <w:rPr>
                <w:b/>
                <w:i/>
              </w:rPr>
              <w:t>1</w:t>
            </w:r>
          </w:p>
        </w:tc>
        <w:tc>
          <w:tcPr>
            <w:tcW w:w="753" w:type="pct"/>
            <w:vAlign w:val="center"/>
          </w:tcPr>
          <w:p w:rsidR="00450F40" w:rsidRPr="00E01A83" w:rsidRDefault="00450F40" w:rsidP="009977D3">
            <w:pPr>
              <w:pStyle w:val="a"/>
              <w:jc w:val="center"/>
              <w:rPr>
                <w:b/>
                <w:i/>
              </w:rPr>
            </w:pPr>
            <w:r>
              <w:rPr>
                <w:b/>
                <w:i/>
              </w:rPr>
              <w:t>N</w:t>
            </w:r>
          </w:p>
        </w:tc>
        <w:tc>
          <w:tcPr>
            <w:tcW w:w="753" w:type="pct"/>
            <w:shd w:val="clear" w:color="auto" w:fill="auto"/>
            <w:noWrap/>
            <w:vAlign w:val="center"/>
          </w:tcPr>
          <w:p w:rsidR="00450F40" w:rsidRPr="00E01A83" w:rsidRDefault="00450F40" w:rsidP="009977D3">
            <w:pPr>
              <w:pStyle w:val="a"/>
              <w:jc w:val="center"/>
              <w:rPr>
                <w:b/>
                <w:i/>
              </w:rPr>
            </w:pPr>
            <w:r>
              <w:rPr>
                <w:b/>
                <w:i/>
              </w:rPr>
              <w:t>via</w:t>
            </w:r>
          </w:p>
        </w:tc>
        <w:tc>
          <w:tcPr>
            <w:tcW w:w="2700" w:type="pct"/>
            <w:shd w:val="clear" w:color="auto" w:fill="auto"/>
            <w:vAlign w:val="center"/>
          </w:tcPr>
          <w:p w:rsidR="00450F40" w:rsidRDefault="00450F40" w:rsidP="009977D3">
            <w:pPr>
              <w:pStyle w:val="a"/>
            </w:pPr>
            <w:r>
              <w:t xml:space="preserve">The destination point of the </w:t>
            </w:r>
            <w:r>
              <w:rPr>
                <w:rFonts w:hint="eastAsia"/>
              </w:rPr>
              <w:t>go straight.</w:t>
            </w:r>
            <w:r>
              <w:t xml:space="preserve"> </w:t>
            </w:r>
          </w:p>
        </w:tc>
      </w:tr>
      <w:tr w:rsidR="00450F40" w:rsidRPr="0084175A" w:rsidTr="009977D3">
        <w:trPr>
          <w:trHeight w:val="345"/>
        </w:trPr>
        <w:tc>
          <w:tcPr>
            <w:tcW w:w="794" w:type="pct"/>
            <w:shd w:val="clear" w:color="auto" w:fill="auto"/>
            <w:noWrap/>
            <w:vAlign w:val="center"/>
          </w:tcPr>
          <w:p w:rsidR="00450F40" w:rsidRDefault="00450F40" w:rsidP="009977D3">
            <w:pPr>
              <w:pStyle w:val="a"/>
              <w:jc w:val="center"/>
              <w:rPr>
                <w:b/>
                <w:i/>
              </w:rPr>
            </w:pPr>
            <w:bookmarkStart w:id="63" w:name="_Hlk472930901"/>
            <w:r>
              <w:rPr>
                <w:rFonts w:hint="eastAsia"/>
                <w:b/>
                <w:i/>
              </w:rPr>
              <w:t>2</w:t>
            </w:r>
          </w:p>
        </w:tc>
        <w:tc>
          <w:tcPr>
            <w:tcW w:w="753" w:type="pct"/>
            <w:vAlign w:val="center"/>
          </w:tcPr>
          <w:p w:rsidR="00450F40" w:rsidRDefault="00450F40" w:rsidP="009977D3">
            <w:pPr>
              <w:pStyle w:val="a"/>
              <w:jc w:val="center"/>
              <w:rPr>
                <w:b/>
                <w:i/>
              </w:rPr>
            </w:pPr>
            <w:r>
              <w:rPr>
                <w:rFonts w:hint="eastAsia"/>
                <w:b/>
                <w:i/>
              </w:rPr>
              <w:t>W</w:t>
            </w:r>
          </w:p>
        </w:tc>
        <w:tc>
          <w:tcPr>
            <w:tcW w:w="753" w:type="pct"/>
            <w:shd w:val="clear" w:color="auto" w:fill="auto"/>
            <w:noWrap/>
            <w:vAlign w:val="center"/>
          </w:tcPr>
          <w:p w:rsidR="00450F40" w:rsidRDefault="00450F40" w:rsidP="009977D3">
            <w:pPr>
              <w:pStyle w:val="a"/>
              <w:jc w:val="center"/>
              <w:rPr>
                <w:b/>
                <w:i/>
              </w:rPr>
            </w:pPr>
            <w:r>
              <w:rPr>
                <w:rFonts w:hint="eastAsia"/>
                <w:b/>
                <w:i/>
              </w:rPr>
              <w:t>to</w:t>
            </w:r>
          </w:p>
        </w:tc>
        <w:tc>
          <w:tcPr>
            <w:tcW w:w="2700" w:type="pct"/>
            <w:shd w:val="clear" w:color="auto" w:fill="auto"/>
            <w:vAlign w:val="center"/>
          </w:tcPr>
          <w:p w:rsidR="00450F40" w:rsidRDefault="00450F40" w:rsidP="009977D3">
            <w:pPr>
              <w:pStyle w:val="a"/>
            </w:pPr>
            <w:r>
              <w:t>The</w:t>
            </w:r>
            <w:r>
              <w:rPr>
                <w:rFonts w:hint="eastAsia"/>
              </w:rPr>
              <w:t xml:space="preserve"> end </w:t>
            </w:r>
            <w:r>
              <w:t xml:space="preserve">link associated with </w:t>
            </w:r>
            <w:r>
              <w:rPr>
                <w:rFonts w:hint="eastAsia"/>
              </w:rPr>
              <w:t xml:space="preserve">go straight. </w:t>
            </w:r>
          </w:p>
        </w:tc>
      </w:tr>
    </w:tbl>
    <w:bookmarkEnd w:id="63"/>
    <w:p w:rsidR="00450F40" w:rsidRDefault="00450F40" w:rsidP="00450F40">
      <w:pPr>
        <w:pStyle w:val="Heading3"/>
        <w:rPr>
          <w:lang w:eastAsia="zh-CN"/>
        </w:rPr>
      </w:pPr>
      <w:r>
        <w:rPr>
          <w:rFonts w:hint="eastAsia"/>
          <w:lang w:eastAsia="zh-CN"/>
        </w:rPr>
        <w:t>Notes</w:t>
      </w:r>
    </w:p>
    <w:p w:rsidR="00450F40" w:rsidRDefault="00450F40" w:rsidP="00450F40">
      <w:pPr>
        <w:rPr>
          <w:lang w:eastAsia="zh-CN"/>
        </w:rPr>
      </w:pPr>
      <w:r>
        <w:rPr>
          <w:rFonts w:hint="eastAsia"/>
          <w:lang w:eastAsia="zh-CN"/>
        </w:rPr>
        <w:t>Go straight was not available in Autonavi data.</w:t>
      </w:r>
    </w:p>
    <w:p w:rsidR="00402328" w:rsidRDefault="00402328" w:rsidP="00402328">
      <w:pPr>
        <w:pStyle w:val="Heading2"/>
        <w:rPr>
          <w:lang w:eastAsia="zh-CN"/>
        </w:rPr>
      </w:pPr>
      <w:r>
        <w:rPr>
          <w:lang w:eastAsia="zh-CN"/>
        </w:rPr>
        <w:t>Junction View</w:t>
      </w:r>
    </w:p>
    <w:p w:rsidR="00402328" w:rsidRPr="000A7B35" w:rsidRDefault="00402328" w:rsidP="00402328">
      <w:pPr>
        <w:rPr>
          <w:lang w:eastAsia="zh-CN"/>
        </w:rPr>
      </w:pPr>
      <w:r w:rsidRPr="000A7B35">
        <w:rPr>
          <w:b/>
          <w:i/>
          <w:lang w:eastAsia="zh-CN"/>
        </w:rPr>
        <w:t>Junction View</w:t>
      </w:r>
      <w:r w:rsidRPr="000A7B35">
        <w:rPr>
          <w:lang w:eastAsia="zh-CN"/>
        </w:rPr>
        <w:t xml:space="preserve"> condition is a link-node-link condition used for associating images (background image for a junction and arrow overlay image) to the road network. It ties an image representation of a junction and arrow overlays to the corresponding road geometry so that an application is able to display the </w:t>
      </w:r>
      <w:r w:rsidRPr="003C2469">
        <w:rPr>
          <w:b/>
          <w:i/>
          <w:lang w:eastAsia="zh-CN"/>
        </w:rPr>
        <w:t xml:space="preserve">Junction View </w:t>
      </w:r>
      <w:r w:rsidRPr="000A7B35">
        <w:rPr>
          <w:lang w:eastAsia="zh-CN"/>
        </w:rPr>
        <w:t xml:space="preserve">image for this junction with the appropriate arrow overlay prior to the desired </w:t>
      </w:r>
      <w:r w:rsidRPr="00CA26FA">
        <w:rPr>
          <w:lang w:eastAsia="zh-CN"/>
        </w:rPr>
        <w:t>maneuver</w:t>
      </w:r>
      <w:r w:rsidRPr="000A7B35">
        <w:rPr>
          <w:lang w:eastAsia="zh-CN"/>
        </w:rPr>
        <w:t>.</w:t>
      </w:r>
    </w:p>
    <w:p w:rsidR="00402328" w:rsidRDefault="00402328" w:rsidP="00402328">
      <w:pPr>
        <w:pStyle w:val="Heading3"/>
        <w:rPr>
          <w:lang w:eastAsia="zh-CN"/>
        </w:rPr>
      </w:pPr>
      <w:r>
        <w:rPr>
          <w:lang w:eastAsia="zh-CN"/>
        </w:rPr>
        <w:t>Files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1"/>
        <w:gridCol w:w="1289"/>
        <w:gridCol w:w="2219"/>
        <w:gridCol w:w="6807"/>
      </w:tblGrid>
      <w:tr w:rsidR="00402328" w:rsidTr="009977D3">
        <w:trPr>
          <w:trHeight w:val="330"/>
        </w:trPr>
        <w:tc>
          <w:tcPr>
            <w:tcW w:w="1086" w:type="pct"/>
            <w:shd w:val="clear" w:color="auto" w:fill="auto"/>
            <w:noWrap/>
            <w:vAlign w:val="center"/>
            <w:hideMark/>
          </w:tcPr>
          <w:p w:rsidR="00402328" w:rsidRDefault="00402328"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402328" w:rsidRDefault="00402328"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402328" w:rsidRDefault="00402328"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402328" w:rsidRDefault="00402328" w:rsidP="009977D3">
            <w:pPr>
              <w:jc w:val="center"/>
              <w:rPr>
                <w:rFonts w:cs="SimSun"/>
                <w:b/>
                <w:bCs/>
              </w:rPr>
            </w:pPr>
            <w:r>
              <w:rPr>
                <w:rFonts w:cs="SimSun"/>
                <w:b/>
                <w:bCs/>
              </w:rPr>
              <w:t>Description</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Pr>
                <w:rFonts w:hint="eastAsia"/>
                <w:b/>
                <w:i/>
              </w:rPr>
              <w:t>jv_file_name(_&lt;x&gt;)</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p>
        </w:tc>
        <w:tc>
          <w:tcPr>
            <w:tcW w:w="2583" w:type="pct"/>
            <w:shd w:val="clear" w:color="auto" w:fill="auto"/>
            <w:vAlign w:val="center"/>
            <w:hideMark/>
          </w:tcPr>
          <w:p w:rsidR="00402328" w:rsidRDefault="00402328" w:rsidP="009977D3">
            <w:pPr>
              <w:pStyle w:val="a"/>
            </w:pPr>
            <w:r>
              <w:rPr>
                <w:rFonts w:hint="eastAsia"/>
              </w:rPr>
              <w:t xml:space="preserve">The junction view associating image name. Since there might be more than one image connected to the same junction view, </w:t>
            </w:r>
            <w:r>
              <w:rPr>
                <w:rFonts w:hint="eastAsia"/>
                <w:b/>
                <w:i/>
              </w:rPr>
              <w:t>&lt;x&gt;</w:t>
            </w:r>
            <w:r>
              <w:rPr>
                <w:rFonts w:hint="eastAsia"/>
              </w:rPr>
              <w:t xml:space="preserve"> suggests the</w:t>
            </w:r>
          </w:p>
          <w:p w:rsidR="00402328" w:rsidRPr="001D046E" w:rsidRDefault="00402328" w:rsidP="009977D3">
            <w:pPr>
              <w:pStyle w:val="a"/>
            </w:pPr>
            <w:r w:rsidRPr="0072497B">
              <w:t>sequential</w:t>
            </w:r>
            <w:r>
              <w:rPr>
                <w:rFonts w:hint="eastAsia"/>
              </w:rPr>
              <w:t xml:space="preserve"> order number of the image.</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Pr>
                <w:rFonts w:hint="eastAsia"/>
                <w:b/>
                <w:i/>
              </w:rPr>
              <w:t>jv_file_name(_&lt;x&gt;):type</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p>
        </w:tc>
        <w:tc>
          <w:tcPr>
            <w:tcW w:w="2583" w:type="pct"/>
            <w:shd w:val="clear" w:color="auto" w:fill="auto"/>
            <w:vAlign w:val="center"/>
            <w:hideMark/>
          </w:tcPr>
          <w:p w:rsidR="00402328" w:rsidRPr="001D046E" w:rsidRDefault="00402328" w:rsidP="009977D3">
            <w:pPr>
              <w:pStyle w:val="a"/>
            </w:pPr>
            <w:r>
              <w:rPr>
                <w:rFonts w:hint="eastAsia"/>
              </w:rPr>
              <w:t xml:space="preserve">An integer value suggesting the map feature type of the junction view associating image. Since there might be more than one image connected to the same junction view, </w:t>
            </w:r>
            <w:r>
              <w:rPr>
                <w:rFonts w:hint="eastAsia"/>
                <w:b/>
                <w:i/>
              </w:rPr>
              <w:t>&lt;x&gt;</w:t>
            </w:r>
            <w:r>
              <w:rPr>
                <w:rFonts w:hint="eastAsia"/>
              </w:rPr>
              <w:t xml:space="preserve"> suggests the </w:t>
            </w:r>
            <w:r w:rsidRPr="0072497B">
              <w:t>sequential</w:t>
            </w:r>
            <w:r>
              <w:rPr>
                <w:rFonts w:hint="eastAsia"/>
              </w:rPr>
              <w:t xml:space="preserve"> order number of the image.</w:t>
            </w:r>
          </w:p>
        </w:tc>
      </w:tr>
    </w:tbl>
    <w:p w:rsidR="00402328" w:rsidRPr="00212F12" w:rsidRDefault="00402328" w:rsidP="00402328">
      <w:pPr>
        <w:rPr>
          <w:lang w:eastAsia="zh-CN"/>
        </w:rPr>
      </w:pPr>
    </w:p>
    <w:p w:rsidR="00402328" w:rsidRDefault="00402328" w:rsidP="00402328">
      <w:pPr>
        <w:pStyle w:val="Heading3"/>
        <w:rPr>
          <w:lang w:eastAsia="zh-CN"/>
        </w:rPr>
      </w:pPr>
      <w:r>
        <w:rPr>
          <w:lang w:eastAsia="zh-CN"/>
        </w:rPr>
        <w:lastRenderedPageBreak/>
        <w:t xml:space="preserve">Anchor </w:t>
      </w:r>
      <w:r w:rsidRPr="0013790C">
        <w:rPr>
          <w:lang w:eastAsia="zh-CN"/>
        </w:rPr>
        <w:t>point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1"/>
        <w:gridCol w:w="1289"/>
        <w:gridCol w:w="2219"/>
        <w:gridCol w:w="6807"/>
      </w:tblGrid>
      <w:tr w:rsidR="00402328" w:rsidTr="009977D3">
        <w:trPr>
          <w:trHeight w:val="330"/>
        </w:trPr>
        <w:tc>
          <w:tcPr>
            <w:tcW w:w="1086" w:type="pct"/>
            <w:shd w:val="clear" w:color="auto" w:fill="auto"/>
            <w:noWrap/>
            <w:vAlign w:val="center"/>
            <w:hideMark/>
          </w:tcPr>
          <w:p w:rsidR="00402328" w:rsidRDefault="00402328"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402328" w:rsidRDefault="00402328"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402328" w:rsidRDefault="00402328"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402328" w:rsidRDefault="00402328" w:rsidP="009977D3">
            <w:pPr>
              <w:jc w:val="center"/>
              <w:rPr>
                <w:rFonts w:cs="SimSun"/>
                <w:b/>
                <w:bCs/>
              </w:rPr>
            </w:pPr>
            <w:r>
              <w:rPr>
                <w:rFonts w:cs="SimSun"/>
                <w:b/>
                <w:bCs/>
              </w:rPr>
              <w:t>Description</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sidRPr="001256E2">
              <w:rPr>
                <w:b/>
                <w:i/>
              </w:rPr>
              <w:t>cross_maat_id</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p>
        </w:tc>
        <w:tc>
          <w:tcPr>
            <w:tcW w:w="2583" w:type="pct"/>
            <w:shd w:val="clear" w:color="auto" w:fill="auto"/>
            <w:vAlign w:val="center"/>
            <w:hideMark/>
          </w:tcPr>
          <w:p w:rsidR="00402328" w:rsidRDefault="00402328" w:rsidP="009977D3">
            <w:pPr>
              <w:pStyle w:val="a"/>
            </w:pPr>
            <w:r>
              <w:rPr>
                <w:rFonts w:hint="eastAsia"/>
              </w:rPr>
              <w:t xml:space="preserve">The identifier of the anchor point in </w:t>
            </w:r>
            <w:r>
              <w:t>‘</w:t>
            </w:r>
            <w:r w:rsidRPr="007B56FB">
              <w:rPr>
                <w:rFonts w:hint="eastAsia"/>
                <w:b/>
                <w:i/>
              </w:rPr>
              <w:t>RoadCrossMaat</w:t>
            </w:r>
            <w:r>
              <w:t>’</w:t>
            </w:r>
            <w:r>
              <w:rPr>
                <w:rFonts w:hint="eastAsia"/>
              </w:rPr>
              <w:t xml:space="preserve"> table from vendor data. Only when this junction is generated from </w:t>
            </w:r>
            <w:r>
              <w:t>‘</w:t>
            </w:r>
            <w:r w:rsidRPr="007B56FB">
              <w:rPr>
                <w:rFonts w:hint="eastAsia"/>
                <w:b/>
                <w:i/>
              </w:rPr>
              <w:t>RoadCrossMaat</w:t>
            </w:r>
            <w:r>
              <w:t>’</w:t>
            </w:r>
            <w:r>
              <w:rPr>
                <w:rFonts w:hint="eastAsia"/>
              </w:rPr>
              <w:t xml:space="preserve"> table will this attribute exists. See reference of  </w:t>
            </w:r>
            <w:r>
              <w:t>‘</w:t>
            </w:r>
            <w:r w:rsidRPr="007B56FB">
              <w:rPr>
                <w:rFonts w:hint="eastAsia"/>
                <w:b/>
                <w:i/>
              </w:rPr>
              <w:t>RoadCrossMaat</w:t>
            </w:r>
            <w:r>
              <w:t>’</w:t>
            </w:r>
            <w:r>
              <w:rPr>
                <w:rFonts w:hint="eastAsia"/>
              </w:rPr>
              <w:t xml:space="preserve"> in </w:t>
            </w:r>
            <w:r>
              <w:t>“</w:t>
            </w:r>
            <w:r w:rsidRPr="0001016C">
              <w:t>A</w:t>
            </w:r>
            <w:r>
              <w:t>utoNavi Exchange Format”</w:t>
            </w:r>
            <w:r>
              <w:rPr>
                <w:rFonts w:hint="eastAsia"/>
              </w:rPr>
              <w:t xml:space="preserve"> specification.</w:t>
            </w:r>
          </w:p>
          <w:p w:rsidR="00402328" w:rsidRPr="001D046E" w:rsidRDefault="00402328" w:rsidP="009977D3">
            <w:pPr>
              <w:pStyle w:val="a"/>
            </w:pPr>
            <w:r>
              <w:rPr>
                <w:rFonts w:hint="eastAsia"/>
                <w:b/>
              </w:rPr>
              <w:t>This</w:t>
            </w:r>
            <w:r w:rsidRPr="005749A6">
              <w:rPr>
                <w:rFonts w:hint="eastAsia"/>
                <w:b/>
              </w:rPr>
              <w:t xml:space="preserve"> attribute only exists in</w:t>
            </w:r>
            <w:r>
              <w:rPr>
                <w:rFonts w:hint="eastAsia"/>
                <w:b/>
              </w:rPr>
              <w:t xml:space="preserve"> autonavi</w:t>
            </w:r>
            <w:r w:rsidRPr="005749A6">
              <w:rPr>
                <w:rFonts w:hint="eastAsia"/>
                <w:b/>
              </w:rPr>
              <w:t xml:space="preserve"> data.</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Pr>
                <w:rFonts w:hint="eastAsia"/>
                <w:b/>
                <w:i/>
              </w:rPr>
              <w:t>condition_id</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p>
        </w:tc>
        <w:tc>
          <w:tcPr>
            <w:tcW w:w="2583" w:type="pct"/>
            <w:shd w:val="clear" w:color="auto" w:fill="auto"/>
            <w:vAlign w:val="center"/>
            <w:hideMark/>
          </w:tcPr>
          <w:p w:rsidR="00402328" w:rsidRDefault="00402328" w:rsidP="009977D3">
            <w:pPr>
              <w:pStyle w:val="a"/>
            </w:pPr>
            <w:r>
              <w:rPr>
                <w:rFonts w:hint="eastAsia"/>
              </w:rPr>
              <w:t xml:space="preserve">The identifier of the anchor point in </w:t>
            </w:r>
            <w:r>
              <w:t>‘</w:t>
            </w:r>
            <w:r w:rsidRPr="001B0A91">
              <w:rPr>
                <w:b/>
                <w:i/>
              </w:rPr>
              <w:t>RDF_CONDITION</w:t>
            </w:r>
            <w:r>
              <w:t>’</w:t>
            </w:r>
            <w:r>
              <w:rPr>
                <w:rFonts w:hint="eastAsia"/>
              </w:rPr>
              <w:t xml:space="preserve"> table from vendor</w:t>
            </w:r>
          </w:p>
          <w:p w:rsidR="00402328" w:rsidRDefault="00402328" w:rsidP="009977D3">
            <w:pPr>
              <w:pStyle w:val="a"/>
            </w:pPr>
            <w:r>
              <w:rPr>
                <w:rFonts w:hint="eastAsia"/>
              </w:rPr>
              <w:t xml:space="preserve">data. See reference of </w:t>
            </w:r>
            <w:r>
              <w:t>‘</w:t>
            </w:r>
            <w:r w:rsidRPr="001B0A91">
              <w:rPr>
                <w:b/>
                <w:i/>
              </w:rPr>
              <w:t>RDF_CONDITION</w:t>
            </w:r>
            <w:r>
              <w:t>’</w:t>
            </w:r>
            <w:r>
              <w:rPr>
                <w:rFonts w:hint="eastAsia"/>
              </w:rPr>
              <w:t xml:space="preserve"> in </w:t>
            </w:r>
            <w:r>
              <w:t>“</w:t>
            </w:r>
            <w:r w:rsidRPr="001B14F6">
              <w:t>RDF Reference Manual V2016</w:t>
            </w:r>
            <w:r>
              <w:t>”</w:t>
            </w:r>
            <w:r>
              <w:rPr>
                <w:rFonts w:hint="eastAsia"/>
              </w:rPr>
              <w:t xml:space="preserve"> specification.</w:t>
            </w:r>
          </w:p>
          <w:p w:rsidR="00402328" w:rsidRPr="001D046E" w:rsidRDefault="00402328" w:rsidP="009977D3">
            <w:pPr>
              <w:pStyle w:val="a"/>
            </w:pPr>
            <w:r>
              <w:rPr>
                <w:rFonts w:hint="eastAsia"/>
                <w:b/>
              </w:rPr>
              <w:t>This</w:t>
            </w:r>
            <w:r w:rsidRPr="005749A6">
              <w:rPr>
                <w:rFonts w:hint="eastAsia"/>
                <w:b/>
              </w:rPr>
              <w:t xml:space="preserve"> attribute only exists in</w:t>
            </w:r>
            <w:r>
              <w:rPr>
                <w:rFonts w:hint="eastAsia"/>
                <w:b/>
              </w:rPr>
              <w:t xml:space="preserve"> nav2</w:t>
            </w:r>
            <w:r w:rsidRPr="005749A6">
              <w:rPr>
                <w:rFonts w:hint="eastAsia"/>
                <w:b/>
              </w:rPr>
              <w:t xml:space="preserve"> data.</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Pr>
                <w:rFonts w:hint="eastAsia"/>
                <w:b/>
                <w:i/>
              </w:rPr>
              <w:t>hwd_id</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p>
        </w:tc>
        <w:tc>
          <w:tcPr>
            <w:tcW w:w="2583" w:type="pct"/>
            <w:shd w:val="clear" w:color="auto" w:fill="auto"/>
            <w:vAlign w:val="center"/>
            <w:hideMark/>
          </w:tcPr>
          <w:p w:rsidR="00402328" w:rsidRDefault="00402328" w:rsidP="009977D3">
            <w:pPr>
              <w:pStyle w:val="a"/>
            </w:pPr>
            <w:r>
              <w:rPr>
                <w:rFonts w:hint="eastAsia"/>
              </w:rPr>
              <w:t xml:space="preserve">The identifier of the anchor point in </w:t>
            </w:r>
            <w:r>
              <w:t>‘</w:t>
            </w:r>
            <w:r w:rsidRPr="00A82890">
              <w:rPr>
                <w:b/>
                <w:bCs/>
                <w:i/>
              </w:rPr>
              <w:t>HighwayDouble</w:t>
            </w:r>
            <w:r>
              <w:t>’</w:t>
            </w:r>
            <w:r>
              <w:rPr>
                <w:rFonts w:hint="eastAsia"/>
              </w:rPr>
              <w:t xml:space="preserve"> table from vendor</w:t>
            </w:r>
          </w:p>
          <w:p w:rsidR="00402328" w:rsidRDefault="00402328" w:rsidP="009977D3">
            <w:pPr>
              <w:pStyle w:val="a"/>
            </w:pPr>
            <w:r>
              <w:rPr>
                <w:rFonts w:hint="eastAsia"/>
              </w:rPr>
              <w:t xml:space="preserve">data. Only when this junction is generated from </w:t>
            </w:r>
            <w:r>
              <w:t>‘</w:t>
            </w:r>
            <w:r>
              <w:rPr>
                <w:b/>
                <w:bCs/>
                <w:i/>
              </w:rPr>
              <w:t>Highway</w:t>
            </w:r>
            <w:r>
              <w:rPr>
                <w:rFonts w:hint="eastAsia"/>
                <w:b/>
                <w:bCs/>
                <w:i/>
              </w:rPr>
              <w:t>Double</w:t>
            </w:r>
            <w:r>
              <w:t>’</w:t>
            </w:r>
            <w:r>
              <w:rPr>
                <w:rFonts w:hint="eastAsia"/>
              </w:rPr>
              <w:t xml:space="preserve"> table will this attribute exists. See reference of </w:t>
            </w:r>
            <w:r>
              <w:t>‘</w:t>
            </w:r>
            <w:r w:rsidRPr="00A82890">
              <w:rPr>
                <w:b/>
                <w:bCs/>
                <w:i/>
              </w:rPr>
              <w:t>HighwayDouble</w:t>
            </w:r>
            <w:r>
              <w:t>’</w:t>
            </w:r>
            <w:r>
              <w:rPr>
                <w:rFonts w:hint="eastAsia"/>
              </w:rPr>
              <w:t xml:space="preserve"> in </w:t>
            </w:r>
            <w:r>
              <w:t>“</w:t>
            </w:r>
            <w:r w:rsidRPr="0001016C">
              <w:t>A</w:t>
            </w:r>
            <w:r>
              <w:t>utoNavi Exchange Format”</w:t>
            </w:r>
            <w:r>
              <w:rPr>
                <w:rFonts w:hint="eastAsia"/>
              </w:rPr>
              <w:t xml:space="preserve"> specification.</w:t>
            </w:r>
          </w:p>
          <w:p w:rsidR="00402328" w:rsidRPr="001D046E" w:rsidRDefault="00402328" w:rsidP="009977D3">
            <w:pPr>
              <w:pStyle w:val="a"/>
            </w:pPr>
            <w:r>
              <w:rPr>
                <w:rFonts w:hint="eastAsia"/>
                <w:b/>
              </w:rPr>
              <w:t>This</w:t>
            </w:r>
            <w:r w:rsidRPr="005749A6">
              <w:rPr>
                <w:rFonts w:hint="eastAsia"/>
                <w:b/>
              </w:rPr>
              <w:t xml:space="preserve"> attribute only exists in</w:t>
            </w:r>
            <w:r>
              <w:rPr>
                <w:rFonts w:hint="eastAsia"/>
                <w:b/>
              </w:rPr>
              <w:t xml:space="preserve"> autonavi</w:t>
            </w:r>
            <w:r w:rsidRPr="005749A6">
              <w:rPr>
                <w:rFonts w:hint="eastAsia"/>
                <w:b/>
              </w:rPr>
              <w:t xml:space="preserve"> data.</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Pr>
                <w:rFonts w:hint="eastAsia"/>
                <w:b/>
                <w:i/>
              </w:rPr>
              <w:t>hws_id</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p>
        </w:tc>
        <w:tc>
          <w:tcPr>
            <w:tcW w:w="2583" w:type="pct"/>
            <w:shd w:val="clear" w:color="auto" w:fill="auto"/>
            <w:vAlign w:val="center"/>
            <w:hideMark/>
          </w:tcPr>
          <w:p w:rsidR="00402328" w:rsidRDefault="00402328" w:rsidP="009977D3">
            <w:pPr>
              <w:pStyle w:val="a"/>
            </w:pPr>
            <w:r>
              <w:rPr>
                <w:rFonts w:hint="eastAsia"/>
              </w:rPr>
              <w:t xml:space="preserve">The identifier of the anchor point in </w:t>
            </w:r>
            <w:r>
              <w:t>‘</w:t>
            </w:r>
            <w:r>
              <w:rPr>
                <w:b/>
                <w:bCs/>
                <w:i/>
              </w:rPr>
              <w:t>Highway</w:t>
            </w:r>
            <w:r>
              <w:rPr>
                <w:rFonts w:hint="eastAsia"/>
                <w:b/>
                <w:bCs/>
                <w:i/>
              </w:rPr>
              <w:t>Single</w:t>
            </w:r>
            <w:r>
              <w:t>’</w:t>
            </w:r>
            <w:r>
              <w:rPr>
                <w:rFonts w:hint="eastAsia"/>
              </w:rPr>
              <w:t xml:space="preserve"> table from vendor</w:t>
            </w:r>
          </w:p>
          <w:p w:rsidR="00402328" w:rsidRDefault="00402328" w:rsidP="009977D3">
            <w:pPr>
              <w:pStyle w:val="a"/>
            </w:pPr>
            <w:r>
              <w:rPr>
                <w:rFonts w:hint="eastAsia"/>
              </w:rPr>
              <w:t xml:space="preserve">data. Only when this junction is generated from </w:t>
            </w:r>
            <w:r>
              <w:t>‘</w:t>
            </w:r>
            <w:r>
              <w:rPr>
                <w:b/>
                <w:bCs/>
                <w:i/>
              </w:rPr>
              <w:t>Highway</w:t>
            </w:r>
            <w:r>
              <w:rPr>
                <w:rFonts w:hint="eastAsia"/>
                <w:b/>
                <w:bCs/>
                <w:i/>
              </w:rPr>
              <w:t>Single</w:t>
            </w:r>
            <w:r>
              <w:t>’</w:t>
            </w:r>
            <w:r>
              <w:rPr>
                <w:rFonts w:hint="eastAsia"/>
              </w:rPr>
              <w:t xml:space="preserve"> table will this attribute exists. See reference of </w:t>
            </w:r>
            <w:r>
              <w:t>‘</w:t>
            </w:r>
            <w:r>
              <w:rPr>
                <w:b/>
                <w:bCs/>
                <w:i/>
              </w:rPr>
              <w:t>Highway</w:t>
            </w:r>
            <w:r>
              <w:rPr>
                <w:rFonts w:hint="eastAsia"/>
                <w:b/>
                <w:bCs/>
                <w:i/>
              </w:rPr>
              <w:t>Single</w:t>
            </w:r>
            <w:r>
              <w:t>’</w:t>
            </w:r>
            <w:r>
              <w:rPr>
                <w:rFonts w:hint="eastAsia"/>
              </w:rPr>
              <w:t xml:space="preserve"> in </w:t>
            </w:r>
            <w:r>
              <w:t>“</w:t>
            </w:r>
            <w:r w:rsidRPr="0001016C">
              <w:t>A</w:t>
            </w:r>
            <w:r>
              <w:t>utoNavi Exchange Format”</w:t>
            </w:r>
            <w:r>
              <w:rPr>
                <w:rFonts w:hint="eastAsia"/>
              </w:rPr>
              <w:t xml:space="preserve"> specification.</w:t>
            </w:r>
          </w:p>
          <w:p w:rsidR="00402328" w:rsidRPr="001D046E" w:rsidRDefault="00402328" w:rsidP="009977D3">
            <w:pPr>
              <w:pStyle w:val="a"/>
            </w:pPr>
            <w:r>
              <w:rPr>
                <w:rFonts w:hint="eastAsia"/>
                <w:b/>
              </w:rPr>
              <w:t>This</w:t>
            </w:r>
            <w:r w:rsidRPr="005749A6">
              <w:rPr>
                <w:rFonts w:hint="eastAsia"/>
                <w:b/>
              </w:rPr>
              <w:t xml:space="preserve"> attribute only exists in</w:t>
            </w:r>
            <w:r>
              <w:rPr>
                <w:rFonts w:hint="eastAsia"/>
                <w:b/>
              </w:rPr>
              <w:t xml:space="preserve"> autonavi</w:t>
            </w:r>
            <w:r w:rsidRPr="005749A6">
              <w:rPr>
                <w:rFonts w:hint="eastAsia"/>
                <w:b/>
              </w:rPr>
              <w:t xml:space="preserve"> data.</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Pr>
                <w:rFonts w:hint="eastAsia"/>
                <w:b/>
                <w:i/>
              </w:rPr>
              <w:t>node</w:t>
            </w:r>
            <w:r w:rsidRPr="001256E2">
              <w:rPr>
                <w:b/>
                <w:i/>
              </w:rPr>
              <w:t>_maat_id</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p>
        </w:tc>
        <w:tc>
          <w:tcPr>
            <w:tcW w:w="2583" w:type="pct"/>
            <w:shd w:val="clear" w:color="auto" w:fill="auto"/>
            <w:vAlign w:val="center"/>
            <w:hideMark/>
          </w:tcPr>
          <w:p w:rsidR="00402328" w:rsidRDefault="00402328" w:rsidP="009977D3">
            <w:pPr>
              <w:pStyle w:val="a"/>
            </w:pPr>
            <w:r>
              <w:rPr>
                <w:rFonts w:hint="eastAsia"/>
              </w:rPr>
              <w:t xml:space="preserve">The identifier of the anchor point in </w:t>
            </w:r>
            <w:r>
              <w:t>‘</w:t>
            </w:r>
            <w:r w:rsidRPr="007B56FB">
              <w:rPr>
                <w:rFonts w:hint="eastAsia"/>
                <w:b/>
                <w:i/>
              </w:rPr>
              <w:t>Road</w:t>
            </w:r>
            <w:r>
              <w:rPr>
                <w:rFonts w:hint="eastAsia"/>
                <w:b/>
                <w:i/>
              </w:rPr>
              <w:t>Node</w:t>
            </w:r>
            <w:r w:rsidRPr="007B56FB">
              <w:rPr>
                <w:rFonts w:hint="eastAsia"/>
                <w:b/>
                <w:i/>
              </w:rPr>
              <w:t>Maat</w:t>
            </w:r>
            <w:r>
              <w:t>’</w:t>
            </w:r>
            <w:r>
              <w:rPr>
                <w:rFonts w:hint="eastAsia"/>
              </w:rPr>
              <w:t xml:space="preserve"> table from vendor data. Only when this junction is generated from </w:t>
            </w:r>
            <w:r>
              <w:t>‘</w:t>
            </w:r>
            <w:r w:rsidRPr="007B56FB">
              <w:rPr>
                <w:rFonts w:hint="eastAsia"/>
                <w:b/>
                <w:i/>
              </w:rPr>
              <w:t>Road</w:t>
            </w:r>
            <w:r>
              <w:rPr>
                <w:rFonts w:hint="eastAsia"/>
                <w:b/>
                <w:i/>
              </w:rPr>
              <w:t>Node</w:t>
            </w:r>
            <w:r w:rsidRPr="007B56FB">
              <w:rPr>
                <w:rFonts w:hint="eastAsia"/>
                <w:b/>
                <w:i/>
              </w:rPr>
              <w:t>Maat</w:t>
            </w:r>
            <w:r>
              <w:t>’</w:t>
            </w:r>
            <w:r>
              <w:rPr>
                <w:rFonts w:hint="eastAsia"/>
              </w:rPr>
              <w:t xml:space="preserve"> table will this attribute exists. See reference of  </w:t>
            </w:r>
            <w:r>
              <w:t>‘</w:t>
            </w:r>
            <w:r w:rsidRPr="007B56FB">
              <w:rPr>
                <w:rFonts w:hint="eastAsia"/>
                <w:b/>
                <w:i/>
              </w:rPr>
              <w:t>Road</w:t>
            </w:r>
            <w:r>
              <w:rPr>
                <w:rFonts w:hint="eastAsia"/>
                <w:b/>
                <w:i/>
              </w:rPr>
              <w:t>Node</w:t>
            </w:r>
            <w:r w:rsidRPr="007B56FB">
              <w:rPr>
                <w:rFonts w:hint="eastAsia"/>
                <w:b/>
                <w:i/>
              </w:rPr>
              <w:t>Maat</w:t>
            </w:r>
            <w:r>
              <w:t>’</w:t>
            </w:r>
            <w:r>
              <w:rPr>
                <w:rFonts w:hint="eastAsia"/>
              </w:rPr>
              <w:t xml:space="preserve"> in </w:t>
            </w:r>
            <w:r>
              <w:t>“</w:t>
            </w:r>
            <w:r w:rsidRPr="0001016C">
              <w:t>A</w:t>
            </w:r>
            <w:r>
              <w:t>utoNavi Exchange Format”</w:t>
            </w:r>
            <w:r>
              <w:rPr>
                <w:rFonts w:hint="eastAsia"/>
              </w:rPr>
              <w:t xml:space="preserve"> specification.</w:t>
            </w:r>
          </w:p>
          <w:p w:rsidR="00402328" w:rsidRPr="001D046E" w:rsidRDefault="00402328" w:rsidP="009977D3">
            <w:pPr>
              <w:pStyle w:val="a"/>
            </w:pPr>
            <w:r>
              <w:rPr>
                <w:rFonts w:hint="eastAsia"/>
                <w:b/>
              </w:rPr>
              <w:t>This</w:t>
            </w:r>
            <w:r w:rsidRPr="005749A6">
              <w:rPr>
                <w:rFonts w:hint="eastAsia"/>
                <w:b/>
              </w:rPr>
              <w:t xml:space="preserve"> attribute only exists in</w:t>
            </w:r>
            <w:r>
              <w:rPr>
                <w:rFonts w:hint="eastAsia"/>
                <w:b/>
              </w:rPr>
              <w:t xml:space="preserve"> autonavi</w:t>
            </w:r>
            <w:r w:rsidRPr="005749A6">
              <w:rPr>
                <w:rFonts w:hint="eastAsia"/>
                <w:b/>
              </w:rPr>
              <w:t xml:space="preserve"> data.</w:t>
            </w:r>
          </w:p>
        </w:tc>
      </w:tr>
      <w:tr w:rsidR="00402328" w:rsidRPr="001D046E" w:rsidTr="009977D3">
        <w:trPr>
          <w:trHeight w:val="345"/>
        </w:trPr>
        <w:tc>
          <w:tcPr>
            <w:tcW w:w="1086"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02328" w:rsidRPr="00B86AA2" w:rsidRDefault="00402328" w:rsidP="009977D3">
            <w:pPr>
              <w:pStyle w:val="a"/>
              <w:jc w:val="center"/>
              <w:rPr>
                <w:b/>
                <w:i/>
              </w:rPr>
            </w:pPr>
            <w:r>
              <w:rPr>
                <w:rFonts w:hint="eastAsia"/>
                <w:b/>
                <w:i/>
              </w:rPr>
              <w:t>rfsp</w:t>
            </w:r>
            <w:r w:rsidRPr="001256E2">
              <w:rPr>
                <w:b/>
                <w:i/>
              </w:rPr>
              <w:t>_id</w:t>
            </w:r>
          </w:p>
        </w:tc>
        <w:tc>
          <w:tcPr>
            <w:tcW w:w="489"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02328" w:rsidRDefault="00402328" w:rsidP="009977D3">
            <w:pPr>
              <w:pStyle w:val="a"/>
              <w:jc w:val="center"/>
            </w:pPr>
            <w:r>
              <w:rPr>
                <w:rFonts w:hint="eastAsia"/>
              </w:rPr>
              <w:t>N</w:t>
            </w:r>
          </w:p>
        </w:tc>
        <w:tc>
          <w:tcPr>
            <w:tcW w:w="842" w:type="pct"/>
            <w:tcBorders>
              <w:top w:val="single" w:sz="4" w:space="0" w:color="000000"/>
              <w:left w:val="single" w:sz="4" w:space="0" w:color="000000"/>
              <w:bottom w:val="single" w:sz="4" w:space="0" w:color="000000"/>
              <w:right w:val="single" w:sz="4" w:space="0" w:color="000000"/>
            </w:tcBorders>
            <w:vAlign w:val="center"/>
          </w:tcPr>
          <w:p w:rsidR="00402328" w:rsidRPr="005C25B0" w:rsidRDefault="00402328" w:rsidP="009977D3">
            <w:pPr>
              <w:pStyle w:val="a"/>
              <w:jc w:val="center"/>
              <w:rPr>
                <w:b/>
                <w:i/>
              </w:rPr>
            </w:pPr>
          </w:p>
        </w:tc>
        <w:tc>
          <w:tcPr>
            <w:tcW w:w="25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02328" w:rsidRDefault="00402328" w:rsidP="009977D3">
            <w:pPr>
              <w:pStyle w:val="a"/>
            </w:pPr>
            <w:r>
              <w:rPr>
                <w:rFonts w:hint="eastAsia"/>
              </w:rPr>
              <w:t xml:space="preserve">The identifier of the anchor point in </w:t>
            </w:r>
            <w:r>
              <w:t>‘</w:t>
            </w:r>
            <w:r w:rsidRPr="00BD419C">
              <w:rPr>
                <w:b/>
                <w:bCs/>
                <w:i/>
              </w:rPr>
              <w:t>RoadFurnitureSignPost</w:t>
            </w:r>
            <w:r>
              <w:t>’</w:t>
            </w:r>
            <w:r>
              <w:rPr>
                <w:rFonts w:hint="eastAsia"/>
              </w:rPr>
              <w:t xml:space="preserve"> table from vendor data. Only when this junction is generated from </w:t>
            </w:r>
            <w:r>
              <w:t>‘</w:t>
            </w:r>
            <w:r w:rsidRPr="00BD419C">
              <w:rPr>
                <w:b/>
                <w:bCs/>
                <w:i/>
              </w:rPr>
              <w:t>RoadFurnitureSignPost</w:t>
            </w:r>
            <w:r>
              <w:t>’</w:t>
            </w:r>
            <w:r>
              <w:rPr>
                <w:rFonts w:hint="eastAsia"/>
              </w:rPr>
              <w:t xml:space="preserve"> table will this attribute exists. See reference of  </w:t>
            </w:r>
            <w:r>
              <w:t>‘</w:t>
            </w:r>
            <w:r w:rsidRPr="00BD419C">
              <w:rPr>
                <w:b/>
                <w:bCs/>
                <w:i/>
              </w:rPr>
              <w:t>RoadFurnitureSignPost</w:t>
            </w:r>
            <w:r>
              <w:t>’</w:t>
            </w:r>
            <w:r>
              <w:rPr>
                <w:rFonts w:hint="eastAsia"/>
              </w:rPr>
              <w:t xml:space="preserve"> in </w:t>
            </w:r>
            <w:r>
              <w:t>“</w:t>
            </w:r>
            <w:r w:rsidRPr="0001016C">
              <w:t>A</w:t>
            </w:r>
            <w:r>
              <w:t>utoNavi Exchange Format”</w:t>
            </w:r>
            <w:r>
              <w:rPr>
                <w:rFonts w:hint="eastAsia"/>
              </w:rPr>
              <w:t xml:space="preserve"> specification.</w:t>
            </w:r>
          </w:p>
          <w:p w:rsidR="00402328" w:rsidRPr="00C355C2" w:rsidRDefault="00402328" w:rsidP="009977D3">
            <w:pPr>
              <w:pStyle w:val="a"/>
              <w:rPr>
                <w:b/>
              </w:rPr>
            </w:pPr>
            <w:r w:rsidRPr="00C355C2">
              <w:rPr>
                <w:rFonts w:hint="eastAsia"/>
                <w:b/>
              </w:rPr>
              <w:t>This attribute only exists in autonavi data.</w:t>
            </w:r>
          </w:p>
        </w:tc>
      </w:tr>
    </w:tbl>
    <w:p w:rsidR="00402328" w:rsidRPr="00F56320" w:rsidRDefault="00402328" w:rsidP="00402328">
      <w:pPr>
        <w:rPr>
          <w:lang w:eastAsia="zh-CN"/>
        </w:rPr>
      </w:pPr>
    </w:p>
    <w:p w:rsidR="00402328" w:rsidRDefault="00402328" w:rsidP="00402328">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1"/>
        <w:gridCol w:w="1289"/>
        <w:gridCol w:w="2219"/>
        <w:gridCol w:w="6807"/>
      </w:tblGrid>
      <w:tr w:rsidR="00402328" w:rsidTr="009977D3">
        <w:trPr>
          <w:trHeight w:val="330"/>
        </w:trPr>
        <w:tc>
          <w:tcPr>
            <w:tcW w:w="1086" w:type="pct"/>
            <w:shd w:val="clear" w:color="auto" w:fill="auto"/>
            <w:noWrap/>
            <w:vAlign w:val="center"/>
            <w:hideMark/>
          </w:tcPr>
          <w:p w:rsidR="00402328" w:rsidRDefault="00402328" w:rsidP="009977D3">
            <w:pPr>
              <w:jc w:val="center"/>
              <w:rPr>
                <w:rFonts w:cs="SimSun"/>
                <w:b/>
                <w:bCs/>
                <w:lang w:eastAsia="zh-CN"/>
              </w:rPr>
            </w:pPr>
            <w:r>
              <w:rPr>
                <w:rFonts w:hint="eastAsia"/>
                <w:b/>
                <w:bCs/>
                <w:lang w:eastAsia="zh-CN"/>
              </w:rPr>
              <w:t>Key</w:t>
            </w:r>
          </w:p>
        </w:tc>
        <w:tc>
          <w:tcPr>
            <w:tcW w:w="489" w:type="pct"/>
            <w:shd w:val="clear" w:color="auto" w:fill="auto"/>
            <w:noWrap/>
            <w:vAlign w:val="center"/>
            <w:hideMark/>
          </w:tcPr>
          <w:p w:rsidR="00402328" w:rsidRDefault="00402328" w:rsidP="009977D3">
            <w:pPr>
              <w:jc w:val="center"/>
              <w:rPr>
                <w:rFonts w:cs="SimSun"/>
                <w:b/>
                <w:bCs/>
                <w:lang w:eastAsia="zh-CN"/>
              </w:rPr>
            </w:pPr>
            <w:r w:rsidRPr="00330ED0">
              <w:rPr>
                <w:rFonts w:cs="SimSun"/>
                <w:b/>
                <w:bCs/>
              </w:rPr>
              <w:t>Mandatory</w:t>
            </w:r>
            <w:r>
              <w:rPr>
                <w:rFonts w:cs="SimSun" w:hint="eastAsia"/>
                <w:b/>
                <w:bCs/>
                <w:lang w:eastAsia="zh-CN"/>
              </w:rPr>
              <w:t xml:space="preserve"> </w:t>
            </w:r>
          </w:p>
        </w:tc>
        <w:tc>
          <w:tcPr>
            <w:tcW w:w="842" w:type="pct"/>
            <w:vAlign w:val="center"/>
          </w:tcPr>
          <w:p w:rsidR="00402328" w:rsidRDefault="00402328" w:rsidP="009977D3">
            <w:pPr>
              <w:jc w:val="center"/>
              <w:rPr>
                <w:rFonts w:cs="SimSun"/>
                <w:b/>
                <w:bCs/>
                <w:lang w:eastAsia="zh-CN"/>
              </w:rPr>
            </w:pPr>
            <w:r>
              <w:rPr>
                <w:rFonts w:cs="SimSun" w:hint="eastAsia"/>
                <w:b/>
                <w:bCs/>
                <w:lang w:eastAsia="zh-CN"/>
              </w:rPr>
              <w:t>Value</w:t>
            </w:r>
          </w:p>
        </w:tc>
        <w:tc>
          <w:tcPr>
            <w:tcW w:w="2583" w:type="pct"/>
            <w:shd w:val="clear" w:color="auto" w:fill="auto"/>
            <w:noWrap/>
            <w:vAlign w:val="center"/>
            <w:hideMark/>
          </w:tcPr>
          <w:p w:rsidR="00402328" w:rsidRDefault="00402328" w:rsidP="009977D3">
            <w:pPr>
              <w:jc w:val="center"/>
              <w:rPr>
                <w:rFonts w:cs="SimSun"/>
                <w:b/>
                <w:bCs/>
              </w:rPr>
            </w:pPr>
            <w:r>
              <w:rPr>
                <w:rFonts w:cs="SimSun"/>
                <w:b/>
                <w:bCs/>
              </w:rPr>
              <w:t>Description</w:t>
            </w:r>
          </w:p>
        </w:tc>
      </w:tr>
      <w:tr w:rsidR="00402328" w:rsidRPr="001D046E" w:rsidTr="009977D3">
        <w:trPr>
          <w:trHeight w:val="345"/>
        </w:trPr>
        <w:tc>
          <w:tcPr>
            <w:tcW w:w="1086" w:type="pct"/>
            <w:shd w:val="clear" w:color="auto" w:fill="auto"/>
            <w:noWrap/>
            <w:vAlign w:val="center"/>
            <w:hideMark/>
          </w:tcPr>
          <w:p w:rsidR="00402328" w:rsidRPr="00B86AA2" w:rsidRDefault="00402328" w:rsidP="009977D3">
            <w:pPr>
              <w:pStyle w:val="a"/>
              <w:jc w:val="center"/>
              <w:rPr>
                <w:b/>
                <w:i/>
              </w:rPr>
            </w:pPr>
            <w:r>
              <w:rPr>
                <w:rFonts w:hint="eastAsia"/>
                <w:b/>
                <w:i/>
              </w:rPr>
              <w:t>jv_highway</w:t>
            </w:r>
          </w:p>
        </w:tc>
        <w:tc>
          <w:tcPr>
            <w:tcW w:w="489" w:type="pct"/>
            <w:shd w:val="clear" w:color="auto" w:fill="auto"/>
            <w:noWrap/>
            <w:vAlign w:val="center"/>
            <w:hideMark/>
          </w:tcPr>
          <w:p w:rsidR="00402328" w:rsidRDefault="00402328" w:rsidP="009977D3">
            <w:pPr>
              <w:pStyle w:val="a"/>
              <w:jc w:val="center"/>
            </w:pPr>
            <w:r>
              <w:rPr>
                <w:rFonts w:hint="eastAsia"/>
              </w:rPr>
              <w:t>N</w:t>
            </w:r>
          </w:p>
        </w:tc>
        <w:tc>
          <w:tcPr>
            <w:tcW w:w="842" w:type="pct"/>
            <w:vAlign w:val="center"/>
          </w:tcPr>
          <w:p w:rsidR="00402328" w:rsidRPr="005C25B0" w:rsidRDefault="00402328" w:rsidP="009977D3">
            <w:pPr>
              <w:pStyle w:val="a"/>
              <w:jc w:val="center"/>
              <w:rPr>
                <w:b/>
                <w:i/>
              </w:rPr>
            </w:pPr>
            <w:r>
              <w:rPr>
                <w:rFonts w:hint="eastAsia"/>
                <w:b/>
                <w:i/>
              </w:rPr>
              <w:t>single/double</w:t>
            </w:r>
          </w:p>
        </w:tc>
        <w:tc>
          <w:tcPr>
            <w:tcW w:w="2583" w:type="pct"/>
            <w:shd w:val="clear" w:color="auto" w:fill="auto"/>
            <w:vAlign w:val="center"/>
            <w:hideMark/>
          </w:tcPr>
          <w:p w:rsidR="00402328" w:rsidRDefault="00402328" w:rsidP="009977D3">
            <w:pPr>
              <w:pStyle w:val="a"/>
            </w:pPr>
            <w:r>
              <w:rPr>
                <w:rFonts w:hint="eastAsia"/>
              </w:rPr>
              <w:t xml:space="preserve">Indicating whether the image of junction view belongs to </w:t>
            </w:r>
            <w:r>
              <w:t>“</w:t>
            </w:r>
            <w:r w:rsidRPr="005A3EEB">
              <w:rPr>
                <w:rFonts w:hint="eastAsia"/>
                <w:b/>
              </w:rPr>
              <w:t>高速单一分歧图</w:t>
            </w:r>
            <w:r>
              <w:t>”</w:t>
            </w:r>
            <w:r>
              <w:rPr>
                <w:rFonts w:hint="eastAsia"/>
              </w:rPr>
              <w:t>(</w:t>
            </w:r>
            <w:r w:rsidRPr="005A3EEB">
              <w:t>Highway Single Bifurcation Bitmap Information</w:t>
            </w:r>
            <w:r>
              <w:rPr>
                <w:rFonts w:hint="eastAsia"/>
              </w:rPr>
              <w:t xml:space="preserve">) or </w:t>
            </w:r>
            <w:r>
              <w:t>“</w:t>
            </w:r>
            <w:r w:rsidRPr="005A3EEB">
              <w:rPr>
                <w:rFonts w:hint="eastAsia"/>
                <w:b/>
              </w:rPr>
              <w:t>高速连续分歧图</w:t>
            </w:r>
            <w:r>
              <w:t>”</w:t>
            </w:r>
            <w:r>
              <w:rPr>
                <w:rFonts w:hint="eastAsia"/>
              </w:rPr>
              <w:t>(</w:t>
            </w:r>
            <w:r>
              <w:t xml:space="preserve"> Highway Successive Bifurcation Bitmap Point</w:t>
            </w:r>
            <w:r>
              <w:rPr>
                <w:rFonts w:hint="eastAsia"/>
              </w:rPr>
              <w:t xml:space="preserve"> </w:t>
            </w:r>
            <w:r>
              <w:t>Information</w:t>
            </w:r>
            <w:r>
              <w:rPr>
                <w:rFonts w:hint="eastAsia"/>
              </w:rPr>
              <w:t xml:space="preserve">). See references of </w:t>
            </w:r>
            <w:r>
              <w:t>‘</w:t>
            </w:r>
            <w:r>
              <w:rPr>
                <w:b/>
                <w:bCs/>
                <w:i/>
              </w:rPr>
              <w:t>Highway</w:t>
            </w:r>
            <w:r>
              <w:rPr>
                <w:rFonts w:hint="eastAsia"/>
                <w:b/>
                <w:bCs/>
                <w:i/>
              </w:rPr>
              <w:t>Single</w:t>
            </w:r>
            <w:r>
              <w:t>’</w:t>
            </w:r>
            <w:r>
              <w:rPr>
                <w:rFonts w:hint="eastAsia"/>
              </w:rPr>
              <w:t xml:space="preserve"> and </w:t>
            </w:r>
            <w:r>
              <w:t>‘</w:t>
            </w:r>
            <w:r>
              <w:rPr>
                <w:b/>
                <w:bCs/>
                <w:i/>
              </w:rPr>
              <w:t>Highway</w:t>
            </w:r>
            <w:r>
              <w:rPr>
                <w:rFonts w:hint="eastAsia"/>
                <w:b/>
                <w:bCs/>
                <w:i/>
              </w:rPr>
              <w:t>Double</w:t>
            </w:r>
            <w:r>
              <w:t>’</w:t>
            </w:r>
            <w:r>
              <w:rPr>
                <w:rFonts w:hint="eastAsia"/>
              </w:rPr>
              <w:t xml:space="preserve"> in </w:t>
            </w:r>
            <w:r>
              <w:t>“</w:t>
            </w:r>
            <w:r w:rsidRPr="0001016C">
              <w:t>A</w:t>
            </w:r>
            <w:r>
              <w:t>utoNavi Exchange Format”</w:t>
            </w:r>
            <w:r>
              <w:rPr>
                <w:rFonts w:hint="eastAsia"/>
              </w:rPr>
              <w:t xml:space="preserve"> specification.</w:t>
            </w:r>
          </w:p>
          <w:p w:rsidR="00402328" w:rsidRPr="001D046E" w:rsidRDefault="00402328" w:rsidP="009977D3">
            <w:pPr>
              <w:pStyle w:val="a"/>
            </w:pPr>
            <w:r>
              <w:rPr>
                <w:rFonts w:hint="eastAsia"/>
                <w:b/>
              </w:rPr>
              <w:t>This</w:t>
            </w:r>
            <w:r w:rsidRPr="005749A6">
              <w:rPr>
                <w:rFonts w:hint="eastAsia"/>
                <w:b/>
              </w:rPr>
              <w:t xml:space="preserve"> attribute only exists in</w:t>
            </w:r>
            <w:r>
              <w:rPr>
                <w:rFonts w:hint="eastAsia"/>
                <w:b/>
              </w:rPr>
              <w:t xml:space="preserve"> autonavi</w:t>
            </w:r>
            <w:r w:rsidRPr="005749A6">
              <w:rPr>
                <w:rFonts w:hint="eastAsia"/>
                <w:b/>
              </w:rPr>
              <w:t xml:space="preserve"> data.</w:t>
            </w:r>
          </w:p>
        </w:tc>
      </w:tr>
    </w:tbl>
    <w:p w:rsidR="00402328" w:rsidRPr="00F12EA8" w:rsidRDefault="00402328" w:rsidP="00402328">
      <w:pPr>
        <w:rPr>
          <w:lang w:eastAsia="zh-CN"/>
        </w:rPr>
      </w:pPr>
    </w:p>
    <w:p w:rsidR="00D92312" w:rsidRDefault="00D92312" w:rsidP="00D92312">
      <w:pPr>
        <w:pStyle w:val="Heading3"/>
        <w:rPr>
          <w:lang w:eastAsia="zh-CN"/>
        </w:rPr>
      </w:pPr>
      <w:r>
        <w:rPr>
          <w:lang w:eastAsia="zh-CN"/>
        </w:rPr>
        <w:t>Members</w:t>
      </w:r>
      <w:r w:rsidR="00986776">
        <w:rPr>
          <w:lang w:eastAsia="zh-CN"/>
        </w:rPr>
        <w:t xml:space="preserve"> (TODO)</w:t>
      </w:r>
    </w:p>
    <w:p w:rsidR="00402328" w:rsidRPr="00402328" w:rsidRDefault="00986776" w:rsidP="00402328">
      <w:pPr>
        <w:rPr>
          <w:lang w:eastAsia="zh-CN"/>
        </w:rPr>
      </w:pPr>
      <w:r>
        <w:rPr>
          <w:lang w:eastAsia="zh-CN"/>
        </w:rPr>
        <w:t>TODO</w:t>
      </w:r>
    </w:p>
    <w:p w:rsidR="0099675A" w:rsidRDefault="0099675A" w:rsidP="0099675A">
      <w:pPr>
        <w:pStyle w:val="Heading2"/>
        <w:rPr>
          <w:lang w:eastAsia="zh-CN"/>
        </w:rPr>
      </w:pPr>
      <w:r>
        <w:rPr>
          <w:lang w:eastAsia="zh-CN"/>
        </w:rPr>
        <w:t>One Way</w:t>
      </w:r>
    </w:p>
    <w:p w:rsidR="0099675A" w:rsidRDefault="0099675A" w:rsidP="0099675A">
      <w:pPr>
        <w:pStyle w:val="Heading3"/>
        <w:rPr>
          <w:lang w:eastAsia="zh-CN"/>
        </w:rPr>
      </w:pPr>
      <w:r>
        <w:rPr>
          <w:rFonts w:hint="eastAsia"/>
          <w:lang w:eastAsia="zh-CN"/>
        </w:rPr>
        <w:t>One way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99675A" w:rsidTr="009977D3">
        <w:trPr>
          <w:trHeight w:val="330"/>
        </w:trPr>
        <w:tc>
          <w:tcPr>
            <w:tcW w:w="1043" w:type="pct"/>
            <w:shd w:val="clear" w:color="auto" w:fill="auto"/>
            <w:noWrap/>
            <w:vAlign w:val="center"/>
            <w:hideMark/>
          </w:tcPr>
          <w:p w:rsidR="0099675A" w:rsidRDefault="0099675A"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99675A" w:rsidRDefault="0099675A" w:rsidP="009977D3">
            <w:pPr>
              <w:jc w:val="center"/>
              <w:rPr>
                <w:rFonts w:cs="SimSun"/>
                <w:b/>
                <w:bCs/>
                <w:lang w:eastAsia="zh-CN"/>
              </w:rPr>
            </w:pPr>
            <w:r w:rsidRPr="00330ED0">
              <w:rPr>
                <w:rFonts w:cs="SimSun"/>
                <w:b/>
                <w:bCs/>
              </w:rPr>
              <w:t>Mandatory</w:t>
            </w:r>
          </w:p>
        </w:tc>
        <w:tc>
          <w:tcPr>
            <w:tcW w:w="856" w:type="pct"/>
            <w:vAlign w:val="center"/>
          </w:tcPr>
          <w:p w:rsidR="0099675A" w:rsidRDefault="0099675A"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99675A" w:rsidRDefault="0099675A" w:rsidP="009977D3">
            <w:pPr>
              <w:jc w:val="center"/>
              <w:rPr>
                <w:rFonts w:cs="SimSun"/>
                <w:b/>
                <w:bCs/>
              </w:rPr>
            </w:pPr>
            <w:r>
              <w:rPr>
                <w:rFonts w:cs="SimSun"/>
                <w:b/>
                <w:bCs/>
              </w:rPr>
              <w:t>Description</w:t>
            </w:r>
          </w:p>
        </w:tc>
      </w:tr>
      <w:tr w:rsidR="0099675A" w:rsidTr="009977D3">
        <w:trPr>
          <w:trHeight w:val="345"/>
        </w:trPr>
        <w:tc>
          <w:tcPr>
            <w:tcW w:w="1043" w:type="pct"/>
            <w:shd w:val="clear" w:color="auto" w:fill="auto"/>
            <w:noWrap/>
            <w:vAlign w:val="center"/>
          </w:tcPr>
          <w:p w:rsidR="0099675A" w:rsidRPr="00B86AA2" w:rsidRDefault="0099675A" w:rsidP="009977D3">
            <w:pPr>
              <w:pStyle w:val="a"/>
              <w:jc w:val="center"/>
              <w:rPr>
                <w:b/>
                <w:i/>
              </w:rPr>
            </w:pPr>
            <w:r>
              <w:rPr>
                <w:rFonts w:hint="eastAsia"/>
                <w:b/>
                <w:i/>
              </w:rPr>
              <w:t>type</w:t>
            </w:r>
          </w:p>
        </w:tc>
        <w:tc>
          <w:tcPr>
            <w:tcW w:w="504" w:type="pct"/>
            <w:shd w:val="clear" w:color="auto" w:fill="auto"/>
            <w:noWrap/>
            <w:vAlign w:val="center"/>
            <w:hideMark/>
          </w:tcPr>
          <w:p w:rsidR="0099675A" w:rsidRDefault="0099675A" w:rsidP="009977D3">
            <w:pPr>
              <w:pStyle w:val="a"/>
              <w:jc w:val="center"/>
            </w:pPr>
            <w:r>
              <w:rPr>
                <w:rFonts w:hint="eastAsia"/>
              </w:rPr>
              <w:t>Y</w:t>
            </w:r>
          </w:p>
        </w:tc>
        <w:tc>
          <w:tcPr>
            <w:tcW w:w="856" w:type="pct"/>
            <w:vAlign w:val="center"/>
          </w:tcPr>
          <w:p w:rsidR="0099675A" w:rsidRDefault="0099675A" w:rsidP="009977D3">
            <w:pPr>
              <w:pStyle w:val="a"/>
              <w:jc w:val="center"/>
            </w:pPr>
            <w:r>
              <w:rPr>
                <w:rFonts w:hint="eastAsia"/>
              </w:rPr>
              <w:t>oneway</w:t>
            </w:r>
          </w:p>
        </w:tc>
        <w:tc>
          <w:tcPr>
            <w:tcW w:w="2597" w:type="pct"/>
            <w:shd w:val="clear" w:color="auto" w:fill="auto"/>
            <w:vAlign w:val="center"/>
          </w:tcPr>
          <w:p w:rsidR="0099675A" w:rsidRDefault="0099675A" w:rsidP="009977D3">
            <w:pPr>
              <w:pStyle w:val="a"/>
            </w:pPr>
            <w:r>
              <w:rPr>
                <w:rFonts w:hint="eastAsia"/>
              </w:rPr>
              <w:t>Indicates oneway relation type.</w:t>
            </w:r>
            <w:r>
              <w:t xml:space="preserve"> </w:t>
            </w:r>
          </w:p>
        </w:tc>
      </w:tr>
      <w:tr w:rsidR="0099675A" w:rsidTr="009977D3">
        <w:trPr>
          <w:trHeight w:val="345"/>
        </w:trPr>
        <w:tc>
          <w:tcPr>
            <w:tcW w:w="1043" w:type="pct"/>
            <w:shd w:val="clear" w:color="auto" w:fill="auto"/>
            <w:noWrap/>
            <w:vAlign w:val="center"/>
          </w:tcPr>
          <w:p w:rsidR="0099675A" w:rsidRPr="00876BFB" w:rsidRDefault="0099675A" w:rsidP="009977D3">
            <w:pPr>
              <w:pStyle w:val="a"/>
              <w:jc w:val="center"/>
            </w:pPr>
            <w:r>
              <w:rPr>
                <w:rFonts w:hint="eastAsia"/>
              </w:rPr>
              <w:t>time</w:t>
            </w:r>
          </w:p>
        </w:tc>
        <w:tc>
          <w:tcPr>
            <w:tcW w:w="504" w:type="pct"/>
            <w:shd w:val="clear" w:color="auto" w:fill="auto"/>
            <w:noWrap/>
            <w:vAlign w:val="center"/>
          </w:tcPr>
          <w:p w:rsidR="0099675A" w:rsidRDefault="0099675A" w:rsidP="009977D3">
            <w:pPr>
              <w:pStyle w:val="a"/>
              <w:jc w:val="center"/>
            </w:pPr>
            <w:r>
              <w:rPr>
                <w:rFonts w:hint="eastAsia"/>
              </w:rPr>
              <w:t>N</w:t>
            </w:r>
          </w:p>
        </w:tc>
        <w:tc>
          <w:tcPr>
            <w:tcW w:w="856" w:type="pct"/>
            <w:vAlign w:val="center"/>
          </w:tcPr>
          <w:p w:rsidR="0099675A" w:rsidRDefault="0099675A" w:rsidP="009977D3">
            <w:pPr>
              <w:pStyle w:val="a"/>
              <w:jc w:val="center"/>
            </w:pPr>
          </w:p>
        </w:tc>
        <w:tc>
          <w:tcPr>
            <w:tcW w:w="2597" w:type="pct"/>
            <w:shd w:val="clear" w:color="auto" w:fill="auto"/>
            <w:vAlign w:val="center"/>
          </w:tcPr>
          <w:p w:rsidR="0099675A" w:rsidRDefault="0099675A" w:rsidP="009977D3">
            <w:pPr>
              <w:pStyle w:val="a"/>
            </w:pPr>
            <w:r>
              <w:rPr>
                <w:rFonts w:hint="eastAsia"/>
              </w:rPr>
              <w:t>The effective time domain of oneway relation.</w:t>
            </w:r>
          </w:p>
        </w:tc>
      </w:tr>
      <w:tr w:rsidR="0099675A" w:rsidTr="009977D3">
        <w:trPr>
          <w:trHeight w:val="345"/>
        </w:trPr>
        <w:tc>
          <w:tcPr>
            <w:tcW w:w="1043" w:type="pct"/>
            <w:shd w:val="clear" w:color="auto" w:fill="auto"/>
            <w:noWrap/>
            <w:vAlign w:val="center"/>
          </w:tcPr>
          <w:p w:rsidR="0099675A" w:rsidRPr="00876BFB" w:rsidRDefault="0099675A" w:rsidP="009977D3">
            <w:pPr>
              <w:pStyle w:val="a"/>
              <w:jc w:val="center"/>
            </w:pPr>
            <w:r>
              <w:rPr>
                <w:rFonts w:hint="eastAsia"/>
              </w:rPr>
              <w:t>onway</w:t>
            </w:r>
          </w:p>
        </w:tc>
        <w:tc>
          <w:tcPr>
            <w:tcW w:w="504" w:type="pct"/>
            <w:shd w:val="clear" w:color="auto" w:fill="auto"/>
            <w:noWrap/>
            <w:vAlign w:val="center"/>
          </w:tcPr>
          <w:p w:rsidR="0099675A" w:rsidRDefault="0099675A" w:rsidP="009977D3">
            <w:pPr>
              <w:pStyle w:val="a"/>
              <w:jc w:val="center"/>
            </w:pPr>
            <w:r>
              <w:rPr>
                <w:rFonts w:hint="eastAsia"/>
              </w:rPr>
              <w:t>Y</w:t>
            </w:r>
          </w:p>
        </w:tc>
        <w:tc>
          <w:tcPr>
            <w:tcW w:w="856" w:type="pct"/>
            <w:vAlign w:val="center"/>
          </w:tcPr>
          <w:p w:rsidR="0099675A" w:rsidRDefault="0099675A" w:rsidP="009977D3">
            <w:pPr>
              <w:pStyle w:val="a"/>
              <w:jc w:val="center"/>
            </w:pPr>
            <w:r>
              <w:rPr>
                <w:rFonts w:hint="eastAsia"/>
              </w:rPr>
              <w:t>yes/no/-1</w:t>
            </w:r>
          </w:p>
          <w:p w:rsidR="0099675A" w:rsidRDefault="0099675A" w:rsidP="009977D3">
            <w:pPr>
              <w:pStyle w:val="a"/>
              <w:jc w:val="center"/>
            </w:pPr>
          </w:p>
        </w:tc>
        <w:tc>
          <w:tcPr>
            <w:tcW w:w="2597" w:type="pct"/>
            <w:shd w:val="clear" w:color="auto" w:fill="auto"/>
            <w:vAlign w:val="center"/>
          </w:tcPr>
          <w:p w:rsidR="0099675A" w:rsidRDefault="0099675A" w:rsidP="009977D3">
            <w:pPr>
              <w:pStyle w:val="a"/>
            </w:pPr>
            <w:r>
              <w:rPr>
                <w:rFonts w:hint="eastAsia"/>
              </w:rPr>
              <w:t xml:space="preserve">Indicates the effective direction. </w:t>
            </w:r>
          </w:p>
        </w:tc>
      </w:tr>
      <w:tr w:rsidR="0099675A" w:rsidTr="009977D3">
        <w:trPr>
          <w:trHeight w:val="345"/>
        </w:trPr>
        <w:tc>
          <w:tcPr>
            <w:tcW w:w="1043" w:type="pct"/>
            <w:vMerge w:val="restart"/>
            <w:shd w:val="clear" w:color="auto" w:fill="auto"/>
            <w:noWrap/>
            <w:vAlign w:val="center"/>
          </w:tcPr>
          <w:p w:rsidR="0099675A" w:rsidRPr="00876BFB" w:rsidRDefault="0099675A" w:rsidP="009977D3">
            <w:pPr>
              <w:pStyle w:val="a"/>
              <w:jc w:val="center"/>
            </w:pPr>
          </w:p>
        </w:tc>
        <w:tc>
          <w:tcPr>
            <w:tcW w:w="504" w:type="pct"/>
            <w:vMerge w:val="restart"/>
            <w:shd w:val="clear" w:color="auto" w:fill="auto"/>
            <w:noWrap/>
            <w:vAlign w:val="center"/>
          </w:tcPr>
          <w:p w:rsidR="0099675A" w:rsidRDefault="0099675A" w:rsidP="009977D3">
            <w:pPr>
              <w:pStyle w:val="a"/>
              <w:jc w:val="center"/>
            </w:pPr>
          </w:p>
        </w:tc>
        <w:tc>
          <w:tcPr>
            <w:tcW w:w="856" w:type="pct"/>
            <w:vAlign w:val="center"/>
          </w:tcPr>
          <w:p w:rsidR="0099675A" w:rsidRDefault="0099675A" w:rsidP="009977D3">
            <w:pPr>
              <w:pStyle w:val="a"/>
              <w:jc w:val="center"/>
            </w:pPr>
            <w:r>
              <w:rPr>
                <w:rFonts w:hint="eastAsia"/>
              </w:rPr>
              <w:t>yes</w:t>
            </w:r>
          </w:p>
        </w:tc>
        <w:tc>
          <w:tcPr>
            <w:tcW w:w="2597" w:type="pct"/>
            <w:shd w:val="clear" w:color="auto" w:fill="auto"/>
            <w:vAlign w:val="center"/>
          </w:tcPr>
          <w:p w:rsidR="0099675A" w:rsidRDefault="0099675A" w:rsidP="009977D3">
            <w:pPr>
              <w:pStyle w:val="a"/>
            </w:pPr>
            <w:r>
              <w:rPr>
                <w:rFonts w:hint="eastAsia"/>
              </w:rPr>
              <w:t xml:space="preserve">Oneway was effective for </w:t>
            </w:r>
            <w:r>
              <w:t>positive</w:t>
            </w:r>
            <w:r>
              <w:rPr>
                <w:rFonts w:hint="eastAsia"/>
              </w:rPr>
              <w:t xml:space="preserve"> direction of link.</w:t>
            </w:r>
          </w:p>
        </w:tc>
      </w:tr>
      <w:tr w:rsidR="0099675A" w:rsidTr="009977D3">
        <w:trPr>
          <w:trHeight w:val="345"/>
        </w:trPr>
        <w:tc>
          <w:tcPr>
            <w:tcW w:w="1043" w:type="pct"/>
            <w:vMerge/>
            <w:shd w:val="clear" w:color="auto" w:fill="auto"/>
            <w:noWrap/>
            <w:vAlign w:val="center"/>
          </w:tcPr>
          <w:p w:rsidR="0099675A" w:rsidRPr="00876BFB" w:rsidRDefault="0099675A" w:rsidP="009977D3">
            <w:pPr>
              <w:pStyle w:val="a"/>
              <w:jc w:val="center"/>
            </w:pPr>
          </w:p>
        </w:tc>
        <w:tc>
          <w:tcPr>
            <w:tcW w:w="504" w:type="pct"/>
            <w:vMerge/>
            <w:shd w:val="clear" w:color="auto" w:fill="auto"/>
            <w:noWrap/>
            <w:vAlign w:val="center"/>
          </w:tcPr>
          <w:p w:rsidR="0099675A" w:rsidRDefault="0099675A" w:rsidP="009977D3">
            <w:pPr>
              <w:pStyle w:val="a"/>
              <w:jc w:val="center"/>
            </w:pPr>
          </w:p>
        </w:tc>
        <w:tc>
          <w:tcPr>
            <w:tcW w:w="856" w:type="pct"/>
            <w:vAlign w:val="center"/>
          </w:tcPr>
          <w:p w:rsidR="0099675A" w:rsidRDefault="0099675A" w:rsidP="009977D3">
            <w:pPr>
              <w:pStyle w:val="a"/>
              <w:jc w:val="center"/>
            </w:pPr>
            <w:r>
              <w:rPr>
                <w:rFonts w:hint="eastAsia"/>
              </w:rPr>
              <w:t>no</w:t>
            </w:r>
          </w:p>
        </w:tc>
        <w:tc>
          <w:tcPr>
            <w:tcW w:w="2597" w:type="pct"/>
            <w:shd w:val="clear" w:color="auto" w:fill="auto"/>
            <w:vAlign w:val="center"/>
          </w:tcPr>
          <w:p w:rsidR="0099675A" w:rsidRDefault="0099675A" w:rsidP="009977D3">
            <w:pPr>
              <w:pStyle w:val="a"/>
            </w:pPr>
            <w:r>
              <w:rPr>
                <w:rFonts w:hint="eastAsia"/>
              </w:rPr>
              <w:t>Oneway was effective for both direction of link.</w:t>
            </w:r>
          </w:p>
        </w:tc>
      </w:tr>
      <w:tr w:rsidR="0099675A" w:rsidTr="009977D3">
        <w:trPr>
          <w:trHeight w:val="345"/>
        </w:trPr>
        <w:tc>
          <w:tcPr>
            <w:tcW w:w="1043" w:type="pct"/>
            <w:vMerge/>
            <w:shd w:val="clear" w:color="auto" w:fill="auto"/>
            <w:noWrap/>
            <w:vAlign w:val="center"/>
          </w:tcPr>
          <w:p w:rsidR="0099675A" w:rsidRPr="00876BFB" w:rsidRDefault="0099675A" w:rsidP="009977D3">
            <w:pPr>
              <w:pStyle w:val="a"/>
              <w:jc w:val="center"/>
            </w:pPr>
          </w:p>
        </w:tc>
        <w:tc>
          <w:tcPr>
            <w:tcW w:w="504" w:type="pct"/>
            <w:vMerge/>
            <w:shd w:val="clear" w:color="auto" w:fill="auto"/>
            <w:noWrap/>
            <w:vAlign w:val="center"/>
          </w:tcPr>
          <w:p w:rsidR="0099675A" w:rsidRDefault="0099675A" w:rsidP="009977D3">
            <w:pPr>
              <w:pStyle w:val="a"/>
              <w:jc w:val="center"/>
            </w:pPr>
          </w:p>
        </w:tc>
        <w:tc>
          <w:tcPr>
            <w:tcW w:w="856" w:type="pct"/>
            <w:vAlign w:val="center"/>
          </w:tcPr>
          <w:p w:rsidR="0099675A" w:rsidRDefault="0099675A" w:rsidP="009977D3">
            <w:pPr>
              <w:pStyle w:val="a"/>
              <w:jc w:val="center"/>
            </w:pPr>
            <w:r>
              <w:rPr>
                <w:rFonts w:hint="eastAsia"/>
              </w:rPr>
              <w:t>-1</w:t>
            </w:r>
          </w:p>
        </w:tc>
        <w:tc>
          <w:tcPr>
            <w:tcW w:w="2597" w:type="pct"/>
            <w:shd w:val="clear" w:color="auto" w:fill="auto"/>
            <w:vAlign w:val="center"/>
          </w:tcPr>
          <w:p w:rsidR="0099675A" w:rsidRDefault="0099675A" w:rsidP="009977D3">
            <w:pPr>
              <w:pStyle w:val="a"/>
            </w:pPr>
            <w:r>
              <w:rPr>
                <w:rFonts w:hint="eastAsia"/>
              </w:rPr>
              <w:t>Oneway was effective for negative direction of link.</w:t>
            </w:r>
          </w:p>
        </w:tc>
      </w:tr>
      <w:tr w:rsidR="0099675A" w:rsidTr="009977D3">
        <w:trPr>
          <w:trHeight w:val="345"/>
        </w:trPr>
        <w:tc>
          <w:tcPr>
            <w:tcW w:w="1043" w:type="pct"/>
            <w:shd w:val="clear" w:color="auto" w:fill="auto"/>
            <w:noWrap/>
            <w:vAlign w:val="center"/>
          </w:tcPr>
          <w:p w:rsidR="0099675A" w:rsidRDefault="0099675A" w:rsidP="009977D3">
            <w:pPr>
              <w:pStyle w:val="a"/>
              <w:jc w:val="center"/>
              <w:rPr>
                <w:b/>
                <w:i/>
              </w:rPr>
            </w:pPr>
            <w:r w:rsidRPr="00876BFB">
              <w:t>applicable_to</w:t>
            </w:r>
          </w:p>
        </w:tc>
        <w:tc>
          <w:tcPr>
            <w:tcW w:w="504" w:type="pct"/>
            <w:shd w:val="clear" w:color="auto" w:fill="auto"/>
            <w:noWrap/>
            <w:vAlign w:val="center"/>
          </w:tcPr>
          <w:p w:rsidR="0099675A" w:rsidRDefault="0099675A" w:rsidP="009977D3">
            <w:pPr>
              <w:pStyle w:val="a"/>
              <w:jc w:val="center"/>
            </w:pPr>
            <w:r>
              <w:rPr>
                <w:rFonts w:hint="eastAsia"/>
              </w:rPr>
              <w:t>Y</w:t>
            </w:r>
          </w:p>
        </w:tc>
        <w:tc>
          <w:tcPr>
            <w:tcW w:w="856" w:type="pct"/>
            <w:vAlign w:val="center"/>
          </w:tcPr>
          <w:p w:rsidR="0099675A" w:rsidRDefault="0099675A" w:rsidP="009977D3">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597" w:type="pct"/>
            <w:shd w:val="clear" w:color="auto" w:fill="auto"/>
            <w:vAlign w:val="center"/>
          </w:tcPr>
          <w:p w:rsidR="0099675A" w:rsidRDefault="0099675A" w:rsidP="009977D3">
            <w:pPr>
              <w:pStyle w:val="a"/>
            </w:pPr>
            <w:r>
              <w:rPr>
                <w:rFonts w:hint="eastAsia"/>
              </w:rPr>
              <w:t>The effective vehicle type of oneway relation.</w:t>
            </w:r>
          </w:p>
        </w:tc>
      </w:tr>
      <w:tr w:rsidR="0099675A" w:rsidTr="009977D3">
        <w:trPr>
          <w:trHeight w:val="345"/>
        </w:trPr>
        <w:tc>
          <w:tcPr>
            <w:tcW w:w="1043" w:type="pct"/>
            <w:shd w:val="clear" w:color="auto" w:fill="auto"/>
            <w:noWrap/>
            <w:vAlign w:val="center"/>
          </w:tcPr>
          <w:p w:rsidR="0099675A" w:rsidRPr="005C1A37" w:rsidRDefault="0099675A" w:rsidP="009977D3">
            <w:pPr>
              <w:pStyle w:val="a"/>
              <w:jc w:val="center"/>
            </w:pPr>
            <w:r w:rsidRPr="005C1A37">
              <w:t>C</w:t>
            </w:r>
            <w:r w:rsidRPr="005C1A37">
              <w:rPr>
                <w:rFonts w:hint="eastAsia"/>
              </w:rPr>
              <w:t>ondition_id</w:t>
            </w:r>
          </w:p>
        </w:tc>
        <w:tc>
          <w:tcPr>
            <w:tcW w:w="504" w:type="pct"/>
            <w:shd w:val="clear" w:color="auto" w:fill="auto"/>
            <w:noWrap/>
            <w:vAlign w:val="center"/>
          </w:tcPr>
          <w:p w:rsidR="0099675A" w:rsidRDefault="0099675A" w:rsidP="009977D3">
            <w:pPr>
              <w:pStyle w:val="a"/>
              <w:jc w:val="center"/>
            </w:pPr>
            <w:r>
              <w:rPr>
                <w:rFonts w:hint="eastAsia"/>
              </w:rPr>
              <w:t>N</w:t>
            </w:r>
          </w:p>
        </w:tc>
        <w:tc>
          <w:tcPr>
            <w:tcW w:w="856" w:type="pct"/>
            <w:vAlign w:val="center"/>
          </w:tcPr>
          <w:p w:rsidR="0099675A" w:rsidRDefault="0099675A" w:rsidP="009977D3">
            <w:pPr>
              <w:pStyle w:val="a"/>
              <w:jc w:val="center"/>
            </w:pPr>
          </w:p>
        </w:tc>
        <w:tc>
          <w:tcPr>
            <w:tcW w:w="2597" w:type="pct"/>
            <w:shd w:val="clear" w:color="auto" w:fill="auto"/>
            <w:vAlign w:val="center"/>
          </w:tcPr>
          <w:p w:rsidR="0099675A" w:rsidRDefault="0099675A" w:rsidP="009977D3">
            <w:pPr>
              <w:pStyle w:val="a"/>
            </w:pPr>
            <w:r>
              <w:rPr>
                <w:rFonts w:hint="eastAsia"/>
              </w:rPr>
              <w:t>The raw condition id in RDF.</w:t>
            </w:r>
          </w:p>
        </w:tc>
      </w:tr>
    </w:tbl>
    <w:p w:rsidR="0099675A" w:rsidRPr="00E8719F" w:rsidRDefault="0099675A" w:rsidP="0099675A">
      <w:pPr>
        <w:rPr>
          <w:lang w:eastAsia="zh-CN"/>
        </w:rPr>
      </w:pPr>
    </w:p>
    <w:p w:rsidR="0099675A" w:rsidRDefault="0099675A" w:rsidP="0099675A">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99675A" w:rsidRPr="0084175A" w:rsidTr="009977D3">
        <w:trPr>
          <w:trHeight w:val="330"/>
        </w:trPr>
        <w:tc>
          <w:tcPr>
            <w:tcW w:w="794" w:type="pct"/>
            <w:shd w:val="clear" w:color="auto" w:fill="auto"/>
            <w:noWrap/>
            <w:vAlign w:val="center"/>
            <w:hideMark/>
          </w:tcPr>
          <w:p w:rsidR="0099675A" w:rsidRDefault="0099675A" w:rsidP="009977D3">
            <w:pPr>
              <w:jc w:val="center"/>
              <w:rPr>
                <w:rFonts w:cs="SimSun"/>
                <w:b/>
                <w:bCs/>
                <w:lang w:eastAsia="zh-CN"/>
              </w:rPr>
            </w:pPr>
            <w:r>
              <w:rPr>
                <w:rFonts w:cs="SimSun"/>
                <w:b/>
                <w:bCs/>
                <w:lang w:eastAsia="zh-CN"/>
              </w:rPr>
              <w:t xml:space="preserve">Sequence No. </w:t>
            </w:r>
          </w:p>
        </w:tc>
        <w:tc>
          <w:tcPr>
            <w:tcW w:w="753" w:type="pct"/>
          </w:tcPr>
          <w:p w:rsidR="0099675A" w:rsidRDefault="0099675A"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99675A" w:rsidRDefault="0099675A"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99675A" w:rsidRDefault="0099675A" w:rsidP="009977D3">
            <w:pPr>
              <w:jc w:val="center"/>
              <w:rPr>
                <w:rFonts w:cs="SimSun"/>
                <w:b/>
                <w:bCs/>
              </w:rPr>
            </w:pPr>
            <w:r>
              <w:rPr>
                <w:rFonts w:cs="SimSun"/>
                <w:b/>
                <w:bCs/>
              </w:rPr>
              <w:t>Description</w:t>
            </w:r>
          </w:p>
        </w:tc>
      </w:tr>
      <w:tr w:rsidR="0099675A" w:rsidRPr="0084175A" w:rsidTr="009977D3">
        <w:trPr>
          <w:trHeight w:val="345"/>
        </w:trPr>
        <w:tc>
          <w:tcPr>
            <w:tcW w:w="794" w:type="pct"/>
            <w:shd w:val="clear" w:color="auto" w:fill="auto"/>
            <w:noWrap/>
            <w:vAlign w:val="center"/>
          </w:tcPr>
          <w:p w:rsidR="0099675A" w:rsidRPr="00B86AA2" w:rsidRDefault="0099675A" w:rsidP="009977D3">
            <w:pPr>
              <w:pStyle w:val="a"/>
              <w:jc w:val="center"/>
              <w:rPr>
                <w:b/>
                <w:i/>
              </w:rPr>
            </w:pPr>
            <w:r>
              <w:rPr>
                <w:b/>
                <w:i/>
              </w:rPr>
              <w:t>0</w:t>
            </w:r>
          </w:p>
        </w:tc>
        <w:tc>
          <w:tcPr>
            <w:tcW w:w="753" w:type="pct"/>
            <w:vAlign w:val="center"/>
          </w:tcPr>
          <w:p w:rsidR="0099675A" w:rsidRPr="00E01A83" w:rsidRDefault="0099675A" w:rsidP="009977D3">
            <w:pPr>
              <w:pStyle w:val="a"/>
              <w:jc w:val="center"/>
              <w:rPr>
                <w:b/>
                <w:i/>
              </w:rPr>
            </w:pPr>
            <w:r w:rsidRPr="00E01A83">
              <w:rPr>
                <w:b/>
                <w:i/>
              </w:rPr>
              <w:t>W</w:t>
            </w:r>
          </w:p>
        </w:tc>
        <w:tc>
          <w:tcPr>
            <w:tcW w:w="753" w:type="pct"/>
            <w:shd w:val="clear" w:color="auto" w:fill="auto"/>
            <w:noWrap/>
            <w:vAlign w:val="center"/>
          </w:tcPr>
          <w:p w:rsidR="0099675A" w:rsidRPr="00E01A83" w:rsidRDefault="0099675A" w:rsidP="009977D3">
            <w:pPr>
              <w:pStyle w:val="a"/>
              <w:jc w:val="center"/>
              <w:rPr>
                <w:b/>
                <w:i/>
              </w:rPr>
            </w:pPr>
            <w:r w:rsidRPr="00E01A83">
              <w:rPr>
                <w:b/>
                <w:i/>
              </w:rPr>
              <w:t>from</w:t>
            </w:r>
          </w:p>
        </w:tc>
        <w:tc>
          <w:tcPr>
            <w:tcW w:w="2700" w:type="pct"/>
            <w:shd w:val="clear" w:color="auto" w:fill="auto"/>
            <w:vAlign w:val="center"/>
          </w:tcPr>
          <w:p w:rsidR="0099675A" w:rsidRDefault="0099675A" w:rsidP="009977D3">
            <w:pPr>
              <w:pStyle w:val="a"/>
            </w:pPr>
            <w:r>
              <w:t xml:space="preserve">The link associated with </w:t>
            </w:r>
            <w:r>
              <w:rPr>
                <w:rFonts w:hint="eastAsia"/>
              </w:rPr>
              <w:t>oneway.</w:t>
            </w:r>
          </w:p>
        </w:tc>
      </w:tr>
      <w:tr w:rsidR="0099675A" w:rsidRPr="0084175A" w:rsidTr="009977D3">
        <w:trPr>
          <w:trHeight w:val="345"/>
        </w:trPr>
        <w:tc>
          <w:tcPr>
            <w:tcW w:w="794" w:type="pct"/>
            <w:shd w:val="clear" w:color="auto" w:fill="auto"/>
            <w:noWrap/>
            <w:vAlign w:val="center"/>
          </w:tcPr>
          <w:p w:rsidR="0099675A" w:rsidRDefault="0099675A" w:rsidP="009977D3">
            <w:pPr>
              <w:pStyle w:val="a"/>
              <w:jc w:val="center"/>
              <w:rPr>
                <w:b/>
                <w:i/>
              </w:rPr>
            </w:pPr>
            <w:r>
              <w:rPr>
                <w:b/>
                <w:i/>
              </w:rPr>
              <w:t>1</w:t>
            </w:r>
          </w:p>
        </w:tc>
        <w:tc>
          <w:tcPr>
            <w:tcW w:w="753" w:type="pct"/>
            <w:vAlign w:val="center"/>
          </w:tcPr>
          <w:p w:rsidR="0099675A" w:rsidRPr="00E01A83" w:rsidRDefault="0099675A" w:rsidP="009977D3">
            <w:pPr>
              <w:pStyle w:val="a"/>
              <w:jc w:val="center"/>
              <w:rPr>
                <w:b/>
                <w:i/>
              </w:rPr>
            </w:pPr>
            <w:r>
              <w:rPr>
                <w:b/>
                <w:i/>
              </w:rPr>
              <w:t>N</w:t>
            </w:r>
          </w:p>
        </w:tc>
        <w:tc>
          <w:tcPr>
            <w:tcW w:w="753" w:type="pct"/>
            <w:shd w:val="clear" w:color="auto" w:fill="auto"/>
            <w:noWrap/>
            <w:vAlign w:val="center"/>
          </w:tcPr>
          <w:p w:rsidR="0099675A" w:rsidRPr="00E01A83" w:rsidRDefault="0099675A" w:rsidP="009977D3">
            <w:pPr>
              <w:pStyle w:val="a"/>
              <w:jc w:val="center"/>
              <w:rPr>
                <w:b/>
                <w:i/>
              </w:rPr>
            </w:pPr>
            <w:r>
              <w:rPr>
                <w:b/>
                <w:i/>
              </w:rPr>
              <w:t>via</w:t>
            </w:r>
          </w:p>
        </w:tc>
        <w:tc>
          <w:tcPr>
            <w:tcW w:w="2700" w:type="pct"/>
            <w:shd w:val="clear" w:color="auto" w:fill="auto"/>
            <w:vAlign w:val="center"/>
          </w:tcPr>
          <w:p w:rsidR="0099675A" w:rsidRDefault="0099675A" w:rsidP="009977D3">
            <w:pPr>
              <w:pStyle w:val="a"/>
            </w:pPr>
            <w:r>
              <w:t xml:space="preserve">The </w:t>
            </w:r>
            <w:r w:rsidRPr="005C1A37">
              <w:rPr>
                <w:color w:val="000000" w:themeColor="text1"/>
              </w:rPr>
              <w:t>destination</w:t>
            </w:r>
            <w:r>
              <w:t xml:space="preserve"> point of the </w:t>
            </w:r>
            <w:r>
              <w:rPr>
                <w:rFonts w:hint="eastAsia"/>
              </w:rPr>
              <w:t>oneway.</w:t>
            </w:r>
            <w:r>
              <w:t xml:space="preserve"> </w:t>
            </w:r>
          </w:p>
        </w:tc>
      </w:tr>
    </w:tbl>
    <w:p w:rsidR="0099675A" w:rsidRPr="00637D8A" w:rsidRDefault="0099675A" w:rsidP="0099675A">
      <w:pPr>
        <w:rPr>
          <w:lang w:eastAsia="zh-CN"/>
        </w:rPr>
      </w:pPr>
    </w:p>
    <w:p w:rsidR="009158B6" w:rsidRDefault="009158B6" w:rsidP="009158B6">
      <w:pPr>
        <w:pStyle w:val="Heading2"/>
        <w:rPr>
          <w:lang w:eastAsia="zh-CN"/>
        </w:rPr>
      </w:pPr>
      <w:r>
        <w:rPr>
          <w:lang w:eastAsia="zh-CN"/>
        </w:rPr>
        <w:lastRenderedPageBreak/>
        <w:t>Restriction</w:t>
      </w:r>
    </w:p>
    <w:p w:rsidR="009158B6" w:rsidRDefault="009158B6" w:rsidP="009158B6">
      <w:pPr>
        <w:pStyle w:val="Heading3"/>
        <w:rPr>
          <w:lang w:eastAsia="zh-CN"/>
        </w:rPr>
      </w:pPr>
      <w:r>
        <w:rPr>
          <w:rFonts w:hint="eastAsia"/>
          <w:lang w:eastAsia="zh-CN"/>
        </w:rPr>
        <w:t>Restriction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9158B6" w:rsidTr="009977D3">
        <w:trPr>
          <w:trHeight w:val="330"/>
        </w:trPr>
        <w:tc>
          <w:tcPr>
            <w:tcW w:w="1043" w:type="pct"/>
            <w:shd w:val="clear" w:color="auto" w:fill="auto"/>
            <w:noWrap/>
            <w:vAlign w:val="center"/>
            <w:hideMark/>
          </w:tcPr>
          <w:p w:rsidR="009158B6" w:rsidRDefault="009158B6" w:rsidP="009977D3">
            <w:pPr>
              <w:jc w:val="center"/>
              <w:rPr>
                <w:rFonts w:cs="SimSun"/>
                <w:b/>
                <w:bCs/>
                <w:lang w:eastAsia="zh-CN"/>
              </w:rPr>
            </w:pPr>
            <w:bookmarkStart w:id="64" w:name="_Hlk472942002"/>
            <w:r>
              <w:rPr>
                <w:rFonts w:hint="eastAsia"/>
                <w:b/>
                <w:bCs/>
                <w:lang w:eastAsia="zh-CN"/>
              </w:rPr>
              <w:t>Key</w:t>
            </w:r>
          </w:p>
        </w:tc>
        <w:tc>
          <w:tcPr>
            <w:tcW w:w="504" w:type="pct"/>
            <w:shd w:val="clear" w:color="auto" w:fill="auto"/>
            <w:noWrap/>
            <w:vAlign w:val="center"/>
            <w:hideMark/>
          </w:tcPr>
          <w:p w:rsidR="009158B6" w:rsidRDefault="009158B6" w:rsidP="009977D3">
            <w:pPr>
              <w:jc w:val="center"/>
              <w:rPr>
                <w:rFonts w:cs="SimSun"/>
                <w:b/>
                <w:bCs/>
                <w:lang w:eastAsia="zh-CN"/>
              </w:rPr>
            </w:pPr>
            <w:r w:rsidRPr="00330ED0">
              <w:rPr>
                <w:rFonts w:cs="SimSun"/>
                <w:b/>
                <w:bCs/>
              </w:rPr>
              <w:t>Mandatory</w:t>
            </w:r>
          </w:p>
        </w:tc>
        <w:tc>
          <w:tcPr>
            <w:tcW w:w="856" w:type="pct"/>
            <w:vAlign w:val="center"/>
          </w:tcPr>
          <w:p w:rsidR="009158B6" w:rsidRDefault="009158B6"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9158B6" w:rsidRDefault="009158B6" w:rsidP="009977D3">
            <w:pPr>
              <w:jc w:val="center"/>
              <w:rPr>
                <w:rFonts w:cs="SimSun"/>
                <w:b/>
                <w:bCs/>
              </w:rPr>
            </w:pPr>
            <w:r>
              <w:rPr>
                <w:rFonts w:cs="SimSun"/>
                <w:b/>
                <w:bCs/>
              </w:rPr>
              <w:t>Description</w:t>
            </w:r>
          </w:p>
        </w:tc>
      </w:tr>
      <w:bookmarkEnd w:id="64"/>
      <w:tr w:rsidR="009158B6" w:rsidTr="009977D3">
        <w:trPr>
          <w:trHeight w:val="345"/>
        </w:trPr>
        <w:tc>
          <w:tcPr>
            <w:tcW w:w="1043" w:type="pct"/>
            <w:shd w:val="clear" w:color="auto" w:fill="auto"/>
            <w:noWrap/>
            <w:vAlign w:val="center"/>
          </w:tcPr>
          <w:p w:rsidR="009158B6" w:rsidRPr="00B86AA2" w:rsidRDefault="009158B6" w:rsidP="009977D3">
            <w:pPr>
              <w:pStyle w:val="a"/>
              <w:jc w:val="center"/>
              <w:rPr>
                <w:b/>
                <w:i/>
              </w:rPr>
            </w:pPr>
            <w:r>
              <w:rPr>
                <w:rFonts w:hint="eastAsia"/>
                <w:b/>
                <w:i/>
              </w:rPr>
              <w:t>type</w:t>
            </w:r>
          </w:p>
        </w:tc>
        <w:tc>
          <w:tcPr>
            <w:tcW w:w="504" w:type="pct"/>
            <w:shd w:val="clear" w:color="auto" w:fill="auto"/>
            <w:noWrap/>
            <w:vAlign w:val="center"/>
            <w:hideMark/>
          </w:tcPr>
          <w:p w:rsidR="009158B6" w:rsidRDefault="009158B6" w:rsidP="009977D3">
            <w:pPr>
              <w:pStyle w:val="a"/>
              <w:jc w:val="center"/>
            </w:pPr>
            <w:r>
              <w:rPr>
                <w:rFonts w:hint="eastAsia"/>
              </w:rPr>
              <w:t>Y</w:t>
            </w:r>
          </w:p>
        </w:tc>
        <w:tc>
          <w:tcPr>
            <w:tcW w:w="856" w:type="pct"/>
            <w:vAlign w:val="center"/>
          </w:tcPr>
          <w:p w:rsidR="009158B6" w:rsidRDefault="009158B6" w:rsidP="009977D3">
            <w:pPr>
              <w:pStyle w:val="a"/>
              <w:jc w:val="center"/>
            </w:pPr>
            <w:r>
              <w:rPr>
                <w:rFonts w:hint="eastAsia"/>
              </w:rPr>
              <w:t>restriction</w:t>
            </w:r>
          </w:p>
        </w:tc>
        <w:tc>
          <w:tcPr>
            <w:tcW w:w="2597" w:type="pct"/>
            <w:shd w:val="clear" w:color="auto" w:fill="auto"/>
            <w:vAlign w:val="center"/>
          </w:tcPr>
          <w:p w:rsidR="009158B6" w:rsidRDefault="009158B6" w:rsidP="009977D3">
            <w:pPr>
              <w:pStyle w:val="a"/>
            </w:pPr>
            <w:r>
              <w:rPr>
                <w:rFonts w:hint="eastAsia"/>
              </w:rPr>
              <w:t>Indicates restriction relation type.</w:t>
            </w:r>
            <w:r>
              <w:t xml:space="preserve"> </w:t>
            </w:r>
          </w:p>
        </w:tc>
      </w:tr>
    </w:tbl>
    <w:p w:rsidR="009158B6" w:rsidRDefault="009158B6" w:rsidP="009158B6">
      <w:pPr>
        <w:pStyle w:val="Heading3"/>
        <w:rPr>
          <w:lang w:eastAsia="zh-CN"/>
        </w:rPr>
      </w:pPr>
      <w:r>
        <w:rPr>
          <w:lang w:eastAsia="zh-CN"/>
        </w:rPr>
        <w:t>RDM Type</w:t>
      </w:r>
    </w:p>
    <w:p w:rsidR="009158B6" w:rsidRDefault="009158B6" w:rsidP="009158B6">
      <w:pPr>
        <w:rPr>
          <w:lang w:eastAsia="zh-CN"/>
        </w:rPr>
      </w:pPr>
      <w:r>
        <w:rPr>
          <w:lang w:eastAsia="zh-CN"/>
        </w:rPr>
        <w:t>Restricted Driving Manoeuvre (RDM) describes a manoeuvre from one link to another</w:t>
      </w:r>
      <w:r>
        <w:rPr>
          <w:rFonts w:hint="eastAsia"/>
          <w:lang w:eastAsia="zh-CN"/>
        </w:rPr>
        <w:t xml:space="preserve"> </w:t>
      </w:r>
      <w:r>
        <w:rPr>
          <w:lang w:eastAsia="zh-CN"/>
        </w:rPr>
        <w:t>that is prohibited. The Restricted Driving Manoeuvre condition is used to prevent a</w:t>
      </w:r>
      <w:r>
        <w:rPr>
          <w:rFonts w:hint="eastAsia"/>
          <w:lang w:eastAsia="zh-CN"/>
        </w:rPr>
        <w:t xml:space="preserve"> </w:t>
      </w:r>
      <w:r>
        <w:rPr>
          <w:lang w:eastAsia="zh-CN"/>
        </w:rPr>
        <w:t>vehicle from making a prohibited manoeuvre, resulting in more accurate route</w:t>
      </w:r>
      <w:r>
        <w:rPr>
          <w:rFonts w:hint="eastAsia"/>
          <w:lang w:eastAsia="zh-CN"/>
        </w:rPr>
        <w:t xml:space="preserve"> </w:t>
      </w:r>
      <w:r>
        <w:rPr>
          <w:lang w:eastAsia="zh-CN"/>
        </w:rPr>
        <w:t>calculation.</w:t>
      </w:r>
      <w:r>
        <w:rPr>
          <w:rFonts w:hint="eastAsia"/>
          <w:lang w:eastAsia="zh-CN"/>
        </w:rPr>
        <w:t xml:space="preserve"> RDM type i</w:t>
      </w:r>
      <w:r w:rsidRPr="00E22750">
        <w:rPr>
          <w:lang w:eastAsia="zh-CN"/>
        </w:rPr>
        <w:t>ndicates the type of restricted driving manoeuvre</w:t>
      </w:r>
      <w:r>
        <w:rPr>
          <w:rFonts w:hint="eastAsia"/>
          <w:lang w:eastAsia="zh-CN"/>
        </w:rPr>
        <w:t>(RDM).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9158B6" w:rsidRPr="00E53899" w:rsidTr="009977D3">
        <w:trPr>
          <w:trHeight w:val="345"/>
        </w:trPr>
        <w:tc>
          <w:tcPr>
            <w:tcW w:w="1043" w:type="pct"/>
            <w:shd w:val="clear" w:color="auto" w:fill="auto"/>
            <w:noWrap/>
          </w:tcPr>
          <w:p w:rsidR="009158B6" w:rsidRPr="00D763F2" w:rsidRDefault="009158B6" w:rsidP="009977D3">
            <w:pPr>
              <w:jc w:val="center"/>
            </w:pPr>
            <w:r w:rsidRPr="00D763F2">
              <w:t>Key</w:t>
            </w:r>
          </w:p>
        </w:tc>
        <w:tc>
          <w:tcPr>
            <w:tcW w:w="504" w:type="pct"/>
            <w:shd w:val="clear" w:color="auto" w:fill="auto"/>
            <w:noWrap/>
          </w:tcPr>
          <w:p w:rsidR="009158B6" w:rsidRPr="00D763F2" w:rsidRDefault="009158B6" w:rsidP="009977D3">
            <w:pPr>
              <w:jc w:val="center"/>
            </w:pPr>
            <w:r w:rsidRPr="00D763F2">
              <w:t>Mandatory</w:t>
            </w:r>
          </w:p>
        </w:tc>
        <w:tc>
          <w:tcPr>
            <w:tcW w:w="856" w:type="pct"/>
          </w:tcPr>
          <w:p w:rsidR="009158B6" w:rsidRPr="00D763F2" w:rsidRDefault="009158B6" w:rsidP="009977D3">
            <w:pPr>
              <w:jc w:val="center"/>
            </w:pPr>
            <w:r w:rsidRPr="00D763F2">
              <w:t>Value</w:t>
            </w:r>
          </w:p>
        </w:tc>
        <w:tc>
          <w:tcPr>
            <w:tcW w:w="2597" w:type="pct"/>
            <w:shd w:val="clear" w:color="auto" w:fill="auto"/>
          </w:tcPr>
          <w:p w:rsidR="009158B6" w:rsidRDefault="009158B6" w:rsidP="009977D3">
            <w:pPr>
              <w:jc w:val="center"/>
            </w:pPr>
            <w:r w:rsidRPr="00D763F2">
              <w:t>Description</w:t>
            </w:r>
          </w:p>
        </w:tc>
      </w:tr>
      <w:tr w:rsidR="009158B6" w:rsidRPr="00E53899" w:rsidTr="009977D3">
        <w:trPr>
          <w:trHeight w:val="345"/>
        </w:trPr>
        <w:tc>
          <w:tcPr>
            <w:tcW w:w="1043" w:type="pct"/>
            <w:vMerge w:val="restart"/>
            <w:shd w:val="clear" w:color="auto" w:fill="auto"/>
            <w:noWrap/>
            <w:vAlign w:val="center"/>
          </w:tcPr>
          <w:p w:rsidR="009158B6" w:rsidRPr="00E53899" w:rsidRDefault="009158B6" w:rsidP="009977D3">
            <w:pPr>
              <w:spacing w:after="0" w:line="240" w:lineRule="auto"/>
              <w:jc w:val="center"/>
              <w:rPr>
                <w:lang w:eastAsia="zh-CN"/>
              </w:rPr>
            </w:pPr>
          </w:p>
          <w:p w:rsidR="009158B6" w:rsidRPr="00E53899" w:rsidRDefault="009158B6" w:rsidP="009977D3">
            <w:pPr>
              <w:spacing w:after="0" w:line="240" w:lineRule="auto"/>
              <w:jc w:val="center"/>
              <w:rPr>
                <w:lang w:eastAsia="zh-CN"/>
              </w:rPr>
            </w:pPr>
            <w:r>
              <w:rPr>
                <w:rFonts w:hint="eastAsia"/>
                <w:lang w:eastAsia="zh-CN"/>
              </w:rPr>
              <w:t>rdm_type</w:t>
            </w:r>
          </w:p>
        </w:tc>
        <w:tc>
          <w:tcPr>
            <w:tcW w:w="504" w:type="pct"/>
            <w:vMerge w:val="restart"/>
            <w:shd w:val="clear" w:color="auto" w:fill="auto"/>
            <w:noWrap/>
            <w:vAlign w:val="center"/>
          </w:tcPr>
          <w:p w:rsidR="009158B6" w:rsidRPr="00E53899" w:rsidRDefault="009158B6" w:rsidP="009977D3">
            <w:pPr>
              <w:spacing w:after="0" w:line="240" w:lineRule="auto"/>
              <w:jc w:val="center"/>
              <w:rPr>
                <w:lang w:eastAsia="zh-CN"/>
              </w:rPr>
            </w:pPr>
            <w:r>
              <w:rPr>
                <w:rFonts w:hint="eastAsia"/>
                <w:lang w:eastAsia="zh-CN"/>
              </w:rPr>
              <w:t>N</w:t>
            </w:r>
          </w:p>
        </w:tc>
        <w:tc>
          <w:tcPr>
            <w:tcW w:w="856" w:type="pct"/>
            <w:vAlign w:val="center"/>
          </w:tcPr>
          <w:p w:rsidR="009158B6" w:rsidRPr="00E53899" w:rsidRDefault="009158B6" w:rsidP="009977D3">
            <w:pPr>
              <w:spacing w:after="0" w:line="240" w:lineRule="auto"/>
              <w:jc w:val="center"/>
              <w:rPr>
                <w:color w:val="000000" w:themeColor="text1"/>
                <w:lang w:eastAsia="zh-CN"/>
              </w:rPr>
            </w:pPr>
            <w:r w:rsidRPr="009A2315">
              <w:rPr>
                <w:rFonts w:hint="eastAsia"/>
                <w:color w:val="000000" w:themeColor="text1"/>
                <w:lang w:eastAsia="zh-CN"/>
              </w:rPr>
              <w:t>1</w:t>
            </w:r>
          </w:p>
        </w:tc>
        <w:tc>
          <w:tcPr>
            <w:tcW w:w="2597" w:type="pct"/>
            <w:shd w:val="clear" w:color="auto" w:fill="auto"/>
            <w:vAlign w:val="center"/>
          </w:tcPr>
          <w:p w:rsidR="009158B6" w:rsidRPr="00E53899" w:rsidRDefault="009158B6" w:rsidP="009977D3">
            <w:pPr>
              <w:spacing w:after="0" w:line="240" w:lineRule="auto"/>
              <w:rPr>
                <w:lang w:eastAsia="zh-CN"/>
              </w:rPr>
            </w:pPr>
            <w:r>
              <w:rPr>
                <w:lang w:eastAsia="zh-CN"/>
              </w:rPr>
              <w:t>Legal Restricted Driving manoeuvre (RDM is</w:t>
            </w:r>
            <w:r>
              <w:rPr>
                <w:rFonts w:hint="eastAsia"/>
                <w:lang w:eastAsia="zh-CN"/>
              </w:rPr>
              <w:t xml:space="preserve"> </w:t>
            </w:r>
            <w:r>
              <w:rPr>
                <w:lang w:eastAsia="zh-CN"/>
              </w:rPr>
              <w:t>legally not allowed).</w:t>
            </w:r>
          </w:p>
        </w:tc>
      </w:tr>
      <w:tr w:rsidR="009158B6" w:rsidRPr="00E53899" w:rsidTr="009977D3">
        <w:trPr>
          <w:trHeight w:val="345"/>
        </w:trPr>
        <w:tc>
          <w:tcPr>
            <w:tcW w:w="1043" w:type="pct"/>
            <w:vMerge/>
            <w:shd w:val="clear" w:color="auto" w:fill="auto"/>
            <w:noWrap/>
            <w:vAlign w:val="center"/>
          </w:tcPr>
          <w:p w:rsidR="009158B6" w:rsidRPr="00E53899" w:rsidRDefault="009158B6" w:rsidP="009977D3">
            <w:pPr>
              <w:spacing w:after="0" w:line="240" w:lineRule="auto"/>
              <w:jc w:val="center"/>
              <w:rPr>
                <w:lang w:eastAsia="zh-CN"/>
              </w:rPr>
            </w:pPr>
          </w:p>
        </w:tc>
        <w:tc>
          <w:tcPr>
            <w:tcW w:w="504" w:type="pct"/>
            <w:vMerge/>
            <w:shd w:val="clear" w:color="auto" w:fill="auto"/>
            <w:noWrap/>
            <w:vAlign w:val="center"/>
          </w:tcPr>
          <w:p w:rsidR="009158B6" w:rsidRPr="00E53899" w:rsidRDefault="009158B6" w:rsidP="009977D3">
            <w:pPr>
              <w:spacing w:after="0" w:line="240" w:lineRule="auto"/>
              <w:jc w:val="center"/>
              <w:rPr>
                <w:lang w:eastAsia="zh-CN"/>
              </w:rPr>
            </w:pPr>
          </w:p>
        </w:tc>
        <w:tc>
          <w:tcPr>
            <w:tcW w:w="856" w:type="pct"/>
            <w:vAlign w:val="center"/>
          </w:tcPr>
          <w:p w:rsidR="009158B6" w:rsidRPr="00E53899" w:rsidRDefault="009158B6" w:rsidP="009977D3">
            <w:pPr>
              <w:spacing w:after="0" w:line="240" w:lineRule="auto"/>
              <w:jc w:val="center"/>
              <w:rPr>
                <w:color w:val="000000" w:themeColor="text1"/>
                <w:lang w:eastAsia="zh-CN"/>
              </w:rPr>
            </w:pPr>
            <w:r w:rsidRPr="009A2315">
              <w:rPr>
                <w:rFonts w:hint="eastAsia"/>
                <w:color w:val="000000" w:themeColor="text1"/>
                <w:lang w:eastAsia="zh-CN"/>
              </w:rPr>
              <w:t>2</w:t>
            </w:r>
          </w:p>
        </w:tc>
        <w:tc>
          <w:tcPr>
            <w:tcW w:w="2597" w:type="pct"/>
            <w:shd w:val="clear" w:color="auto" w:fill="auto"/>
            <w:vAlign w:val="center"/>
          </w:tcPr>
          <w:p w:rsidR="009158B6" w:rsidRPr="00E53899" w:rsidRDefault="009158B6" w:rsidP="009977D3">
            <w:pPr>
              <w:spacing w:after="0" w:line="240" w:lineRule="auto"/>
              <w:rPr>
                <w:lang w:eastAsia="zh-CN"/>
              </w:rPr>
            </w:pPr>
            <w:r>
              <w:rPr>
                <w:lang w:eastAsia="zh-CN"/>
              </w:rPr>
              <w:t>Physical Restricted Driving manoeuvre (RDM</w:t>
            </w:r>
            <w:r>
              <w:rPr>
                <w:rFonts w:hint="eastAsia"/>
                <w:lang w:eastAsia="zh-CN"/>
              </w:rPr>
              <w:t xml:space="preserve"> </w:t>
            </w:r>
            <w:r>
              <w:rPr>
                <w:lang w:eastAsia="zh-CN"/>
              </w:rPr>
              <w:t>is physically not possible)</w:t>
            </w:r>
            <w:r>
              <w:rPr>
                <w:rFonts w:hint="eastAsia"/>
                <w:lang w:eastAsia="zh-CN"/>
              </w:rPr>
              <w:t>.</w:t>
            </w:r>
          </w:p>
        </w:tc>
      </w:tr>
      <w:tr w:rsidR="009158B6" w:rsidRPr="00E53899" w:rsidTr="009977D3">
        <w:trPr>
          <w:trHeight w:val="345"/>
        </w:trPr>
        <w:tc>
          <w:tcPr>
            <w:tcW w:w="1043" w:type="pct"/>
            <w:vMerge/>
            <w:shd w:val="clear" w:color="auto" w:fill="auto"/>
            <w:noWrap/>
            <w:vAlign w:val="center"/>
          </w:tcPr>
          <w:p w:rsidR="009158B6" w:rsidRPr="00E53899" w:rsidRDefault="009158B6" w:rsidP="009977D3">
            <w:pPr>
              <w:spacing w:after="0" w:line="240" w:lineRule="auto"/>
              <w:jc w:val="center"/>
              <w:rPr>
                <w:lang w:eastAsia="zh-CN"/>
              </w:rPr>
            </w:pPr>
          </w:p>
        </w:tc>
        <w:tc>
          <w:tcPr>
            <w:tcW w:w="504" w:type="pct"/>
            <w:vMerge/>
            <w:shd w:val="clear" w:color="auto" w:fill="auto"/>
            <w:noWrap/>
            <w:vAlign w:val="center"/>
          </w:tcPr>
          <w:p w:rsidR="009158B6" w:rsidRPr="00E53899" w:rsidRDefault="009158B6" w:rsidP="009977D3">
            <w:pPr>
              <w:spacing w:after="0" w:line="240" w:lineRule="auto"/>
              <w:jc w:val="center"/>
              <w:rPr>
                <w:lang w:eastAsia="zh-CN"/>
              </w:rPr>
            </w:pPr>
          </w:p>
        </w:tc>
        <w:tc>
          <w:tcPr>
            <w:tcW w:w="856" w:type="pct"/>
            <w:vAlign w:val="center"/>
          </w:tcPr>
          <w:p w:rsidR="009158B6" w:rsidRPr="00E53899" w:rsidRDefault="009158B6" w:rsidP="009977D3">
            <w:pPr>
              <w:spacing w:after="0" w:line="240" w:lineRule="auto"/>
              <w:jc w:val="center"/>
              <w:rPr>
                <w:color w:val="000000" w:themeColor="text1"/>
                <w:lang w:eastAsia="zh-CN"/>
              </w:rPr>
            </w:pPr>
            <w:r w:rsidRPr="009A2315">
              <w:rPr>
                <w:rFonts w:hint="eastAsia"/>
                <w:color w:val="000000" w:themeColor="text1"/>
                <w:lang w:eastAsia="zh-CN"/>
              </w:rPr>
              <w:t>3</w:t>
            </w:r>
          </w:p>
        </w:tc>
        <w:tc>
          <w:tcPr>
            <w:tcW w:w="2597" w:type="pct"/>
            <w:shd w:val="clear" w:color="auto" w:fill="auto"/>
            <w:vAlign w:val="center"/>
          </w:tcPr>
          <w:p w:rsidR="009158B6" w:rsidRPr="00E53899" w:rsidRDefault="009158B6" w:rsidP="009977D3">
            <w:pPr>
              <w:spacing w:after="0" w:line="240" w:lineRule="auto"/>
              <w:rPr>
                <w:lang w:eastAsia="zh-CN"/>
              </w:rPr>
            </w:pPr>
            <w:r>
              <w:rPr>
                <w:lang w:eastAsia="zh-CN"/>
              </w:rPr>
              <w:t>Logical Restricted Driving manoeuvre (RDM</w:t>
            </w:r>
            <w:r>
              <w:rPr>
                <w:rFonts w:hint="eastAsia"/>
                <w:lang w:eastAsia="zh-CN"/>
              </w:rPr>
              <w:t xml:space="preserve"> </w:t>
            </w:r>
            <w:r>
              <w:rPr>
                <w:lang w:eastAsia="zh-CN"/>
              </w:rPr>
              <w:t>is logically not allowed)</w:t>
            </w:r>
            <w:r>
              <w:rPr>
                <w:rFonts w:hint="eastAsia"/>
                <w:lang w:eastAsia="zh-CN"/>
              </w:rPr>
              <w:t>.</w:t>
            </w:r>
          </w:p>
        </w:tc>
      </w:tr>
    </w:tbl>
    <w:p w:rsidR="009158B6" w:rsidRPr="00130718" w:rsidRDefault="009158B6" w:rsidP="009158B6">
      <w:pPr>
        <w:rPr>
          <w:lang w:eastAsia="zh-CN"/>
        </w:rPr>
      </w:pPr>
    </w:p>
    <w:p w:rsidR="009158B6" w:rsidRPr="00130718" w:rsidRDefault="009158B6" w:rsidP="009158B6">
      <w:pPr>
        <w:pStyle w:val="Heading3"/>
        <w:rPr>
          <w:lang w:eastAsia="zh-CN"/>
        </w:rPr>
      </w:pPr>
      <w:r>
        <w:rPr>
          <w:lang w:eastAsia="zh-CN"/>
        </w:rPr>
        <w:t>Restriction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9158B6" w:rsidTr="009977D3">
        <w:trPr>
          <w:trHeight w:val="345"/>
        </w:trPr>
        <w:tc>
          <w:tcPr>
            <w:tcW w:w="1043" w:type="pct"/>
            <w:shd w:val="clear" w:color="auto" w:fill="auto"/>
            <w:noWrap/>
            <w:vAlign w:val="center"/>
          </w:tcPr>
          <w:p w:rsidR="009158B6" w:rsidRDefault="009158B6" w:rsidP="009977D3">
            <w:pPr>
              <w:jc w:val="center"/>
              <w:rPr>
                <w:rFonts w:cs="SimSun"/>
                <w:b/>
                <w:bCs/>
                <w:lang w:eastAsia="zh-CN"/>
              </w:rPr>
            </w:pPr>
            <w:r>
              <w:rPr>
                <w:rFonts w:hint="eastAsia"/>
                <w:b/>
                <w:bCs/>
                <w:lang w:eastAsia="zh-CN"/>
              </w:rPr>
              <w:t>Key</w:t>
            </w:r>
          </w:p>
        </w:tc>
        <w:tc>
          <w:tcPr>
            <w:tcW w:w="504" w:type="pct"/>
            <w:shd w:val="clear" w:color="auto" w:fill="auto"/>
            <w:noWrap/>
            <w:vAlign w:val="center"/>
          </w:tcPr>
          <w:p w:rsidR="009158B6" w:rsidRDefault="009158B6" w:rsidP="009977D3">
            <w:pPr>
              <w:jc w:val="center"/>
              <w:rPr>
                <w:rFonts w:cs="SimSun"/>
                <w:b/>
                <w:bCs/>
                <w:lang w:eastAsia="zh-CN"/>
              </w:rPr>
            </w:pPr>
            <w:r w:rsidRPr="00330ED0">
              <w:rPr>
                <w:rFonts w:cs="SimSun"/>
                <w:b/>
                <w:bCs/>
              </w:rPr>
              <w:t>Mandatory</w:t>
            </w:r>
          </w:p>
        </w:tc>
        <w:tc>
          <w:tcPr>
            <w:tcW w:w="856" w:type="pct"/>
            <w:vAlign w:val="center"/>
          </w:tcPr>
          <w:p w:rsidR="009158B6" w:rsidRDefault="009158B6" w:rsidP="009977D3">
            <w:pPr>
              <w:jc w:val="center"/>
              <w:rPr>
                <w:rFonts w:cs="SimSun"/>
                <w:b/>
                <w:bCs/>
                <w:lang w:eastAsia="zh-CN"/>
              </w:rPr>
            </w:pPr>
            <w:r>
              <w:rPr>
                <w:rFonts w:cs="SimSun" w:hint="eastAsia"/>
                <w:b/>
                <w:bCs/>
                <w:lang w:eastAsia="zh-CN"/>
              </w:rPr>
              <w:t>Value</w:t>
            </w:r>
          </w:p>
        </w:tc>
        <w:tc>
          <w:tcPr>
            <w:tcW w:w="2597" w:type="pct"/>
            <w:shd w:val="clear" w:color="auto" w:fill="auto"/>
            <w:vAlign w:val="center"/>
          </w:tcPr>
          <w:p w:rsidR="009158B6" w:rsidRDefault="009158B6" w:rsidP="009977D3">
            <w:pPr>
              <w:jc w:val="center"/>
              <w:rPr>
                <w:rFonts w:cs="SimSun"/>
                <w:b/>
                <w:bCs/>
              </w:rPr>
            </w:pPr>
            <w:r>
              <w:rPr>
                <w:rFonts w:cs="SimSun"/>
                <w:b/>
                <w:bCs/>
              </w:rPr>
              <w:t>Description</w:t>
            </w:r>
          </w:p>
        </w:tc>
      </w:tr>
      <w:tr w:rsidR="009158B6" w:rsidTr="009977D3">
        <w:trPr>
          <w:trHeight w:val="345"/>
        </w:trPr>
        <w:tc>
          <w:tcPr>
            <w:tcW w:w="1043" w:type="pct"/>
            <w:vMerge w:val="restart"/>
            <w:shd w:val="clear" w:color="auto" w:fill="auto"/>
            <w:noWrap/>
            <w:vAlign w:val="center"/>
          </w:tcPr>
          <w:p w:rsidR="009158B6" w:rsidRDefault="009158B6" w:rsidP="009977D3">
            <w:pPr>
              <w:pStyle w:val="a"/>
              <w:jc w:val="center"/>
            </w:pPr>
          </w:p>
          <w:p w:rsidR="009158B6" w:rsidRDefault="009158B6" w:rsidP="009977D3">
            <w:pPr>
              <w:pStyle w:val="a"/>
              <w:jc w:val="center"/>
            </w:pPr>
            <w:r>
              <w:rPr>
                <w:rFonts w:hint="eastAsia"/>
              </w:rPr>
              <w:t>restriction</w:t>
            </w:r>
          </w:p>
          <w:p w:rsidR="009158B6" w:rsidRPr="00876BFB" w:rsidRDefault="009158B6" w:rsidP="009977D3">
            <w:pPr>
              <w:pStyle w:val="a"/>
              <w:jc w:val="center"/>
            </w:pPr>
          </w:p>
        </w:tc>
        <w:tc>
          <w:tcPr>
            <w:tcW w:w="504" w:type="pct"/>
            <w:vMerge w:val="restart"/>
            <w:shd w:val="clear" w:color="auto" w:fill="auto"/>
            <w:noWrap/>
            <w:vAlign w:val="center"/>
          </w:tcPr>
          <w:p w:rsidR="009158B6" w:rsidRDefault="009158B6" w:rsidP="009977D3">
            <w:pPr>
              <w:pStyle w:val="a"/>
              <w:jc w:val="center"/>
            </w:pPr>
            <w:r>
              <w:rPr>
                <w:rFonts w:hint="eastAsia"/>
              </w:rPr>
              <w:t>Y</w:t>
            </w:r>
          </w:p>
        </w:tc>
        <w:tc>
          <w:tcPr>
            <w:tcW w:w="856" w:type="pct"/>
            <w:vAlign w:val="center"/>
          </w:tcPr>
          <w:p w:rsidR="009158B6" w:rsidRPr="00074D21" w:rsidRDefault="009158B6" w:rsidP="009977D3">
            <w:pPr>
              <w:pStyle w:val="a"/>
              <w:jc w:val="center"/>
              <w:rPr>
                <w:color w:val="000000" w:themeColor="text1"/>
              </w:rPr>
            </w:pPr>
            <w:r w:rsidRPr="00074D21">
              <w:rPr>
                <w:color w:val="000000" w:themeColor="text1"/>
              </w:rPr>
              <w:t>access</w:t>
            </w:r>
          </w:p>
        </w:tc>
        <w:tc>
          <w:tcPr>
            <w:tcW w:w="2597" w:type="pct"/>
            <w:shd w:val="clear" w:color="auto" w:fill="auto"/>
            <w:vAlign w:val="center"/>
          </w:tcPr>
          <w:p w:rsidR="009158B6" w:rsidRPr="00074D21" w:rsidRDefault="009158B6" w:rsidP="009977D3">
            <w:pPr>
              <w:pStyle w:val="a"/>
              <w:rPr>
                <w:color w:val="000000" w:themeColor="text1"/>
              </w:rPr>
            </w:pPr>
            <w:r w:rsidRPr="00074D21">
              <w:rPr>
                <w:rFonts w:hint="eastAsia"/>
                <w:color w:val="000000" w:themeColor="text1"/>
              </w:rPr>
              <w:t>It described roads which have seasonal condition change. Only two relation members</w:t>
            </w:r>
            <w:r>
              <w:rPr>
                <w:rFonts w:hint="eastAsia"/>
                <w:color w:val="000000" w:themeColor="text1"/>
              </w:rPr>
              <w:t xml:space="preserve"> were</w:t>
            </w:r>
            <w:r w:rsidRPr="00074D21">
              <w:rPr>
                <w:rFonts w:hint="eastAsia"/>
                <w:color w:val="000000" w:themeColor="text1"/>
              </w:rPr>
              <w:t xml:space="preserve"> </w:t>
            </w:r>
            <w:r w:rsidRPr="00074D21">
              <w:rPr>
                <w:color w:val="000000" w:themeColor="text1"/>
              </w:rPr>
              <w:t>“</w:t>
            </w:r>
            <w:r w:rsidRPr="00074D21">
              <w:rPr>
                <w:rFonts w:hint="eastAsia"/>
                <w:color w:val="000000" w:themeColor="text1"/>
              </w:rPr>
              <w:t>from</w:t>
            </w:r>
            <w:r w:rsidRPr="00074D21">
              <w:rPr>
                <w:color w:val="000000" w:themeColor="text1"/>
              </w:rPr>
              <w:t>”</w:t>
            </w:r>
            <w:r w:rsidRPr="00074D21">
              <w:rPr>
                <w:rFonts w:hint="eastAsia"/>
                <w:color w:val="000000" w:themeColor="text1"/>
              </w:rPr>
              <w:t xml:space="preserve"> and </w:t>
            </w:r>
            <w:r w:rsidRPr="00074D21">
              <w:rPr>
                <w:color w:val="000000" w:themeColor="text1"/>
              </w:rPr>
              <w:t>“</w:t>
            </w:r>
            <w:r w:rsidRPr="00074D21">
              <w:rPr>
                <w:rFonts w:hint="eastAsia"/>
                <w:color w:val="000000" w:themeColor="text1"/>
              </w:rPr>
              <w:t>via</w:t>
            </w:r>
            <w:r w:rsidRPr="00074D21">
              <w:rPr>
                <w:color w:val="000000" w:themeColor="text1"/>
              </w:rPr>
              <w:t>”</w:t>
            </w:r>
            <w:r w:rsidRPr="00074D21">
              <w:rPr>
                <w:rFonts w:hint="eastAsia"/>
                <w:color w:val="000000" w:themeColor="text1"/>
              </w:rPr>
              <w:t>.</w:t>
            </w:r>
          </w:p>
        </w:tc>
      </w:tr>
      <w:tr w:rsidR="009158B6" w:rsidTr="009977D3">
        <w:trPr>
          <w:trHeight w:val="345"/>
        </w:trPr>
        <w:tc>
          <w:tcPr>
            <w:tcW w:w="1043" w:type="pct"/>
            <w:vMerge/>
            <w:shd w:val="clear" w:color="auto" w:fill="auto"/>
            <w:noWrap/>
            <w:vAlign w:val="center"/>
          </w:tcPr>
          <w:p w:rsidR="009158B6" w:rsidRDefault="009158B6" w:rsidP="009977D3">
            <w:pPr>
              <w:pStyle w:val="a"/>
              <w:jc w:val="center"/>
            </w:pPr>
          </w:p>
        </w:tc>
        <w:tc>
          <w:tcPr>
            <w:tcW w:w="504" w:type="pct"/>
            <w:vMerge/>
            <w:shd w:val="clear" w:color="auto" w:fill="auto"/>
            <w:noWrap/>
            <w:vAlign w:val="center"/>
          </w:tcPr>
          <w:p w:rsidR="009158B6" w:rsidRDefault="009158B6" w:rsidP="009977D3">
            <w:pPr>
              <w:pStyle w:val="a"/>
              <w:jc w:val="center"/>
            </w:pPr>
          </w:p>
        </w:tc>
        <w:tc>
          <w:tcPr>
            <w:tcW w:w="856" w:type="pct"/>
            <w:vAlign w:val="center"/>
          </w:tcPr>
          <w:p w:rsidR="009158B6" w:rsidRPr="00074D21" w:rsidRDefault="009158B6" w:rsidP="009977D3">
            <w:pPr>
              <w:pStyle w:val="a"/>
              <w:jc w:val="center"/>
              <w:rPr>
                <w:color w:val="000000" w:themeColor="text1"/>
              </w:rPr>
            </w:pPr>
            <w:r w:rsidRPr="002A5E15">
              <w:rPr>
                <w:color w:val="000000" w:themeColor="text1"/>
              </w:rPr>
              <w:t>hov</w:t>
            </w:r>
          </w:p>
        </w:tc>
        <w:tc>
          <w:tcPr>
            <w:tcW w:w="2597" w:type="pct"/>
            <w:shd w:val="clear" w:color="auto" w:fill="auto"/>
            <w:vAlign w:val="center"/>
          </w:tcPr>
          <w:p w:rsidR="009158B6" w:rsidRPr="00074D21" w:rsidRDefault="009158B6" w:rsidP="009977D3">
            <w:pPr>
              <w:pStyle w:val="a"/>
              <w:rPr>
                <w:color w:val="000000" w:themeColor="text1"/>
              </w:rPr>
            </w:pPr>
            <w:r>
              <w:rPr>
                <w:rFonts w:hint="eastAsia"/>
                <w:color w:val="000000" w:themeColor="text1"/>
              </w:rPr>
              <w:t xml:space="preserve">It described roads which have HOV lanes. </w:t>
            </w:r>
            <w:r>
              <w:rPr>
                <w:color w:val="000000" w:themeColor="text1"/>
              </w:rPr>
              <w:t>No</w:t>
            </w:r>
            <w:r>
              <w:rPr>
                <w:rFonts w:hint="eastAsia"/>
                <w:color w:val="000000" w:themeColor="text1"/>
              </w:rPr>
              <w:t xml:space="preserve"> relation members were available.</w:t>
            </w:r>
          </w:p>
        </w:tc>
      </w:tr>
      <w:tr w:rsidR="009158B6" w:rsidTr="009977D3">
        <w:trPr>
          <w:trHeight w:val="345"/>
        </w:trPr>
        <w:tc>
          <w:tcPr>
            <w:tcW w:w="1043" w:type="pct"/>
            <w:vMerge/>
            <w:shd w:val="clear" w:color="auto" w:fill="auto"/>
            <w:noWrap/>
            <w:vAlign w:val="center"/>
          </w:tcPr>
          <w:p w:rsidR="009158B6" w:rsidRDefault="009158B6" w:rsidP="009977D3">
            <w:pPr>
              <w:pStyle w:val="a"/>
              <w:jc w:val="center"/>
            </w:pPr>
          </w:p>
        </w:tc>
        <w:tc>
          <w:tcPr>
            <w:tcW w:w="504" w:type="pct"/>
            <w:vMerge/>
            <w:shd w:val="clear" w:color="auto" w:fill="auto"/>
            <w:noWrap/>
            <w:vAlign w:val="center"/>
          </w:tcPr>
          <w:p w:rsidR="009158B6" w:rsidRDefault="009158B6" w:rsidP="009977D3">
            <w:pPr>
              <w:pStyle w:val="a"/>
              <w:jc w:val="center"/>
            </w:pPr>
          </w:p>
        </w:tc>
        <w:tc>
          <w:tcPr>
            <w:tcW w:w="856" w:type="pct"/>
            <w:vAlign w:val="center"/>
          </w:tcPr>
          <w:p w:rsidR="009158B6" w:rsidRPr="00C3726C" w:rsidRDefault="009158B6" w:rsidP="009977D3">
            <w:pPr>
              <w:pStyle w:val="a"/>
              <w:jc w:val="center"/>
              <w:rPr>
                <w:color w:val="000000" w:themeColor="text1"/>
              </w:rPr>
            </w:pPr>
            <w:r w:rsidRPr="00C3726C">
              <w:rPr>
                <w:color w:val="000000" w:themeColor="text1"/>
              </w:rPr>
              <w:t>access;hov</w:t>
            </w:r>
          </w:p>
        </w:tc>
        <w:tc>
          <w:tcPr>
            <w:tcW w:w="2597" w:type="pct"/>
            <w:shd w:val="clear" w:color="auto" w:fill="auto"/>
            <w:vAlign w:val="center"/>
          </w:tcPr>
          <w:p w:rsidR="009158B6" w:rsidRPr="00C3726C" w:rsidRDefault="009158B6" w:rsidP="009977D3">
            <w:pPr>
              <w:pStyle w:val="a"/>
              <w:rPr>
                <w:color w:val="000000" w:themeColor="text1"/>
              </w:rPr>
            </w:pPr>
            <w:r w:rsidRPr="00C3726C">
              <w:rPr>
                <w:rFonts w:hint="eastAsia"/>
                <w:color w:val="000000" w:themeColor="text1"/>
              </w:rPr>
              <w:t>It describes roads which have both seasonal condition and HOV lanes.</w:t>
            </w:r>
            <w:r>
              <w:rPr>
                <w:color w:val="000000" w:themeColor="text1"/>
              </w:rPr>
              <w:t xml:space="preserve"> No</w:t>
            </w:r>
            <w:r>
              <w:rPr>
                <w:rFonts w:hint="eastAsia"/>
                <w:color w:val="000000" w:themeColor="text1"/>
              </w:rPr>
              <w:t xml:space="preserve"> relation members were available.</w:t>
            </w:r>
          </w:p>
        </w:tc>
      </w:tr>
      <w:tr w:rsidR="009158B6" w:rsidTr="009977D3">
        <w:trPr>
          <w:trHeight w:val="345"/>
        </w:trPr>
        <w:tc>
          <w:tcPr>
            <w:tcW w:w="1043" w:type="pct"/>
            <w:vMerge/>
            <w:shd w:val="clear" w:color="auto" w:fill="auto"/>
            <w:noWrap/>
            <w:vAlign w:val="center"/>
          </w:tcPr>
          <w:p w:rsidR="009158B6" w:rsidRDefault="009158B6" w:rsidP="009977D3">
            <w:pPr>
              <w:pStyle w:val="a"/>
              <w:jc w:val="center"/>
            </w:pPr>
          </w:p>
        </w:tc>
        <w:tc>
          <w:tcPr>
            <w:tcW w:w="504" w:type="pct"/>
            <w:vMerge/>
            <w:shd w:val="clear" w:color="auto" w:fill="auto"/>
            <w:noWrap/>
            <w:vAlign w:val="center"/>
          </w:tcPr>
          <w:p w:rsidR="009158B6" w:rsidRDefault="009158B6" w:rsidP="009977D3">
            <w:pPr>
              <w:pStyle w:val="a"/>
              <w:jc w:val="center"/>
            </w:pPr>
          </w:p>
        </w:tc>
        <w:tc>
          <w:tcPr>
            <w:tcW w:w="856" w:type="pct"/>
            <w:vAlign w:val="center"/>
          </w:tcPr>
          <w:p w:rsidR="009158B6" w:rsidRPr="009966D0" w:rsidRDefault="009158B6" w:rsidP="009977D3">
            <w:pPr>
              <w:pStyle w:val="a"/>
              <w:jc w:val="center"/>
              <w:rPr>
                <w:color w:val="FF0000"/>
              </w:rPr>
            </w:pPr>
            <w:r>
              <w:t>no_left_turn</w:t>
            </w:r>
          </w:p>
        </w:tc>
        <w:tc>
          <w:tcPr>
            <w:tcW w:w="2597" w:type="pct"/>
            <w:shd w:val="clear" w:color="auto" w:fill="auto"/>
            <w:vAlign w:val="center"/>
          </w:tcPr>
          <w:p w:rsidR="009158B6" w:rsidRDefault="009158B6" w:rsidP="009977D3">
            <w:pPr>
              <w:pStyle w:val="a"/>
            </w:pPr>
            <w:r>
              <w:rPr>
                <w:rFonts w:hint="eastAsia"/>
              </w:rPr>
              <w:t>Left turn restriction for the start navigable link.</w:t>
            </w:r>
          </w:p>
        </w:tc>
      </w:tr>
      <w:tr w:rsidR="009158B6" w:rsidTr="009977D3">
        <w:trPr>
          <w:trHeight w:val="345"/>
        </w:trPr>
        <w:tc>
          <w:tcPr>
            <w:tcW w:w="1043" w:type="pct"/>
            <w:vMerge/>
            <w:shd w:val="clear" w:color="auto" w:fill="auto"/>
            <w:noWrap/>
            <w:vAlign w:val="center"/>
          </w:tcPr>
          <w:p w:rsidR="009158B6" w:rsidRDefault="009158B6" w:rsidP="009977D3">
            <w:pPr>
              <w:pStyle w:val="a"/>
              <w:jc w:val="center"/>
            </w:pPr>
          </w:p>
        </w:tc>
        <w:tc>
          <w:tcPr>
            <w:tcW w:w="504" w:type="pct"/>
            <w:vMerge/>
            <w:shd w:val="clear" w:color="auto" w:fill="auto"/>
            <w:noWrap/>
            <w:vAlign w:val="center"/>
          </w:tcPr>
          <w:p w:rsidR="009158B6" w:rsidRDefault="009158B6" w:rsidP="009977D3">
            <w:pPr>
              <w:pStyle w:val="a"/>
              <w:jc w:val="center"/>
            </w:pPr>
          </w:p>
        </w:tc>
        <w:tc>
          <w:tcPr>
            <w:tcW w:w="856" w:type="pct"/>
            <w:vAlign w:val="center"/>
          </w:tcPr>
          <w:p w:rsidR="009158B6" w:rsidRPr="009966D0" w:rsidRDefault="009158B6" w:rsidP="009977D3">
            <w:pPr>
              <w:pStyle w:val="a"/>
              <w:jc w:val="center"/>
              <w:rPr>
                <w:color w:val="FF0000"/>
              </w:rPr>
            </w:pPr>
            <w:r>
              <w:t>no_right_turn</w:t>
            </w:r>
          </w:p>
        </w:tc>
        <w:tc>
          <w:tcPr>
            <w:tcW w:w="2597" w:type="pct"/>
            <w:shd w:val="clear" w:color="auto" w:fill="auto"/>
            <w:vAlign w:val="center"/>
          </w:tcPr>
          <w:p w:rsidR="009158B6" w:rsidRDefault="009158B6" w:rsidP="009977D3">
            <w:pPr>
              <w:pStyle w:val="a"/>
            </w:pPr>
            <w:r>
              <w:rPr>
                <w:rFonts w:hint="eastAsia"/>
              </w:rPr>
              <w:t>Right turn restriction for the start navigable link.</w:t>
            </w:r>
          </w:p>
        </w:tc>
      </w:tr>
      <w:tr w:rsidR="009158B6" w:rsidTr="009977D3">
        <w:trPr>
          <w:trHeight w:val="345"/>
        </w:trPr>
        <w:tc>
          <w:tcPr>
            <w:tcW w:w="1043" w:type="pct"/>
            <w:vMerge/>
            <w:shd w:val="clear" w:color="auto" w:fill="auto"/>
            <w:noWrap/>
            <w:vAlign w:val="center"/>
          </w:tcPr>
          <w:p w:rsidR="009158B6" w:rsidRDefault="009158B6" w:rsidP="009977D3">
            <w:pPr>
              <w:pStyle w:val="a"/>
              <w:jc w:val="center"/>
            </w:pPr>
          </w:p>
        </w:tc>
        <w:tc>
          <w:tcPr>
            <w:tcW w:w="504" w:type="pct"/>
            <w:vMerge/>
            <w:shd w:val="clear" w:color="auto" w:fill="auto"/>
            <w:noWrap/>
            <w:vAlign w:val="center"/>
          </w:tcPr>
          <w:p w:rsidR="009158B6" w:rsidRDefault="009158B6" w:rsidP="009977D3">
            <w:pPr>
              <w:pStyle w:val="a"/>
              <w:jc w:val="center"/>
            </w:pPr>
          </w:p>
        </w:tc>
        <w:tc>
          <w:tcPr>
            <w:tcW w:w="856" w:type="pct"/>
            <w:vAlign w:val="center"/>
          </w:tcPr>
          <w:p w:rsidR="009158B6" w:rsidRPr="009966D0" w:rsidRDefault="009158B6" w:rsidP="009977D3">
            <w:pPr>
              <w:pStyle w:val="a"/>
              <w:jc w:val="center"/>
              <w:rPr>
                <w:color w:val="FF0000"/>
              </w:rPr>
            </w:pPr>
            <w:r>
              <w:t>no_u_turn</w:t>
            </w:r>
          </w:p>
        </w:tc>
        <w:tc>
          <w:tcPr>
            <w:tcW w:w="2597" w:type="pct"/>
            <w:shd w:val="clear" w:color="auto" w:fill="auto"/>
            <w:vAlign w:val="center"/>
          </w:tcPr>
          <w:p w:rsidR="009158B6" w:rsidRDefault="009158B6" w:rsidP="009977D3">
            <w:pPr>
              <w:pStyle w:val="a"/>
            </w:pPr>
            <w:r>
              <w:rPr>
                <w:rFonts w:hint="eastAsia"/>
              </w:rPr>
              <w:t>U turn restriction for the start navigable link.</w:t>
            </w:r>
          </w:p>
        </w:tc>
      </w:tr>
      <w:tr w:rsidR="009158B6" w:rsidTr="009977D3">
        <w:trPr>
          <w:trHeight w:val="345"/>
        </w:trPr>
        <w:tc>
          <w:tcPr>
            <w:tcW w:w="1043" w:type="pct"/>
            <w:vMerge/>
            <w:shd w:val="clear" w:color="auto" w:fill="auto"/>
            <w:noWrap/>
            <w:vAlign w:val="center"/>
          </w:tcPr>
          <w:p w:rsidR="009158B6" w:rsidRDefault="009158B6" w:rsidP="009977D3">
            <w:pPr>
              <w:pStyle w:val="a"/>
              <w:jc w:val="center"/>
            </w:pPr>
          </w:p>
        </w:tc>
        <w:tc>
          <w:tcPr>
            <w:tcW w:w="504" w:type="pct"/>
            <w:vMerge/>
            <w:shd w:val="clear" w:color="auto" w:fill="auto"/>
            <w:noWrap/>
            <w:vAlign w:val="center"/>
          </w:tcPr>
          <w:p w:rsidR="009158B6" w:rsidRDefault="009158B6" w:rsidP="009977D3">
            <w:pPr>
              <w:pStyle w:val="a"/>
              <w:jc w:val="center"/>
            </w:pPr>
          </w:p>
        </w:tc>
        <w:tc>
          <w:tcPr>
            <w:tcW w:w="856" w:type="pct"/>
            <w:vAlign w:val="center"/>
          </w:tcPr>
          <w:p w:rsidR="009158B6" w:rsidRDefault="009158B6" w:rsidP="009977D3">
            <w:pPr>
              <w:pStyle w:val="a"/>
              <w:jc w:val="center"/>
            </w:pPr>
            <w:r>
              <w:t>no_straight_on</w:t>
            </w:r>
          </w:p>
        </w:tc>
        <w:tc>
          <w:tcPr>
            <w:tcW w:w="2597" w:type="pct"/>
            <w:shd w:val="clear" w:color="auto" w:fill="auto"/>
            <w:vAlign w:val="center"/>
          </w:tcPr>
          <w:p w:rsidR="009158B6" w:rsidRDefault="009158B6" w:rsidP="009977D3">
            <w:pPr>
              <w:pStyle w:val="a"/>
            </w:pPr>
            <w:r>
              <w:rPr>
                <w:rFonts w:hint="eastAsia"/>
              </w:rPr>
              <w:t>Straight on restriction for the start navigable link.</w:t>
            </w:r>
          </w:p>
        </w:tc>
      </w:tr>
    </w:tbl>
    <w:p w:rsidR="009158B6" w:rsidRPr="0064789E" w:rsidRDefault="009158B6" w:rsidP="009158B6">
      <w:pPr>
        <w:rPr>
          <w:lang w:eastAsia="zh-CN"/>
        </w:rPr>
      </w:pPr>
    </w:p>
    <w:p w:rsidR="009158B6" w:rsidRDefault="009158B6" w:rsidP="009158B6">
      <w:pPr>
        <w:pStyle w:val="Heading3"/>
        <w:rPr>
          <w:lang w:eastAsia="zh-CN"/>
        </w:rPr>
      </w:pPr>
      <w:r w:rsidRPr="0023323C">
        <w:rPr>
          <w:lang w:eastAsia="zh-CN"/>
        </w:rPr>
        <w:t>Vehicle</w:t>
      </w:r>
      <w:r>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9158B6" w:rsidTr="009977D3">
        <w:trPr>
          <w:trHeight w:val="330"/>
        </w:trPr>
        <w:tc>
          <w:tcPr>
            <w:tcW w:w="1043" w:type="pct"/>
            <w:shd w:val="clear" w:color="auto" w:fill="auto"/>
            <w:noWrap/>
            <w:vAlign w:val="center"/>
            <w:hideMark/>
          </w:tcPr>
          <w:p w:rsidR="009158B6" w:rsidRDefault="009158B6" w:rsidP="009977D3">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9158B6" w:rsidRDefault="009158B6" w:rsidP="009977D3">
            <w:pPr>
              <w:jc w:val="center"/>
              <w:rPr>
                <w:rFonts w:cs="SimSun"/>
                <w:b/>
                <w:bCs/>
                <w:lang w:eastAsia="zh-CN"/>
              </w:rPr>
            </w:pPr>
            <w:r w:rsidRPr="00330ED0">
              <w:rPr>
                <w:rFonts w:cs="SimSun"/>
                <w:b/>
                <w:bCs/>
              </w:rPr>
              <w:t>Mandatory</w:t>
            </w:r>
          </w:p>
        </w:tc>
        <w:tc>
          <w:tcPr>
            <w:tcW w:w="856" w:type="pct"/>
            <w:vAlign w:val="center"/>
          </w:tcPr>
          <w:p w:rsidR="009158B6" w:rsidRDefault="009158B6" w:rsidP="009977D3">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9158B6" w:rsidRDefault="009158B6" w:rsidP="009977D3">
            <w:pPr>
              <w:jc w:val="center"/>
              <w:rPr>
                <w:rFonts w:cs="SimSun"/>
                <w:b/>
                <w:bCs/>
              </w:rPr>
            </w:pPr>
            <w:r>
              <w:rPr>
                <w:rFonts w:cs="SimSun"/>
                <w:b/>
                <w:bCs/>
              </w:rPr>
              <w:t>Description</w:t>
            </w:r>
          </w:p>
        </w:tc>
      </w:tr>
      <w:tr w:rsidR="009158B6" w:rsidTr="009977D3">
        <w:trPr>
          <w:trHeight w:val="330"/>
        </w:trPr>
        <w:tc>
          <w:tcPr>
            <w:tcW w:w="1043" w:type="pct"/>
            <w:shd w:val="clear" w:color="auto" w:fill="auto"/>
            <w:noWrap/>
            <w:vAlign w:val="center"/>
          </w:tcPr>
          <w:p w:rsidR="009158B6" w:rsidRDefault="009158B6" w:rsidP="009977D3">
            <w:pPr>
              <w:pStyle w:val="a"/>
              <w:jc w:val="center"/>
            </w:pPr>
            <w:r w:rsidRPr="00155C8B">
              <w:t>applicable_to</w:t>
            </w:r>
          </w:p>
        </w:tc>
        <w:tc>
          <w:tcPr>
            <w:tcW w:w="504" w:type="pct"/>
            <w:shd w:val="clear" w:color="auto" w:fill="auto"/>
            <w:noWrap/>
            <w:vAlign w:val="center"/>
          </w:tcPr>
          <w:p w:rsidR="009158B6" w:rsidRDefault="009158B6" w:rsidP="009977D3">
            <w:pPr>
              <w:pStyle w:val="a"/>
              <w:jc w:val="center"/>
            </w:pPr>
            <w:r>
              <w:rPr>
                <w:rFonts w:hint="eastAsia"/>
              </w:rPr>
              <w:t>Y</w:t>
            </w:r>
          </w:p>
        </w:tc>
        <w:tc>
          <w:tcPr>
            <w:tcW w:w="856" w:type="pct"/>
            <w:vAlign w:val="center"/>
          </w:tcPr>
          <w:p w:rsidR="009158B6" w:rsidRDefault="009158B6" w:rsidP="009977D3">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597" w:type="pct"/>
            <w:shd w:val="clear" w:color="auto" w:fill="auto"/>
            <w:noWrap/>
            <w:vAlign w:val="center"/>
          </w:tcPr>
          <w:p w:rsidR="009158B6" w:rsidRDefault="009158B6" w:rsidP="009977D3">
            <w:pPr>
              <w:pStyle w:val="a"/>
            </w:pPr>
            <w:r>
              <w:t>The</w:t>
            </w:r>
            <w:r>
              <w:rPr>
                <w:rFonts w:hint="eastAsia"/>
              </w:rPr>
              <w:t xml:space="preserve"> vehicle type of this restriction.</w:t>
            </w:r>
          </w:p>
        </w:tc>
      </w:tr>
    </w:tbl>
    <w:p w:rsidR="009158B6" w:rsidRPr="00130718" w:rsidRDefault="009158B6" w:rsidP="009158B6">
      <w:pPr>
        <w:rPr>
          <w:lang w:eastAsia="zh-CN"/>
        </w:rPr>
      </w:pPr>
    </w:p>
    <w:p w:rsidR="009158B6" w:rsidRDefault="009158B6" w:rsidP="009158B6">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9158B6" w:rsidTr="009977D3">
        <w:trPr>
          <w:trHeight w:val="345"/>
        </w:trPr>
        <w:tc>
          <w:tcPr>
            <w:tcW w:w="10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158B6" w:rsidRPr="00C3726C" w:rsidRDefault="009158B6" w:rsidP="009977D3">
            <w:pPr>
              <w:pStyle w:val="a"/>
              <w:jc w:val="center"/>
              <w:rPr>
                <w:b/>
              </w:rPr>
            </w:pPr>
            <w:r w:rsidRPr="00C3726C">
              <w:rPr>
                <w:rFonts w:hint="eastAsia"/>
                <w:b/>
              </w:rPr>
              <w:t>Key</w:t>
            </w:r>
          </w:p>
        </w:tc>
        <w:tc>
          <w:tcPr>
            <w:tcW w:w="5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158B6" w:rsidRPr="00C3726C" w:rsidRDefault="009158B6" w:rsidP="009977D3">
            <w:pPr>
              <w:pStyle w:val="a"/>
              <w:jc w:val="center"/>
              <w:rPr>
                <w:b/>
              </w:rPr>
            </w:pPr>
            <w:r w:rsidRPr="00C3726C">
              <w:rPr>
                <w:b/>
              </w:rPr>
              <w:t>Mandatory</w:t>
            </w:r>
          </w:p>
        </w:tc>
        <w:tc>
          <w:tcPr>
            <w:tcW w:w="856" w:type="pct"/>
            <w:tcBorders>
              <w:top w:val="single" w:sz="4" w:space="0" w:color="000000"/>
              <w:left w:val="single" w:sz="4" w:space="0" w:color="000000"/>
              <w:bottom w:val="single" w:sz="4" w:space="0" w:color="000000"/>
              <w:right w:val="single" w:sz="4" w:space="0" w:color="000000"/>
            </w:tcBorders>
            <w:vAlign w:val="center"/>
          </w:tcPr>
          <w:p w:rsidR="009158B6" w:rsidRPr="00C3726C" w:rsidRDefault="009158B6" w:rsidP="009977D3">
            <w:pPr>
              <w:pStyle w:val="a"/>
              <w:jc w:val="center"/>
              <w:rPr>
                <w:b/>
              </w:rPr>
            </w:pPr>
            <w:r w:rsidRPr="00C3726C">
              <w:rPr>
                <w:rFonts w:hint="eastAsia"/>
                <w:b/>
              </w:rPr>
              <w:t>Value</w:t>
            </w:r>
          </w:p>
        </w:tc>
        <w:tc>
          <w:tcPr>
            <w:tcW w:w="2597" w:type="pct"/>
            <w:tcBorders>
              <w:top w:val="single" w:sz="4" w:space="0" w:color="000000"/>
              <w:left w:val="single" w:sz="4" w:space="0" w:color="000000"/>
              <w:bottom w:val="single" w:sz="4" w:space="0" w:color="000000"/>
              <w:right w:val="single" w:sz="4" w:space="0" w:color="000000"/>
            </w:tcBorders>
            <w:shd w:val="clear" w:color="auto" w:fill="auto"/>
            <w:vAlign w:val="center"/>
          </w:tcPr>
          <w:p w:rsidR="009158B6" w:rsidRPr="00C3726C" w:rsidRDefault="009158B6" w:rsidP="009977D3">
            <w:pPr>
              <w:pStyle w:val="a"/>
              <w:jc w:val="center"/>
              <w:rPr>
                <w:b/>
              </w:rPr>
            </w:pPr>
            <w:r w:rsidRPr="00C3726C">
              <w:rPr>
                <w:b/>
              </w:rPr>
              <w:t>Description</w:t>
            </w:r>
          </w:p>
        </w:tc>
      </w:tr>
      <w:tr w:rsidR="009158B6" w:rsidTr="009977D3">
        <w:trPr>
          <w:trHeight w:val="345"/>
        </w:trPr>
        <w:tc>
          <w:tcPr>
            <w:tcW w:w="1043" w:type="pct"/>
            <w:shd w:val="clear" w:color="auto" w:fill="auto"/>
            <w:noWrap/>
            <w:vAlign w:val="center"/>
          </w:tcPr>
          <w:p w:rsidR="009158B6" w:rsidRPr="00876BFB" w:rsidRDefault="009158B6" w:rsidP="009977D3">
            <w:pPr>
              <w:pStyle w:val="a"/>
              <w:jc w:val="center"/>
            </w:pPr>
            <w:r>
              <w:rPr>
                <w:rFonts w:hint="eastAsia"/>
              </w:rPr>
              <w:t>time</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p>
        </w:tc>
        <w:tc>
          <w:tcPr>
            <w:tcW w:w="2597" w:type="pct"/>
            <w:shd w:val="clear" w:color="auto" w:fill="auto"/>
            <w:vAlign w:val="center"/>
          </w:tcPr>
          <w:p w:rsidR="009158B6" w:rsidRDefault="009158B6" w:rsidP="009977D3">
            <w:pPr>
              <w:pStyle w:val="a"/>
            </w:pPr>
            <w:r>
              <w:rPr>
                <w:rFonts w:hint="eastAsia"/>
              </w:rPr>
              <w:t xml:space="preserve">Indicates the </w:t>
            </w:r>
            <w:r>
              <w:t>restriction</w:t>
            </w:r>
            <w:r>
              <w:rPr>
                <w:rFonts w:hint="eastAsia"/>
              </w:rPr>
              <w:t xml:space="preserve"> effective time. </w:t>
            </w:r>
          </w:p>
        </w:tc>
      </w:tr>
      <w:tr w:rsidR="009158B6" w:rsidTr="009977D3">
        <w:trPr>
          <w:trHeight w:val="345"/>
        </w:trPr>
        <w:tc>
          <w:tcPr>
            <w:tcW w:w="1043" w:type="pct"/>
            <w:shd w:val="clear" w:color="auto" w:fill="auto"/>
            <w:noWrap/>
            <w:vAlign w:val="center"/>
          </w:tcPr>
          <w:p w:rsidR="009158B6" w:rsidRDefault="009158B6" w:rsidP="009977D3">
            <w:pPr>
              <w:pStyle w:val="a"/>
              <w:jc w:val="center"/>
            </w:pPr>
            <w:r>
              <w:t>condition_id</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p>
        </w:tc>
        <w:tc>
          <w:tcPr>
            <w:tcW w:w="2597" w:type="pct"/>
            <w:shd w:val="clear" w:color="auto" w:fill="auto"/>
            <w:vAlign w:val="center"/>
          </w:tcPr>
          <w:p w:rsidR="009158B6" w:rsidRDefault="009158B6" w:rsidP="009977D3">
            <w:pPr>
              <w:pStyle w:val="a"/>
            </w:pPr>
            <w:r w:rsidRPr="00CA33E2">
              <w:t>Unique ID for the condition</w:t>
            </w:r>
            <w:r>
              <w:rPr>
                <w:rFonts w:hint="eastAsia"/>
              </w:rPr>
              <w:t xml:space="preserve"> of rdf_condition in RDF(HERE).</w:t>
            </w:r>
          </w:p>
        </w:tc>
      </w:tr>
      <w:tr w:rsidR="009158B6" w:rsidRPr="001D7FEE" w:rsidTr="009977D3">
        <w:trPr>
          <w:trHeight w:val="345"/>
        </w:trPr>
        <w:tc>
          <w:tcPr>
            <w:tcW w:w="1043" w:type="pct"/>
            <w:shd w:val="clear" w:color="auto" w:fill="auto"/>
            <w:noWrap/>
            <w:vAlign w:val="center"/>
          </w:tcPr>
          <w:p w:rsidR="009158B6" w:rsidRDefault="009158B6" w:rsidP="009977D3">
            <w:pPr>
              <w:pStyle w:val="a"/>
              <w:jc w:val="center"/>
            </w:pPr>
            <w:r>
              <w:t>hov</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r w:rsidRPr="001D7FEE">
              <w:t>designated</w:t>
            </w:r>
          </w:p>
        </w:tc>
        <w:tc>
          <w:tcPr>
            <w:tcW w:w="2597" w:type="pct"/>
            <w:shd w:val="clear" w:color="auto" w:fill="auto"/>
            <w:vAlign w:val="center"/>
          </w:tcPr>
          <w:p w:rsidR="009158B6" w:rsidRDefault="009158B6" w:rsidP="009977D3">
            <w:pPr>
              <w:pStyle w:val="a"/>
              <w:rPr>
                <w:color w:val="000000" w:themeColor="text1"/>
              </w:rPr>
            </w:pPr>
            <w:r>
              <w:rPr>
                <w:rFonts w:hint="eastAsia"/>
                <w:color w:val="000000" w:themeColor="text1"/>
              </w:rPr>
              <w:t>Indicates road has hov lane access restriction.</w:t>
            </w:r>
          </w:p>
          <w:p w:rsidR="009158B6" w:rsidRPr="00C3726C" w:rsidRDefault="009158B6" w:rsidP="009977D3">
            <w:pPr>
              <w:pStyle w:val="a"/>
              <w:rPr>
                <w:color w:val="000000" w:themeColor="text1"/>
              </w:rPr>
            </w:pPr>
            <w:r>
              <w:rPr>
                <w:rFonts w:hint="eastAsia"/>
                <w:color w:val="000000" w:themeColor="text1"/>
              </w:rPr>
              <w:t>(</w:t>
            </w:r>
            <w:r w:rsidRPr="00C3726C">
              <w:rPr>
                <w:rFonts w:hint="eastAsia"/>
                <w:color w:val="000000" w:themeColor="text1"/>
              </w:rPr>
              <w:t>It was paired with relations.tags-&gt;</w:t>
            </w:r>
            <w:r w:rsidRPr="00C3726C">
              <w:rPr>
                <w:color w:val="000000" w:themeColor="text1"/>
              </w:rPr>
              <w:t>’</w:t>
            </w:r>
            <w:r w:rsidRPr="00C3726C">
              <w:rPr>
                <w:rFonts w:hint="eastAsia"/>
                <w:color w:val="000000" w:themeColor="text1"/>
              </w:rPr>
              <w:t>restriction</w:t>
            </w:r>
            <w:r w:rsidRPr="00C3726C">
              <w:rPr>
                <w:color w:val="000000" w:themeColor="text1"/>
              </w:rPr>
              <w:t>’</w:t>
            </w:r>
            <w:r w:rsidRPr="00C3726C">
              <w:rPr>
                <w:rFonts w:hint="eastAsia"/>
                <w:color w:val="000000" w:themeColor="text1"/>
              </w:rPr>
              <w:t>=</w:t>
            </w:r>
            <w:r w:rsidRPr="00C3726C">
              <w:rPr>
                <w:color w:val="000000" w:themeColor="text1"/>
              </w:rPr>
              <w:t>’</w:t>
            </w:r>
            <w:r w:rsidRPr="00C3726C">
              <w:rPr>
                <w:rFonts w:hint="eastAsia"/>
                <w:color w:val="000000" w:themeColor="text1"/>
              </w:rPr>
              <w:t>hov</w:t>
            </w:r>
            <w:r w:rsidRPr="00C3726C">
              <w:rPr>
                <w:color w:val="000000" w:themeColor="text1"/>
              </w:rPr>
              <w:t>’</w:t>
            </w:r>
            <w:r w:rsidRPr="00C3726C">
              <w:rPr>
                <w:rFonts w:hint="eastAsia"/>
                <w:color w:val="000000" w:themeColor="text1"/>
              </w:rPr>
              <w:t>. Similar keys was  relations.tags-&gt;</w:t>
            </w:r>
            <w:r w:rsidRPr="00C3726C">
              <w:rPr>
                <w:color w:val="000000" w:themeColor="text1"/>
              </w:rPr>
              <w:t>’</w:t>
            </w:r>
            <w:r w:rsidRPr="00C3726C">
              <w:rPr>
                <w:rFonts w:hint="eastAsia"/>
                <w:color w:val="000000" w:themeColor="text1"/>
              </w:rPr>
              <w:t>hov:minumum</w:t>
            </w:r>
            <w:r w:rsidRPr="00C3726C">
              <w:rPr>
                <w:color w:val="000000" w:themeColor="text1"/>
              </w:rPr>
              <w:t>’</w:t>
            </w:r>
            <w:r w:rsidRPr="00C3726C">
              <w:rPr>
                <w:rFonts w:hint="eastAsia"/>
                <w:color w:val="000000" w:themeColor="text1"/>
              </w:rPr>
              <w:t xml:space="preserve"> and relations.tags-&gt;</w:t>
            </w:r>
            <w:r w:rsidRPr="00C3726C">
              <w:rPr>
                <w:color w:val="000000" w:themeColor="text1"/>
              </w:rPr>
              <w:t>’</w:t>
            </w:r>
            <w:r w:rsidRPr="00C3726C">
              <w:rPr>
                <w:rFonts w:hint="eastAsia"/>
                <w:color w:val="000000" w:themeColor="text1"/>
              </w:rPr>
              <w:t>hov:access:&lt;vehicle&gt;</w:t>
            </w:r>
            <w:r w:rsidRPr="00C3726C">
              <w:rPr>
                <w:color w:val="000000" w:themeColor="text1"/>
              </w:rPr>
              <w:t>’</w:t>
            </w:r>
            <w:r w:rsidRPr="00C3726C">
              <w:rPr>
                <w:rFonts w:hint="eastAsia"/>
                <w:color w:val="000000" w:themeColor="text1"/>
              </w:rPr>
              <w:t>.</w:t>
            </w:r>
            <w:r>
              <w:rPr>
                <w:rFonts w:hint="eastAsia"/>
                <w:color w:val="000000" w:themeColor="text1"/>
              </w:rPr>
              <w:t>)</w:t>
            </w:r>
          </w:p>
        </w:tc>
      </w:tr>
      <w:tr w:rsidR="009158B6" w:rsidRPr="001D7FEE" w:rsidTr="009977D3">
        <w:trPr>
          <w:trHeight w:val="345"/>
        </w:trPr>
        <w:tc>
          <w:tcPr>
            <w:tcW w:w="1043" w:type="pct"/>
            <w:shd w:val="clear" w:color="auto" w:fill="auto"/>
            <w:noWrap/>
            <w:vAlign w:val="center"/>
          </w:tcPr>
          <w:p w:rsidR="009158B6" w:rsidRDefault="009158B6" w:rsidP="009977D3">
            <w:pPr>
              <w:pStyle w:val="a"/>
              <w:jc w:val="center"/>
            </w:pPr>
            <w:r>
              <w:t>hov:access:</w:t>
            </w:r>
            <w:r w:rsidRPr="00F23178">
              <w:t>&lt;</w:t>
            </w:r>
            <w:r>
              <w:rPr>
                <w:rFonts w:hint="eastAsia"/>
              </w:rPr>
              <w:t>vehicle</w:t>
            </w:r>
            <w:r w:rsidRPr="00F23178">
              <w:t>&gt;</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Pr="001D7FEE" w:rsidRDefault="009158B6" w:rsidP="009977D3">
            <w:pPr>
              <w:pStyle w:val="a"/>
              <w:jc w:val="center"/>
            </w:pPr>
            <w:r>
              <w:rPr>
                <w:rFonts w:hint="eastAsia"/>
              </w:rPr>
              <w:t>yes</w:t>
            </w:r>
          </w:p>
        </w:tc>
        <w:tc>
          <w:tcPr>
            <w:tcW w:w="2597" w:type="pct"/>
            <w:shd w:val="clear" w:color="auto" w:fill="auto"/>
            <w:vAlign w:val="center"/>
          </w:tcPr>
          <w:p w:rsidR="009158B6" w:rsidRDefault="009158B6" w:rsidP="009977D3">
            <w:pPr>
              <w:pStyle w:val="a"/>
              <w:rPr>
                <w:color w:val="000000" w:themeColor="text1"/>
              </w:rPr>
            </w:pPr>
            <w:r w:rsidRPr="00C3726C">
              <w:rPr>
                <w:rFonts w:hint="eastAsia"/>
                <w:color w:val="000000" w:themeColor="text1"/>
              </w:rPr>
              <w:t xml:space="preserve">Indicates the vehicle type of HOV </w:t>
            </w:r>
            <w:r w:rsidRPr="00C3726C">
              <w:rPr>
                <w:color w:val="000000" w:themeColor="text1"/>
              </w:rPr>
              <w:t>restriction</w:t>
            </w:r>
            <w:r w:rsidRPr="00C3726C">
              <w:rPr>
                <w:rFonts w:hint="eastAsia"/>
                <w:color w:val="000000" w:themeColor="text1"/>
              </w:rPr>
              <w:t>.</w:t>
            </w:r>
          </w:p>
          <w:p w:rsidR="009158B6" w:rsidRPr="00C3726C" w:rsidRDefault="009158B6" w:rsidP="009977D3">
            <w:pPr>
              <w:pStyle w:val="a"/>
              <w:rPr>
                <w:color w:val="000000" w:themeColor="text1"/>
              </w:rPr>
            </w:pPr>
            <w:r>
              <w:rPr>
                <w:rFonts w:hint="eastAsia"/>
              </w:rPr>
              <w:t>(</w:t>
            </w: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r w:rsidRPr="00C3726C">
              <w:rPr>
                <w:rFonts w:hint="eastAsia"/>
              </w:rPr>
              <w:t>)</w:t>
            </w:r>
          </w:p>
        </w:tc>
      </w:tr>
      <w:tr w:rsidR="009158B6" w:rsidRPr="001D7FEE" w:rsidTr="009977D3">
        <w:trPr>
          <w:trHeight w:val="345"/>
        </w:trPr>
        <w:tc>
          <w:tcPr>
            <w:tcW w:w="1043" w:type="pct"/>
            <w:shd w:val="clear" w:color="auto" w:fill="auto"/>
            <w:noWrap/>
            <w:vAlign w:val="center"/>
          </w:tcPr>
          <w:p w:rsidR="009158B6" w:rsidRDefault="009158B6" w:rsidP="009977D3">
            <w:pPr>
              <w:pStyle w:val="a"/>
              <w:jc w:val="center"/>
            </w:pPr>
            <w:r>
              <w:t>hov:minimum</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p>
        </w:tc>
        <w:tc>
          <w:tcPr>
            <w:tcW w:w="2597" w:type="pct"/>
            <w:shd w:val="clear" w:color="auto" w:fill="auto"/>
            <w:vAlign w:val="center"/>
          </w:tcPr>
          <w:p w:rsidR="009158B6" w:rsidRDefault="009158B6" w:rsidP="009977D3">
            <w:pPr>
              <w:pStyle w:val="a"/>
            </w:pPr>
            <w:r>
              <w:rPr>
                <w:rFonts w:hint="eastAsia"/>
              </w:rPr>
              <w:t>Indicates the minimum passengers.</w:t>
            </w:r>
          </w:p>
        </w:tc>
      </w:tr>
      <w:tr w:rsidR="009158B6" w:rsidRPr="001D7FEE" w:rsidTr="009977D3">
        <w:trPr>
          <w:trHeight w:val="345"/>
        </w:trPr>
        <w:tc>
          <w:tcPr>
            <w:tcW w:w="1043" w:type="pct"/>
            <w:shd w:val="clear" w:color="auto" w:fill="auto"/>
            <w:noWrap/>
            <w:vAlign w:val="center"/>
          </w:tcPr>
          <w:p w:rsidR="009158B6" w:rsidRDefault="009158B6" w:rsidP="009977D3">
            <w:pPr>
              <w:pStyle w:val="a"/>
              <w:jc w:val="center"/>
            </w:pPr>
            <w:r>
              <w:t>Hov:toll</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r>
              <w:rPr>
                <w:rFonts w:hint="eastAsia"/>
              </w:rPr>
              <w:t>yes</w:t>
            </w:r>
          </w:p>
        </w:tc>
        <w:tc>
          <w:tcPr>
            <w:tcW w:w="2597" w:type="pct"/>
            <w:shd w:val="clear" w:color="auto" w:fill="auto"/>
            <w:vAlign w:val="center"/>
          </w:tcPr>
          <w:p w:rsidR="009158B6" w:rsidRDefault="009158B6" w:rsidP="009977D3">
            <w:pPr>
              <w:pStyle w:val="a"/>
            </w:pPr>
            <w:r>
              <w:t>Indication if payment of a fee allows for using the HOV</w:t>
            </w:r>
          </w:p>
          <w:p w:rsidR="009158B6" w:rsidRDefault="009158B6" w:rsidP="009977D3">
            <w:pPr>
              <w:pStyle w:val="a"/>
            </w:pPr>
            <w:r>
              <w:t>lane(s)</w:t>
            </w:r>
            <w:r>
              <w:rPr>
                <w:rFonts w:hint="eastAsia"/>
              </w:rPr>
              <w:t>.</w:t>
            </w:r>
          </w:p>
        </w:tc>
      </w:tr>
      <w:tr w:rsidR="009158B6" w:rsidTr="009977D3">
        <w:trPr>
          <w:trHeight w:val="345"/>
        </w:trPr>
        <w:tc>
          <w:tcPr>
            <w:tcW w:w="1043" w:type="pct"/>
            <w:shd w:val="clear" w:color="auto" w:fill="auto"/>
            <w:noWrap/>
            <w:vAlign w:val="center"/>
          </w:tcPr>
          <w:p w:rsidR="009158B6" w:rsidRDefault="009158B6" w:rsidP="009977D3">
            <w:pPr>
              <w:pStyle w:val="a"/>
              <w:jc w:val="center"/>
            </w:pPr>
            <w:r>
              <w:t>pdm_type</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p>
        </w:tc>
        <w:tc>
          <w:tcPr>
            <w:tcW w:w="2597" w:type="pct"/>
            <w:shd w:val="clear" w:color="auto" w:fill="auto"/>
            <w:vAlign w:val="center"/>
          </w:tcPr>
          <w:p w:rsidR="009158B6" w:rsidRDefault="009158B6" w:rsidP="009977D3">
            <w:pPr>
              <w:pStyle w:val="a"/>
            </w:pPr>
            <w:r w:rsidRPr="00A72ED8">
              <w:t>Indicates the type of permitted driving manoeuvre (PDM)</w:t>
            </w:r>
            <w:r>
              <w:rPr>
                <w:rFonts w:hint="eastAsia"/>
              </w:rPr>
              <w:t xml:space="preserve">. PDM </w:t>
            </w:r>
            <w:r>
              <w:t>conditions indicate if a U-turn is allowed in areas where</w:t>
            </w:r>
            <w:r>
              <w:rPr>
                <w:rFonts w:hint="eastAsia"/>
              </w:rPr>
              <w:t xml:space="preserve"> </w:t>
            </w:r>
            <w:r>
              <w:t>administrative wide U- turn restrictions exist.</w:t>
            </w:r>
          </w:p>
        </w:tc>
      </w:tr>
      <w:tr w:rsidR="009158B6" w:rsidTr="009977D3">
        <w:trPr>
          <w:trHeight w:val="345"/>
        </w:trPr>
        <w:tc>
          <w:tcPr>
            <w:tcW w:w="1043" w:type="pct"/>
            <w:shd w:val="clear" w:color="auto" w:fill="auto"/>
            <w:noWrap/>
            <w:vAlign w:val="center"/>
          </w:tcPr>
          <w:p w:rsidR="009158B6" w:rsidRDefault="009158B6" w:rsidP="009977D3">
            <w:pPr>
              <w:pStyle w:val="a"/>
              <w:jc w:val="center"/>
            </w:pPr>
          </w:p>
        </w:tc>
        <w:tc>
          <w:tcPr>
            <w:tcW w:w="504" w:type="pct"/>
            <w:shd w:val="clear" w:color="auto" w:fill="auto"/>
            <w:noWrap/>
            <w:vAlign w:val="center"/>
          </w:tcPr>
          <w:p w:rsidR="009158B6" w:rsidRDefault="009158B6" w:rsidP="009977D3">
            <w:pPr>
              <w:pStyle w:val="a"/>
              <w:jc w:val="center"/>
            </w:pPr>
          </w:p>
        </w:tc>
        <w:tc>
          <w:tcPr>
            <w:tcW w:w="856" w:type="pct"/>
            <w:vAlign w:val="center"/>
          </w:tcPr>
          <w:p w:rsidR="009158B6" w:rsidRDefault="009158B6" w:rsidP="009977D3">
            <w:pPr>
              <w:pStyle w:val="a"/>
              <w:jc w:val="center"/>
            </w:pPr>
            <w:r>
              <w:rPr>
                <w:rFonts w:hint="eastAsia"/>
              </w:rPr>
              <w:t>1</w:t>
            </w:r>
          </w:p>
        </w:tc>
        <w:tc>
          <w:tcPr>
            <w:tcW w:w="2597" w:type="pct"/>
            <w:shd w:val="clear" w:color="auto" w:fill="auto"/>
            <w:vAlign w:val="center"/>
          </w:tcPr>
          <w:p w:rsidR="009158B6" w:rsidRDefault="009158B6" w:rsidP="009977D3">
            <w:pPr>
              <w:pStyle w:val="a"/>
            </w:pPr>
            <w:r>
              <w:rPr>
                <w:rFonts w:hint="eastAsia"/>
              </w:rPr>
              <w:t>Legal</w:t>
            </w:r>
          </w:p>
        </w:tc>
      </w:tr>
      <w:tr w:rsidR="009158B6" w:rsidTr="009977D3">
        <w:trPr>
          <w:trHeight w:val="345"/>
        </w:trPr>
        <w:tc>
          <w:tcPr>
            <w:tcW w:w="1043" w:type="pct"/>
            <w:shd w:val="clear" w:color="auto" w:fill="auto"/>
            <w:noWrap/>
            <w:vAlign w:val="center"/>
          </w:tcPr>
          <w:p w:rsidR="009158B6" w:rsidRDefault="009158B6" w:rsidP="009977D3">
            <w:pPr>
              <w:pStyle w:val="a"/>
              <w:jc w:val="center"/>
            </w:pPr>
            <w:r>
              <w:t>Maatid_cross</w:t>
            </w:r>
            <w:r>
              <w:rPr>
                <w:rFonts w:hint="eastAsia"/>
              </w:rPr>
              <w:t>/</w:t>
            </w:r>
            <w:r>
              <w:t>maatid_node</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p>
        </w:tc>
        <w:tc>
          <w:tcPr>
            <w:tcW w:w="2597" w:type="pct"/>
            <w:shd w:val="clear" w:color="auto" w:fill="auto"/>
            <w:vAlign w:val="center"/>
          </w:tcPr>
          <w:p w:rsidR="009158B6" w:rsidRDefault="009158B6" w:rsidP="009977D3">
            <w:pPr>
              <w:pStyle w:val="a"/>
            </w:pPr>
            <w:r>
              <w:t>The maat_id of roadcrossmaat in AXF</w:t>
            </w:r>
            <w:r>
              <w:rPr>
                <w:rFonts w:hint="eastAsia"/>
              </w:rPr>
              <w:t xml:space="preserve">; </w:t>
            </w:r>
            <w:r>
              <w:t>The maat_id of roadnodemaat in AXF</w:t>
            </w:r>
            <w:r>
              <w:rPr>
                <w:rFonts w:hint="eastAsia"/>
              </w:rPr>
              <w:t xml:space="preserve"> (Autonavi)</w:t>
            </w:r>
            <w:r>
              <w:t>.</w:t>
            </w:r>
          </w:p>
        </w:tc>
      </w:tr>
      <w:tr w:rsidR="009158B6" w:rsidTr="009977D3">
        <w:trPr>
          <w:trHeight w:val="345"/>
        </w:trPr>
        <w:tc>
          <w:tcPr>
            <w:tcW w:w="1043" w:type="pct"/>
            <w:shd w:val="clear" w:color="auto" w:fill="auto"/>
            <w:noWrap/>
            <w:vAlign w:val="center"/>
          </w:tcPr>
          <w:p w:rsidR="009158B6" w:rsidRDefault="009158B6" w:rsidP="009977D3">
            <w:pPr>
              <w:pStyle w:val="a"/>
              <w:jc w:val="center"/>
            </w:pPr>
            <w:r w:rsidRPr="00872E20">
              <w:t>seasonal</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r w:rsidRPr="00872E20">
              <w:t>yes</w:t>
            </w:r>
          </w:p>
        </w:tc>
        <w:tc>
          <w:tcPr>
            <w:tcW w:w="2597" w:type="pct"/>
            <w:shd w:val="clear" w:color="auto" w:fill="auto"/>
            <w:vAlign w:val="center"/>
          </w:tcPr>
          <w:p w:rsidR="009158B6" w:rsidRDefault="009158B6" w:rsidP="009977D3">
            <w:pPr>
              <w:pStyle w:val="a"/>
              <w:rPr>
                <w:color w:val="000000" w:themeColor="text1"/>
              </w:rPr>
            </w:pPr>
            <w:r>
              <w:rPr>
                <w:color w:val="000000" w:themeColor="text1"/>
              </w:rPr>
              <w:t>Indicates</w:t>
            </w:r>
            <w:r>
              <w:rPr>
                <w:rFonts w:hint="eastAsia"/>
                <w:color w:val="000000" w:themeColor="text1"/>
              </w:rPr>
              <w:t xml:space="preserve"> road has seasonal access restriction.</w:t>
            </w:r>
          </w:p>
          <w:p w:rsidR="009158B6" w:rsidRPr="00C3726C" w:rsidRDefault="009158B6" w:rsidP="009977D3">
            <w:pPr>
              <w:pStyle w:val="a"/>
              <w:rPr>
                <w:color w:val="000000" w:themeColor="text1"/>
              </w:rPr>
            </w:pPr>
            <w:r>
              <w:rPr>
                <w:rFonts w:hint="eastAsia"/>
                <w:color w:val="000000" w:themeColor="text1"/>
              </w:rPr>
              <w:t>(</w:t>
            </w:r>
            <w:r w:rsidRPr="00C3726C">
              <w:rPr>
                <w:rFonts w:hint="eastAsia"/>
                <w:color w:val="000000" w:themeColor="text1"/>
              </w:rPr>
              <w:t>It was paired with relations.tags-&gt;</w:t>
            </w:r>
            <w:r w:rsidRPr="00C3726C">
              <w:rPr>
                <w:color w:val="000000" w:themeColor="text1"/>
              </w:rPr>
              <w:t>’</w:t>
            </w:r>
            <w:r w:rsidRPr="00C3726C">
              <w:rPr>
                <w:rFonts w:hint="eastAsia"/>
                <w:color w:val="000000" w:themeColor="text1"/>
              </w:rPr>
              <w:t>restriction</w:t>
            </w:r>
            <w:r w:rsidRPr="00C3726C">
              <w:rPr>
                <w:color w:val="000000" w:themeColor="text1"/>
              </w:rPr>
              <w:t>’</w:t>
            </w:r>
            <w:r w:rsidRPr="00C3726C">
              <w:rPr>
                <w:rFonts w:hint="eastAsia"/>
                <w:color w:val="000000" w:themeColor="text1"/>
              </w:rPr>
              <w:t>=</w:t>
            </w:r>
            <w:r w:rsidRPr="00C3726C">
              <w:rPr>
                <w:color w:val="000000" w:themeColor="text1"/>
              </w:rPr>
              <w:t>’</w:t>
            </w:r>
            <w:r w:rsidRPr="00C3726C">
              <w:rPr>
                <w:rFonts w:hint="eastAsia"/>
                <w:color w:val="000000" w:themeColor="text1"/>
              </w:rPr>
              <w:t>access</w:t>
            </w:r>
            <w:r w:rsidRPr="00C3726C">
              <w:rPr>
                <w:color w:val="000000" w:themeColor="text1"/>
              </w:rPr>
              <w:t>’</w:t>
            </w:r>
            <w:r w:rsidRPr="00C3726C">
              <w:rPr>
                <w:rFonts w:hint="eastAsia"/>
                <w:color w:val="000000" w:themeColor="text1"/>
              </w:rPr>
              <w:t>.</w:t>
            </w:r>
            <w:r>
              <w:rPr>
                <w:rFonts w:hint="eastAsia"/>
                <w:color w:val="000000" w:themeColor="text1"/>
              </w:rPr>
              <w:t>)</w:t>
            </w:r>
          </w:p>
        </w:tc>
      </w:tr>
      <w:tr w:rsidR="009158B6" w:rsidTr="009977D3">
        <w:trPr>
          <w:trHeight w:val="345"/>
        </w:trPr>
        <w:tc>
          <w:tcPr>
            <w:tcW w:w="1043" w:type="pct"/>
            <w:shd w:val="clear" w:color="auto" w:fill="auto"/>
            <w:noWrap/>
            <w:vAlign w:val="center"/>
          </w:tcPr>
          <w:p w:rsidR="009158B6" w:rsidRDefault="009158B6" w:rsidP="009977D3">
            <w:pPr>
              <w:pStyle w:val="a"/>
              <w:jc w:val="center"/>
            </w:pPr>
            <w:r>
              <w:t>Road_id</w:t>
            </w:r>
          </w:p>
        </w:tc>
        <w:tc>
          <w:tcPr>
            <w:tcW w:w="504" w:type="pct"/>
            <w:shd w:val="clear" w:color="auto" w:fill="auto"/>
            <w:noWrap/>
            <w:vAlign w:val="center"/>
          </w:tcPr>
          <w:p w:rsidR="009158B6" w:rsidRDefault="009158B6" w:rsidP="009977D3">
            <w:pPr>
              <w:pStyle w:val="a"/>
              <w:jc w:val="center"/>
            </w:pPr>
            <w:r>
              <w:rPr>
                <w:rFonts w:hint="eastAsia"/>
              </w:rPr>
              <w:t>N</w:t>
            </w:r>
          </w:p>
        </w:tc>
        <w:tc>
          <w:tcPr>
            <w:tcW w:w="856" w:type="pct"/>
            <w:vAlign w:val="center"/>
          </w:tcPr>
          <w:p w:rsidR="009158B6" w:rsidRDefault="009158B6" w:rsidP="009977D3">
            <w:pPr>
              <w:pStyle w:val="a"/>
              <w:jc w:val="center"/>
            </w:pPr>
          </w:p>
        </w:tc>
        <w:tc>
          <w:tcPr>
            <w:tcW w:w="2597" w:type="pct"/>
            <w:shd w:val="clear" w:color="auto" w:fill="auto"/>
            <w:vAlign w:val="center"/>
          </w:tcPr>
          <w:p w:rsidR="009158B6" w:rsidRDefault="009158B6" w:rsidP="009977D3">
            <w:pPr>
              <w:pStyle w:val="a"/>
            </w:pPr>
            <w:r>
              <w:rPr>
                <w:rFonts w:hint="eastAsia"/>
              </w:rPr>
              <w:t>The road_id of start link in roadsegment table (Autonavi).</w:t>
            </w:r>
          </w:p>
        </w:tc>
      </w:tr>
    </w:tbl>
    <w:p w:rsidR="009158B6" w:rsidRPr="007D7CD1" w:rsidRDefault="009158B6" w:rsidP="009158B6">
      <w:pPr>
        <w:rPr>
          <w:lang w:eastAsia="zh-CN"/>
        </w:rPr>
      </w:pPr>
    </w:p>
    <w:p w:rsidR="009158B6" w:rsidRDefault="009158B6" w:rsidP="009158B6">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9158B6" w:rsidRPr="0084175A" w:rsidTr="009977D3">
        <w:trPr>
          <w:trHeight w:val="330"/>
        </w:trPr>
        <w:tc>
          <w:tcPr>
            <w:tcW w:w="794" w:type="pct"/>
            <w:shd w:val="clear" w:color="auto" w:fill="auto"/>
            <w:noWrap/>
            <w:vAlign w:val="center"/>
            <w:hideMark/>
          </w:tcPr>
          <w:p w:rsidR="009158B6" w:rsidRDefault="009158B6" w:rsidP="009977D3">
            <w:pPr>
              <w:jc w:val="center"/>
              <w:rPr>
                <w:rFonts w:cs="SimSun"/>
                <w:b/>
                <w:bCs/>
                <w:lang w:eastAsia="zh-CN"/>
              </w:rPr>
            </w:pPr>
            <w:r>
              <w:rPr>
                <w:rFonts w:cs="SimSun"/>
                <w:b/>
                <w:bCs/>
                <w:lang w:eastAsia="zh-CN"/>
              </w:rPr>
              <w:t xml:space="preserve">Sequence No. </w:t>
            </w:r>
          </w:p>
        </w:tc>
        <w:tc>
          <w:tcPr>
            <w:tcW w:w="753" w:type="pct"/>
          </w:tcPr>
          <w:p w:rsidR="009158B6" w:rsidRDefault="009158B6"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9158B6" w:rsidRDefault="009158B6"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9158B6" w:rsidRDefault="009158B6" w:rsidP="009977D3">
            <w:pPr>
              <w:jc w:val="center"/>
              <w:rPr>
                <w:rFonts w:cs="SimSun"/>
                <w:b/>
                <w:bCs/>
              </w:rPr>
            </w:pPr>
            <w:r>
              <w:rPr>
                <w:rFonts w:cs="SimSun"/>
                <w:b/>
                <w:bCs/>
              </w:rPr>
              <w:t>Description</w:t>
            </w:r>
          </w:p>
        </w:tc>
      </w:tr>
      <w:tr w:rsidR="009158B6" w:rsidRPr="0084175A" w:rsidTr="009977D3">
        <w:trPr>
          <w:trHeight w:val="345"/>
        </w:trPr>
        <w:tc>
          <w:tcPr>
            <w:tcW w:w="794" w:type="pct"/>
            <w:shd w:val="clear" w:color="auto" w:fill="auto"/>
            <w:noWrap/>
            <w:vAlign w:val="center"/>
          </w:tcPr>
          <w:p w:rsidR="009158B6" w:rsidRPr="00B86AA2" w:rsidRDefault="009158B6" w:rsidP="009977D3">
            <w:pPr>
              <w:pStyle w:val="a"/>
              <w:jc w:val="center"/>
              <w:rPr>
                <w:b/>
                <w:i/>
              </w:rPr>
            </w:pPr>
            <w:r>
              <w:rPr>
                <w:b/>
                <w:i/>
              </w:rPr>
              <w:t>0</w:t>
            </w:r>
          </w:p>
        </w:tc>
        <w:tc>
          <w:tcPr>
            <w:tcW w:w="753" w:type="pct"/>
            <w:vAlign w:val="center"/>
          </w:tcPr>
          <w:p w:rsidR="009158B6" w:rsidRPr="00E01A83" w:rsidRDefault="009158B6" w:rsidP="009977D3">
            <w:pPr>
              <w:pStyle w:val="a"/>
              <w:jc w:val="center"/>
              <w:rPr>
                <w:b/>
                <w:i/>
              </w:rPr>
            </w:pPr>
            <w:r w:rsidRPr="00E01A83">
              <w:rPr>
                <w:b/>
                <w:i/>
              </w:rPr>
              <w:t>W</w:t>
            </w:r>
          </w:p>
        </w:tc>
        <w:tc>
          <w:tcPr>
            <w:tcW w:w="753" w:type="pct"/>
            <w:shd w:val="clear" w:color="auto" w:fill="auto"/>
            <w:noWrap/>
            <w:vAlign w:val="center"/>
          </w:tcPr>
          <w:p w:rsidR="009158B6" w:rsidRPr="00E01A83" w:rsidRDefault="009158B6" w:rsidP="009977D3">
            <w:pPr>
              <w:pStyle w:val="a"/>
              <w:jc w:val="center"/>
              <w:rPr>
                <w:b/>
                <w:i/>
              </w:rPr>
            </w:pPr>
            <w:r w:rsidRPr="00E01A83">
              <w:rPr>
                <w:b/>
                <w:i/>
              </w:rPr>
              <w:t>from</w:t>
            </w:r>
          </w:p>
        </w:tc>
        <w:tc>
          <w:tcPr>
            <w:tcW w:w="2700" w:type="pct"/>
            <w:shd w:val="clear" w:color="auto" w:fill="auto"/>
            <w:vAlign w:val="center"/>
          </w:tcPr>
          <w:p w:rsidR="009158B6" w:rsidRDefault="009158B6" w:rsidP="009977D3">
            <w:pPr>
              <w:pStyle w:val="a"/>
            </w:pPr>
            <w:r>
              <w:t>The</w:t>
            </w:r>
            <w:r>
              <w:rPr>
                <w:rFonts w:hint="eastAsia"/>
              </w:rPr>
              <w:t xml:space="preserve"> start</w:t>
            </w:r>
            <w:r>
              <w:t xml:space="preserve"> link associated with </w:t>
            </w:r>
            <w:r>
              <w:rPr>
                <w:rFonts w:hint="eastAsia"/>
              </w:rPr>
              <w:t>restriction.</w:t>
            </w:r>
          </w:p>
        </w:tc>
      </w:tr>
      <w:tr w:rsidR="009158B6" w:rsidRPr="0084175A" w:rsidTr="009977D3">
        <w:trPr>
          <w:trHeight w:val="345"/>
        </w:trPr>
        <w:tc>
          <w:tcPr>
            <w:tcW w:w="794" w:type="pct"/>
            <w:shd w:val="clear" w:color="auto" w:fill="auto"/>
            <w:noWrap/>
            <w:vAlign w:val="center"/>
          </w:tcPr>
          <w:p w:rsidR="009158B6" w:rsidRDefault="009158B6" w:rsidP="009977D3">
            <w:pPr>
              <w:pStyle w:val="a"/>
              <w:jc w:val="center"/>
              <w:rPr>
                <w:b/>
                <w:i/>
              </w:rPr>
            </w:pPr>
            <w:r>
              <w:rPr>
                <w:b/>
                <w:i/>
              </w:rPr>
              <w:t>1</w:t>
            </w:r>
          </w:p>
        </w:tc>
        <w:tc>
          <w:tcPr>
            <w:tcW w:w="753" w:type="pct"/>
            <w:vAlign w:val="center"/>
          </w:tcPr>
          <w:p w:rsidR="009158B6" w:rsidRPr="00E01A83" w:rsidRDefault="009158B6" w:rsidP="009977D3">
            <w:pPr>
              <w:pStyle w:val="a"/>
              <w:jc w:val="center"/>
              <w:rPr>
                <w:b/>
                <w:i/>
              </w:rPr>
            </w:pPr>
            <w:r>
              <w:rPr>
                <w:b/>
                <w:i/>
              </w:rPr>
              <w:t>N</w:t>
            </w:r>
          </w:p>
        </w:tc>
        <w:tc>
          <w:tcPr>
            <w:tcW w:w="753" w:type="pct"/>
            <w:shd w:val="clear" w:color="auto" w:fill="auto"/>
            <w:noWrap/>
            <w:vAlign w:val="center"/>
          </w:tcPr>
          <w:p w:rsidR="009158B6" w:rsidRPr="00E01A83" w:rsidRDefault="009158B6" w:rsidP="009977D3">
            <w:pPr>
              <w:pStyle w:val="a"/>
              <w:jc w:val="center"/>
              <w:rPr>
                <w:b/>
                <w:i/>
              </w:rPr>
            </w:pPr>
            <w:r>
              <w:rPr>
                <w:b/>
                <w:i/>
              </w:rPr>
              <w:t>via</w:t>
            </w:r>
          </w:p>
        </w:tc>
        <w:tc>
          <w:tcPr>
            <w:tcW w:w="2700" w:type="pct"/>
            <w:shd w:val="clear" w:color="auto" w:fill="auto"/>
            <w:vAlign w:val="center"/>
          </w:tcPr>
          <w:p w:rsidR="009158B6" w:rsidRDefault="009158B6" w:rsidP="009977D3">
            <w:pPr>
              <w:pStyle w:val="a"/>
            </w:pPr>
            <w:r>
              <w:t xml:space="preserve">The </w:t>
            </w:r>
            <w:r w:rsidRPr="007D7CD1">
              <w:rPr>
                <w:color w:val="000000" w:themeColor="text1"/>
              </w:rPr>
              <w:t>destination</w:t>
            </w:r>
            <w:r>
              <w:t xml:space="preserve"> point of the </w:t>
            </w:r>
            <w:r>
              <w:rPr>
                <w:rFonts w:hint="eastAsia"/>
              </w:rPr>
              <w:t>restriction.</w:t>
            </w:r>
            <w:r>
              <w:t xml:space="preserve"> </w:t>
            </w:r>
          </w:p>
        </w:tc>
      </w:tr>
      <w:tr w:rsidR="009158B6" w:rsidRPr="0084175A" w:rsidTr="009977D3">
        <w:trPr>
          <w:trHeight w:val="345"/>
        </w:trPr>
        <w:tc>
          <w:tcPr>
            <w:tcW w:w="794" w:type="pct"/>
            <w:shd w:val="clear" w:color="auto" w:fill="auto"/>
            <w:noWrap/>
            <w:vAlign w:val="center"/>
          </w:tcPr>
          <w:p w:rsidR="009158B6" w:rsidRDefault="009158B6" w:rsidP="009977D3">
            <w:pPr>
              <w:pStyle w:val="a"/>
              <w:jc w:val="center"/>
              <w:rPr>
                <w:b/>
                <w:i/>
              </w:rPr>
            </w:pPr>
            <w:r>
              <w:rPr>
                <w:rFonts w:hint="eastAsia"/>
                <w:b/>
                <w:i/>
              </w:rPr>
              <w:t>2</w:t>
            </w:r>
          </w:p>
        </w:tc>
        <w:tc>
          <w:tcPr>
            <w:tcW w:w="753" w:type="pct"/>
            <w:vAlign w:val="center"/>
          </w:tcPr>
          <w:p w:rsidR="009158B6" w:rsidRPr="00E01A83" w:rsidRDefault="009158B6" w:rsidP="009977D3">
            <w:pPr>
              <w:pStyle w:val="a"/>
              <w:jc w:val="center"/>
              <w:rPr>
                <w:b/>
                <w:i/>
              </w:rPr>
            </w:pPr>
            <w:r w:rsidRPr="00E01A83">
              <w:rPr>
                <w:b/>
                <w:i/>
              </w:rPr>
              <w:t>W</w:t>
            </w:r>
          </w:p>
        </w:tc>
        <w:tc>
          <w:tcPr>
            <w:tcW w:w="753" w:type="pct"/>
            <w:shd w:val="clear" w:color="auto" w:fill="auto"/>
            <w:noWrap/>
            <w:vAlign w:val="center"/>
          </w:tcPr>
          <w:p w:rsidR="009158B6" w:rsidRPr="00E01A83" w:rsidRDefault="009158B6" w:rsidP="009977D3">
            <w:pPr>
              <w:pStyle w:val="a"/>
              <w:jc w:val="center"/>
              <w:rPr>
                <w:b/>
                <w:i/>
              </w:rPr>
            </w:pPr>
            <w:r>
              <w:rPr>
                <w:rFonts w:hint="eastAsia"/>
                <w:b/>
                <w:i/>
              </w:rPr>
              <w:t>to</w:t>
            </w:r>
          </w:p>
        </w:tc>
        <w:tc>
          <w:tcPr>
            <w:tcW w:w="2700" w:type="pct"/>
            <w:shd w:val="clear" w:color="auto" w:fill="auto"/>
            <w:vAlign w:val="center"/>
          </w:tcPr>
          <w:p w:rsidR="009158B6" w:rsidRDefault="009158B6" w:rsidP="009977D3">
            <w:pPr>
              <w:pStyle w:val="a"/>
            </w:pPr>
            <w:r>
              <w:t>The</w:t>
            </w:r>
            <w:r>
              <w:rPr>
                <w:rFonts w:hint="eastAsia"/>
              </w:rPr>
              <w:t xml:space="preserve"> end </w:t>
            </w:r>
            <w:r>
              <w:t xml:space="preserve">link associated with </w:t>
            </w:r>
            <w:r>
              <w:rPr>
                <w:rFonts w:hint="eastAsia"/>
              </w:rPr>
              <w:t xml:space="preserve">restriction. </w:t>
            </w:r>
          </w:p>
        </w:tc>
      </w:tr>
    </w:tbl>
    <w:p w:rsidR="00A26033" w:rsidRDefault="00C722A2" w:rsidP="001479A0">
      <w:pPr>
        <w:pStyle w:val="Heading2"/>
        <w:rPr>
          <w:lang w:eastAsia="zh-CN"/>
        </w:rPr>
      </w:pPr>
      <w:r>
        <w:rPr>
          <w:lang w:eastAsia="zh-CN"/>
        </w:rPr>
        <w:lastRenderedPageBreak/>
        <w:t>Safety Camera</w:t>
      </w:r>
    </w:p>
    <w:p w:rsidR="00946909" w:rsidRDefault="00946909" w:rsidP="00946909">
      <w:pPr>
        <w:pStyle w:val="Heading3"/>
        <w:rPr>
          <w:lang w:eastAsia="zh-CN"/>
        </w:rPr>
      </w:pPr>
      <w:r>
        <w:rPr>
          <w:lang w:eastAsia="zh-CN"/>
        </w:rPr>
        <w:t>Camera Type  &amp; ID</w:t>
      </w:r>
    </w:p>
    <w:p w:rsidR="00946909" w:rsidRDefault="00191A10" w:rsidP="00946909">
      <w:pPr>
        <w:rPr>
          <w:lang w:eastAsia="zh-CN"/>
        </w:rPr>
      </w:pPr>
      <w:r>
        <w:rPr>
          <w:lang w:eastAsia="zh-CN"/>
        </w:rPr>
        <w:t>R</w:t>
      </w:r>
      <w:r>
        <w:rPr>
          <w:rFonts w:hint="eastAsia"/>
          <w:lang w:eastAsia="zh-CN"/>
        </w:rPr>
        <w:t>efer to</w:t>
      </w:r>
      <w:r w:rsidRPr="00191A10">
        <w:rPr>
          <w:rFonts w:hint="eastAsia"/>
          <w:lang w:eastAsia="zh-CN"/>
        </w:rPr>
        <w:t xml:space="preserve"> </w:t>
      </w:r>
      <w:r w:rsidRPr="00191A10">
        <w:rPr>
          <w:u w:val="single"/>
          <w:lang w:eastAsia="zh-CN"/>
        </w:rPr>
        <w:fldChar w:fldCharType="begin"/>
      </w:r>
      <w:r w:rsidRPr="00191A10">
        <w:rPr>
          <w:u w:val="single"/>
          <w:lang w:eastAsia="zh-CN"/>
        </w:rPr>
        <w:instrText xml:space="preserve"> </w:instrText>
      </w:r>
      <w:r w:rsidRPr="00191A10">
        <w:rPr>
          <w:rFonts w:hint="eastAsia"/>
          <w:u w:val="single"/>
          <w:lang w:eastAsia="zh-CN"/>
        </w:rPr>
        <w:instrText>REF _Ref472859340 \r \h</w:instrText>
      </w:r>
      <w:r w:rsidRPr="00191A10">
        <w:rPr>
          <w:u w:val="single"/>
          <w:lang w:eastAsia="zh-CN"/>
        </w:rPr>
        <w:instrText xml:space="preserve"> </w:instrText>
      </w:r>
      <w:r>
        <w:rPr>
          <w:u w:val="single"/>
          <w:lang w:eastAsia="zh-CN"/>
        </w:rPr>
        <w:instrText xml:space="preserve"> \* MERGEFORMAT </w:instrText>
      </w:r>
      <w:r w:rsidRPr="00191A10">
        <w:rPr>
          <w:u w:val="single"/>
          <w:lang w:eastAsia="zh-CN"/>
        </w:rPr>
      </w:r>
      <w:r w:rsidRPr="00191A10">
        <w:rPr>
          <w:u w:val="single"/>
          <w:lang w:eastAsia="zh-CN"/>
        </w:rPr>
        <w:fldChar w:fldCharType="separate"/>
      </w:r>
      <w:r w:rsidRPr="00191A10">
        <w:rPr>
          <w:u w:val="single"/>
          <w:lang w:eastAsia="zh-CN"/>
        </w:rPr>
        <w:t>6.7.1</w:t>
      </w:r>
      <w:r w:rsidRPr="00191A10">
        <w:rPr>
          <w:u w:val="single"/>
          <w:lang w:eastAsia="zh-CN"/>
        </w:rPr>
        <w:fldChar w:fldCharType="end"/>
      </w:r>
      <w:r w:rsidRPr="00191A10">
        <w:rPr>
          <w:rFonts w:hint="eastAsia"/>
          <w:u w:val="single"/>
          <w:lang w:eastAsia="zh-CN"/>
        </w:rPr>
        <w:t xml:space="preserve"> </w:t>
      </w:r>
      <w:r w:rsidRPr="00191A10">
        <w:rPr>
          <w:u w:val="single"/>
          <w:lang w:eastAsia="zh-CN"/>
        </w:rPr>
        <w:fldChar w:fldCharType="begin"/>
      </w:r>
      <w:r w:rsidRPr="00191A10">
        <w:rPr>
          <w:u w:val="single"/>
          <w:lang w:eastAsia="zh-CN"/>
        </w:rPr>
        <w:instrText xml:space="preserve"> REF _Ref472859340 \h </w:instrText>
      </w:r>
      <w:r>
        <w:rPr>
          <w:u w:val="single"/>
          <w:lang w:eastAsia="zh-CN"/>
        </w:rPr>
        <w:instrText xml:space="preserve"> \* MERGEFORMAT </w:instrText>
      </w:r>
      <w:r w:rsidRPr="00191A10">
        <w:rPr>
          <w:u w:val="single"/>
          <w:lang w:eastAsia="zh-CN"/>
        </w:rPr>
      </w:r>
      <w:r w:rsidRPr="00191A10">
        <w:rPr>
          <w:u w:val="single"/>
          <w:lang w:eastAsia="zh-CN"/>
        </w:rPr>
        <w:fldChar w:fldCharType="separate"/>
      </w:r>
      <w:r w:rsidRPr="00191A10">
        <w:rPr>
          <w:u w:val="single"/>
          <w:lang w:eastAsia="zh-CN"/>
        </w:rPr>
        <w:t>Camera Type  &amp; ID</w:t>
      </w:r>
      <w:r w:rsidRPr="00191A10">
        <w:rPr>
          <w:u w:val="single"/>
          <w:lang w:eastAsia="zh-CN"/>
        </w:rPr>
        <w:fldChar w:fldCharType="end"/>
      </w:r>
      <w:r w:rsidRPr="00191A10">
        <w:rPr>
          <w:rFonts w:hint="eastAsia"/>
          <w:lang w:eastAsia="zh-CN"/>
        </w:rPr>
        <w:t xml:space="preserve">  for details</w:t>
      </w:r>
      <w:r>
        <w:rPr>
          <w:rFonts w:hint="eastAsia"/>
          <w:lang w:eastAsia="zh-CN"/>
        </w:rPr>
        <w:t>.</w:t>
      </w:r>
    </w:p>
    <w:p w:rsidR="00946909" w:rsidRDefault="00946909" w:rsidP="00946909">
      <w:pPr>
        <w:pStyle w:val="Heading3"/>
        <w:rPr>
          <w:lang w:eastAsia="zh-CN"/>
        </w:rPr>
      </w:pPr>
      <w:r>
        <w:rPr>
          <w:lang w:eastAsia="zh-CN"/>
        </w:rPr>
        <w:t>Category Name &amp; ID</w:t>
      </w:r>
    </w:p>
    <w:p w:rsidR="00542D4C" w:rsidRDefault="00542D4C" w:rsidP="00542D4C">
      <w:pPr>
        <w:rPr>
          <w:lang w:eastAsia="zh-CN"/>
        </w:rPr>
      </w:pPr>
      <w:r>
        <w:rPr>
          <w:lang w:eastAsia="zh-CN"/>
        </w:rPr>
        <w:t>R</w:t>
      </w:r>
      <w:r>
        <w:rPr>
          <w:rFonts w:hint="eastAsia"/>
          <w:lang w:eastAsia="zh-CN"/>
        </w:rPr>
        <w:t xml:space="preserve">efer to </w:t>
      </w:r>
      <w:r w:rsidRPr="00542D4C">
        <w:rPr>
          <w:u w:val="single"/>
          <w:lang w:eastAsia="zh-CN"/>
        </w:rPr>
        <w:fldChar w:fldCharType="begin"/>
      </w:r>
      <w:r w:rsidRPr="00542D4C">
        <w:rPr>
          <w:u w:val="single"/>
          <w:lang w:eastAsia="zh-CN"/>
        </w:rPr>
        <w:instrText xml:space="preserve"> </w:instrText>
      </w:r>
      <w:r w:rsidRPr="00542D4C">
        <w:rPr>
          <w:rFonts w:hint="eastAsia"/>
          <w:u w:val="single"/>
          <w:lang w:eastAsia="zh-CN"/>
        </w:rPr>
        <w:instrText>REF _Ref472859463 \r \h</w:instrText>
      </w:r>
      <w:r w:rsidRPr="00542D4C">
        <w:rPr>
          <w:u w:val="single"/>
          <w:lang w:eastAsia="zh-CN"/>
        </w:rPr>
        <w:instrText xml:space="preserve"> </w:instrText>
      </w:r>
      <w:r w:rsidRPr="00542D4C">
        <w:rPr>
          <w:u w:val="single"/>
          <w:lang w:eastAsia="zh-CN"/>
        </w:rPr>
      </w:r>
      <w:r w:rsidRPr="00542D4C">
        <w:rPr>
          <w:u w:val="single"/>
          <w:lang w:eastAsia="zh-CN"/>
        </w:rPr>
        <w:fldChar w:fldCharType="separate"/>
      </w:r>
      <w:r w:rsidRPr="00542D4C">
        <w:rPr>
          <w:u w:val="single"/>
          <w:lang w:eastAsia="zh-CN"/>
        </w:rPr>
        <w:t>6.7.2</w:t>
      </w:r>
      <w:r w:rsidRPr="00542D4C">
        <w:rPr>
          <w:u w:val="single"/>
          <w:lang w:eastAsia="zh-CN"/>
        </w:rPr>
        <w:fldChar w:fldCharType="end"/>
      </w:r>
      <w:r w:rsidRPr="00542D4C">
        <w:rPr>
          <w:rFonts w:hint="eastAsia"/>
          <w:u w:val="single"/>
          <w:lang w:eastAsia="zh-CN"/>
        </w:rPr>
        <w:t xml:space="preserve"> </w:t>
      </w:r>
      <w:r w:rsidRPr="00542D4C">
        <w:rPr>
          <w:u w:val="single"/>
          <w:lang w:eastAsia="zh-CN"/>
        </w:rPr>
        <w:fldChar w:fldCharType="begin"/>
      </w:r>
      <w:r w:rsidRPr="00542D4C">
        <w:rPr>
          <w:u w:val="single"/>
          <w:lang w:eastAsia="zh-CN"/>
        </w:rPr>
        <w:instrText xml:space="preserve"> REF _Ref472859463 \h </w:instrText>
      </w:r>
      <w:r w:rsidRPr="00542D4C">
        <w:rPr>
          <w:u w:val="single"/>
          <w:lang w:eastAsia="zh-CN"/>
        </w:rPr>
      </w:r>
      <w:r w:rsidRPr="00542D4C">
        <w:rPr>
          <w:u w:val="single"/>
          <w:lang w:eastAsia="zh-CN"/>
        </w:rPr>
        <w:fldChar w:fldCharType="separate"/>
      </w:r>
      <w:r w:rsidRPr="00542D4C">
        <w:rPr>
          <w:u w:val="single"/>
          <w:lang w:eastAsia="zh-CN"/>
        </w:rPr>
        <w:t>Category Name &amp; ID</w:t>
      </w:r>
      <w:r w:rsidRPr="00542D4C">
        <w:rPr>
          <w:u w:val="single"/>
          <w:lang w:eastAsia="zh-CN"/>
        </w:rPr>
        <w:fldChar w:fldCharType="end"/>
      </w:r>
      <w:r w:rsidRPr="00191A10">
        <w:rPr>
          <w:rFonts w:hint="eastAsia"/>
          <w:lang w:eastAsia="zh-CN"/>
        </w:rPr>
        <w:t xml:space="preserve">  for details</w:t>
      </w:r>
      <w:r>
        <w:rPr>
          <w:rFonts w:hint="eastAsia"/>
          <w:lang w:eastAsia="zh-CN"/>
        </w:rPr>
        <w:t>.</w:t>
      </w:r>
    </w:p>
    <w:p w:rsidR="00946909" w:rsidRDefault="00946909" w:rsidP="00946909">
      <w:pPr>
        <w:pStyle w:val="Heading3"/>
        <w:rPr>
          <w:lang w:eastAsia="zh-CN"/>
        </w:rPr>
      </w:pPr>
      <w:r>
        <w:rPr>
          <w:lang w:eastAsia="zh-CN"/>
        </w:rPr>
        <w:t>Country Code</w:t>
      </w:r>
    </w:p>
    <w:p w:rsidR="00542D4C" w:rsidRDefault="00542D4C" w:rsidP="00542D4C">
      <w:pPr>
        <w:rPr>
          <w:lang w:eastAsia="zh-CN"/>
        </w:rPr>
      </w:pPr>
      <w:r>
        <w:rPr>
          <w:lang w:eastAsia="zh-CN"/>
        </w:rPr>
        <w:t>R</w:t>
      </w:r>
      <w:r>
        <w:rPr>
          <w:rFonts w:hint="eastAsia"/>
          <w:lang w:eastAsia="zh-CN"/>
        </w:rPr>
        <w:t xml:space="preserve">efer to </w:t>
      </w:r>
      <w:r w:rsidRPr="00542D4C">
        <w:rPr>
          <w:u w:val="single"/>
          <w:lang w:eastAsia="zh-CN"/>
        </w:rPr>
        <w:fldChar w:fldCharType="begin"/>
      </w:r>
      <w:r w:rsidRPr="00542D4C">
        <w:rPr>
          <w:u w:val="single"/>
          <w:lang w:eastAsia="zh-CN"/>
        </w:rPr>
        <w:instrText xml:space="preserve"> </w:instrText>
      </w:r>
      <w:r w:rsidRPr="00542D4C">
        <w:rPr>
          <w:rFonts w:hint="eastAsia"/>
          <w:u w:val="single"/>
          <w:lang w:eastAsia="zh-CN"/>
        </w:rPr>
        <w:instrText>REF _Ref472859519 \r \h</w:instrText>
      </w:r>
      <w:r w:rsidRPr="00542D4C">
        <w:rPr>
          <w:u w:val="single"/>
          <w:lang w:eastAsia="zh-CN"/>
        </w:rPr>
        <w:instrText xml:space="preserve"> </w:instrText>
      </w:r>
      <w:r w:rsidRPr="00542D4C">
        <w:rPr>
          <w:u w:val="single"/>
          <w:lang w:eastAsia="zh-CN"/>
        </w:rPr>
      </w:r>
      <w:r w:rsidRPr="00542D4C">
        <w:rPr>
          <w:u w:val="single"/>
          <w:lang w:eastAsia="zh-CN"/>
        </w:rPr>
        <w:fldChar w:fldCharType="separate"/>
      </w:r>
      <w:r w:rsidRPr="00542D4C">
        <w:rPr>
          <w:u w:val="single"/>
          <w:lang w:eastAsia="zh-CN"/>
        </w:rPr>
        <w:t>6.7.3</w:t>
      </w:r>
      <w:r w:rsidRPr="00542D4C">
        <w:rPr>
          <w:u w:val="single"/>
          <w:lang w:eastAsia="zh-CN"/>
        </w:rPr>
        <w:fldChar w:fldCharType="end"/>
      </w:r>
      <w:r w:rsidRPr="00542D4C">
        <w:rPr>
          <w:rFonts w:hint="eastAsia"/>
          <w:u w:val="single"/>
          <w:lang w:eastAsia="zh-CN"/>
        </w:rPr>
        <w:t xml:space="preserve"> </w:t>
      </w:r>
      <w:r w:rsidRPr="00542D4C">
        <w:rPr>
          <w:u w:val="single"/>
          <w:lang w:eastAsia="zh-CN"/>
        </w:rPr>
        <w:fldChar w:fldCharType="begin"/>
      </w:r>
      <w:r w:rsidRPr="00542D4C">
        <w:rPr>
          <w:u w:val="single"/>
          <w:lang w:eastAsia="zh-CN"/>
        </w:rPr>
        <w:instrText xml:space="preserve"> REF _Ref472859519 \h </w:instrText>
      </w:r>
      <w:r w:rsidRPr="00542D4C">
        <w:rPr>
          <w:u w:val="single"/>
          <w:lang w:eastAsia="zh-CN"/>
        </w:rPr>
      </w:r>
      <w:r w:rsidRPr="00542D4C">
        <w:rPr>
          <w:u w:val="single"/>
          <w:lang w:eastAsia="zh-CN"/>
        </w:rPr>
        <w:fldChar w:fldCharType="separate"/>
      </w:r>
      <w:r w:rsidRPr="00542D4C">
        <w:rPr>
          <w:u w:val="single"/>
          <w:lang w:eastAsia="zh-CN"/>
        </w:rPr>
        <w:t>Country Code</w:t>
      </w:r>
      <w:r w:rsidRPr="00542D4C">
        <w:rPr>
          <w:u w:val="single"/>
          <w:lang w:eastAsia="zh-CN"/>
        </w:rPr>
        <w:fldChar w:fldCharType="end"/>
      </w:r>
      <w:r w:rsidRPr="00191A10">
        <w:rPr>
          <w:rFonts w:hint="eastAsia"/>
          <w:lang w:eastAsia="zh-CN"/>
        </w:rPr>
        <w:t xml:space="preserve"> for details</w:t>
      </w:r>
      <w:r>
        <w:rPr>
          <w:rFonts w:hint="eastAsia"/>
          <w:lang w:eastAsia="zh-CN"/>
        </w:rPr>
        <w:t>.</w:t>
      </w:r>
    </w:p>
    <w:p w:rsidR="00946909" w:rsidRDefault="00946909" w:rsidP="00946909">
      <w:pPr>
        <w:pStyle w:val="Heading3"/>
        <w:rPr>
          <w:lang w:eastAsia="zh-CN"/>
        </w:rPr>
      </w:pPr>
      <w:r>
        <w:rPr>
          <w:lang w:eastAsia="zh-CN"/>
        </w:rPr>
        <w:t>Link</w:t>
      </w:r>
      <w:r>
        <w:rPr>
          <w:rFonts w:hint="eastAsia"/>
          <w:lang w:eastAsia="zh-CN"/>
        </w:rPr>
        <w:t xml:space="preserve"> Attributes</w:t>
      </w:r>
    </w:p>
    <w:p w:rsidR="00946909" w:rsidRPr="007F1EF8" w:rsidRDefault="00996BB8" w:rsidP="00946909">
      <w:pPr>
        <w:rPr>
          <w:lang w:eastAsia="zh-CN"/>
        </w:rPr>
      </w:pPr>
      <w:r>
        <w:rPr>
          <w:lang w:eastAsia="zh-CN"/>
        </w:rPr>
        <w:t>R</w:t>
      </w:r>
      <w:r>
        <w:rPr>
          <w:rFonts w:hint="eastAsia"/>
          <w:lang w:eastAsia="zh-CN"/>
        </w:rPr>
        <w:t xml:space="preserve">efer to </w:t>
      </w:r>
      <w:r w:rsidRPr="00996BB8">
        <w:rPr>
          <w:u w:val="single"/>
          <w:lang w:eastAsia="zh-CN"/>
        </w:rPr>
        <w:fldChar w:fldCharType="begin"/>
      </w:r>
      <w:r w:rsidRPr="00996BB8">
        <w:rPr>
          <w:u w:val="single"/>
          <w:lang w:eastAsia="zh-CN"/>
        </w:rPr>
        <w:instrText xml:space="preserve"> </w:instrText>
      </w:r>
      <w:r w:rsidRPr="00996BB8">
        <w:rPr>
          <w:rFonts w:hint="eastAsia"/>
          <w:u w:val="single"/>
          <w:lang w:eastAsia="zh-CN"/>
        </w:rPr>
        <w:instrText>REF _Ref472859573 \r \h</w:instrText>
      </w:r>
      <w:r w:rsidRPr="00996BB8">
        <w:rPr>
          <w:u w:val="single"/>
          <w:lang w:eastAsia="zh-CN"/>
        </w:rPr>
        <w:instrText xml:space="preserve"> </w:instrText>
      </w:r>
      <w:r w:rsidRPr="00996BB8">
        <w:rPr>
          <w:u w:val="single"/>
          <w:lang w:eastAsia="zh-CN"/>
        </w:rPr>
      </w:r>
      <w:r w:rsidRPr="00996BB8">
        <w:rPr>
          <w:u w:val="single"/>
          <w:lang w:eastAsia="zh-CN"/>
        </w:rPr>
        <w:fldChar w:fldCharType="separate"/>
      </w:r>
      <w:r w:rsidRPr="00996BB8">
        <w:rPr>
          <w:u w:val="single"/>
          <w:lang w:eastAsia="zh-CN"/>
        </w:rPr>
        <w:t>6.7.4</w:t>
      </w:r>
      <w:r w:rsidRPr="00996BB8">
        <w:rPr>
          <w:u w:val="single"/>
          <w:lang w:eastAsia="zh-CN"/>
        </w:rPr>
        <w:fldChar w:fldCharType="end"/>
      </w:r>
      <w:r w:rsidRPr="00996BB8">
        <w:rPr>
          <w:rFonts w:hint="eastAsia"/>
          <w:u w:val="single"/>
          <w:lang w:eastAsia="zh-CN"/>
        </w:rPr>
        <w:t xml:space="preserve"> </w:t>
      </w:r>
      <w:r w:rsidRPr="00996BB8">
        <w:rPr>
          <w:u w:val="single"/>
          <w:lang w:eastAsia="zh-CN"/>
        </w:rPr>
        <w:fldChar w:fldCharType="begin"/>
      </w:r>
      <w:r w:rsidRPr="00996BB8">
        <w:rPr>
          <w:u w:val="single"/>
          <w:lang w:eastAsia="zh-CN"/>
        </w:rPr>
        <w:instrText xml:space="preserve"> REF _Ref472859573 \h </w:instrText>
      </w:r>
      <w:r w:rsidRPr="00996BB8">
        <w:rPr>
          <w:u w:val="single"/>
          <w:lang w:eastAsia="zh-CN"/>
        </w:rPr>
      </w:r>
      <w:r w:rsidRPr="00996BB8">
        <w:rPr>
          <w:u w:val="single"/>
          <w:lang w:eastAsia="zh-CN"/>
        </w:rPr>
        <w:fldChar w:fldCharType="separate"/>
      </w:r>
      <w:r w:rsidRPr="00996BB8">
        <w:rPr>
          <w:u w:val="single"/>
          <w:lang w:eastAsia="zh-CN"/>
        </w:rPr>
        <w:t>Link</w:t>
      </w:r>
      <w:r w:rsidRPr="00996BB8">
        <w:rPr>
          <w:rFonts w:hint="eastAsia"/>
          <w:u w:val="single"/>
          <w:lang w:eastAsia="zh-CN"/>
        </w:rPr>
        <w:t xml:space="preserve"> Attributes</w:t>
      </w:r>
      <w:r w:rsidRPr="00996BB8">
        <w:rPr>
          <w:u w:val="single"/>
          <w:lang w:eastAsia="zh-CN"/>
        </w:rPr>
        <w:fldChar w:fldCharType="end"/>
      </w:r>
      <w:r>
        <w:rPr>
          <w:rFonts w:hint="eastAsia"/>
          <w:lang w:eastAsia="zh-CN"/>
        </w:rPr>
        <w:t xml:space="preserve"> </w:t>
      </w:r>
      <w:r w:rsidRPr="00191A10">
        <w:rPr>
          <w:rFonts w:hint="eastAsia"/>
          <w:lang w:eastAsia="zh-CN"/>
        </w:rPr>
        <w:t>for details</w:t>
      </w:r>
      <w:r>
        <w:rPr>
          <w:rFonts w:hint="eastAsia"/>
          <w:lang w:eastAsia="zh-CN"/>
        </w:rPr>
        <w:t>.</w:t>
      </w:r>
    </w:p>
    <w:p w:rsidR="00946909" w:rsidRDefault="00946909" w:rsidP="00946909">
      <w:pPr>
        <w:pStyle w:val="Heading3"/>
        <w:rPr>
          <w:lang w:eastAsia="zh-CN"/>
        </w:rPr>
      </w:pPr>
      <w:r>
        <w:rPr>
          <w:rFonts w:hint="eastAsia"/>
          <w:lang w:eastAsia="zh-CN"/>
        </w:rPr>
        <w:t>Max Speed</w:t>
      </w:r>
    </w:p>
    <w:p w:rsidR="00946909" w:rsidRPr="00F31809" w:rsidRDefault="007D2B08" w:rsidP="00946909">
      <w:pPr>
        <w:rPr>
          <w:lang w:eastAsia="zh-CN"/>
        </w:rPr>
      </w:pPr>
      <w:r>
        <w:rPr>
          <w:rFonts w:hint="eastAsia"/>
          <w:lang w:eastAsia="zh-CN"/>
        </w:rPr>
        <w:t>Refer to</w:t>
      </w:r>
      <w:r w:rsidRPr="0042775D">
        <w:rPr>
          <w:rFonts w:hint="eastAsia"/>
          <w:lang w:eastAsia="zh-CN"/>
        </w:rPr>
        <w:t xml:space="preserve"> </w:t>
      </w:r>
      <w:r w:rsidRPr="00646E86">
        <w:rPr>
          <w:u w:val="single"/>
          <w:lang w:eastAsia="zh-CN"/>
        </w:rPr>
        <w:fldChar w:fldCharType="begin"/>
      </w:r>
      <w:r w:rsidRPr="00646E86">
        <w:rPr>
          <w:u w:val="single"/>
          <w:lang w:eastAsia="zh-CN"/>
        </w:rPr>
        <w:instrText xml:space="preserve"> REF _Ref472859637 \r \h </w:instrText>
      </w:r>
      <w:r w:rsidRPr="00646E86">
        <w:rPr>
          <w:u w:val="single"/>
          <w:lang w:eastAsia="zh-CN"/>
        </w:rPr>
      </w:r>
      <w:r w:rsidRPr="00646E86">
        <w:rPr>
          <w:u w:val="single"/>
          <w:lang w:eastAsia="zh-CN"/>
        </w:rPr>
        <w:fldChar w:fldCharType="separate"/>
      </w:r>
      <w:r w:rsidRPr="00646E86">
        <w:rPr>
          <w:u w:val="single"/>
          <w:lang w:eastAsia="zh-CN"/>
        </w:rPr>
        <w:t>6.7.5</w:t>
      </w:r>
      <w:r w:rsidRPr="00646E86">
        <w:rPr>
          <w:u w:val="single"/>
          <w:lang w:eastAsia="zh-CN"/>
        </w:rPr>
        <w:fldChar w:fldCharType="end"/>
      </w:r>
      <w:r w:rsidRPr="00646E86">
        <w:rPr>
          <w:rFonts w:hint="eastAsia"/>
          <w:u w:val="single"/>
          <w:lang w:eastAsia="zh-CN"/>
        </w:rPr>
        <w:t xml:space="preserve"> </w:t>
      </w:r>
      <w:r w:rsidRPr="00646E86">
        <w:rPr>
          <w:u w:val="single"/>
          <w:lang w:eastAsia="zh-CN"/>
        </w:rPr>
        <w:fldChar w:fldCharType="begin"/>
      </w:r>
      <w:r w:rsidRPr="00646E86">
        <w:rPr>
          <w:u w:val="single"/>
          <w:lang w:eastAsia="zh-CN"/>
        </w:rPr>
        <w:instrText xml:space="preserve"> </w:instrText>
      </w:r>
      <w:r w:rsidRPr="00646E86">
        <w:rPr>
          <w:rFonts w:hint="eastAsia"/>
          <w:u w:val="single"/>
          <w:lang w:eastAsia="zh-CN"/>
        </w:rPr>
        <w:instrText>REF _Ref472859637 \h</w:instrText>
      </w:r>
      <w:r w:rsidRPr="00646E86">
        <w:rPr>
          <w:u w:val="single"/>
          <w:lang w:eastAsia="zh-CN"/>
        </w:rPr>
        <w:instrText xml:space="preserve"> </w:instrText>
      </w:r>
      <w:r w:rsidRPr="00646E86">
        <w:rPr>
          <w:u w:val="single"/>
          <w:lang w:eastAsia="zh-CN"/>
        </w:rPr>
      </w:r>
      <w:r w:rsidRPr="00646E86">
        <w:rPr>
          <w:u w:val="single"/>
          <w:lang w:eastAsia="zh-CN"/>
        </w:rPr>
        <w:fldChar w:fldCharType="separate"/>
      </w:r>
      <w:r w:rsidRPr="00646E86">
        <w:rPr>
          <w:rFonts w:hint="eastAsia"/>
          <w:u w:val="single"/>
          <w:lang w:eastAsia="zh-CN"/>
        </w:rPr>
        <w:t>Max Speed</w:t>
      </w:r>
      <w:r w:rsidRPr="00646E86">
        <w:rPr>
          <w:u w:val="single"/>
          <w:lang w:eastAsia="zh-CN"/>
        </w:rPr>
        <w:fldChar w:fldCharType="end"/>
      </w:r>
      <w:r>
        <w:rPr>
          <w:rFonts w:hint="eastAsia"/>
          <w:lang w:eastAsia="zh-CN"/>
        </w:rPr>
        <w:t xml:space="preserve"> for details.</w:t>
      </w:r>
    </w:p>
    <w:p w:rsidR="00946909" w:rsidRDefault="00946909" w:rsidP="00946909">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946909" w:rsidRPr="0084175A" w:rsidTr="00C11ECD">
        <w:trPr>
          <w:trHeight w:val="330"/>
        </w:trPr>
        <w:tc>
          <w:tcPr>
            <w:tcW w:w="1043" w:type="pct"/>
            <w:shd w:val="clear" w:color="auto" w:fill="auto"/>
            <w:noWrap/>
            <w:vAlign w:val="center"/>
            <w:hideMark/>
          </w:tcPr>
          <w:p w:rsidR="00946909" w:rsidRDefault="00946909" w:rsidP="00C11ECD">
            <w:pPr>
              <w:jc w:val="center"/>
              <w:rPr>
                <w:rFonts w:cs="SimSun"/>
                <w:b/>
                <w:bCs/>
                <w:lang w:eastAsia="zh-CN"/>
              </w:rPr>
            </w:pPr>
            <w:r>
              <w:rPr>
                <w:rFonts w:hint="eastAsia"/>
                <w:b/>
                <w:bCs/>
                <w:lang w:eastAsia="zh-CN"/>
              </w:rPr>
              <w:t>Key</w:t>
            </w:r>
          </w:p>
        </w:tc>
        <w:tc>
          <w:tcPr>
            <w:tcW w:w="504" w:type="pct"/>
            <w:shd w:val="clear" w:color="auto" w:fill="auto"/>
            <w:noWrap/>
            <w:vAlign w:val="center"/>
            <w:hideMark/>
          </w:tcPr>
          <w:p w:rsidR="00946909" w:rsidRDefault="00946909" w:rsidP="00C11ECD">
            <w:pPr>
              <w:jc w:val="center"/>
              <w:rPr>
                <w:rFonts w:cs="SimSun"/>
                <w:b/>
                <w:bCs/>
                <w:lang w:eastAsia="zh-CN"/>
              </w:rPr>
            </w:pPr>
            <w:r w:rsidRPr="00330ED0">
              <w:rPr>
                <w:rFonts w:cs="SimSun"/>
                <w:b/>
                <w:bCs/>
              </w:rPr>
              <w:t>Mandatory</w:t>
            </w:r>
          </w:p>
        </w:tc>
        <w:tc>
          <w:tcPr>
            <w:tcW w:w="856" w:type="pct"/>
            <w:vAlign w:val="center"/>
          </w:tcPr>
          <w:p w:rsidR="00946909" w:rsidRDefault="00946909" w:rsidP="00C11ECD">
            <w:pPr>
              <w:jc w:val="center"/>
              <w:rPr>
                <w:rFonts w:cs="SimSun"/>
                <w:b/>
                <w:bCs/>
                <w:lang w:eastAsia="zh-CN"/>
              </w:rPr>
            </w:pPr>
            <w:r>
              <w:rPr>
                <w:rFonts w:cs="SimSun" w:hint="eastAsia"/>
                <w:b/>
                <w:bCs/>
                <w:lang w:eastAsia="zh-CN"/>
              </w:rPr>
              <w:t>Value</w:t>
            </w:r>
          </w:p>
        </w:tc>
        <w:tc>
          <w:tcPr>
            <w:tcW w:w="2597" w:type="pct"/>
            <w:shd w:val="clear" w:color="auto" w:fill="auto"/>
            <w:noWrap/>
            <w:vAlign w:val="center"/>
            <w:hideMark/>
          </w:tcPr>
          <w:p w:rsidR="00946909" w:rsidRDefault="00946909" w:rsidP="00C11ECD">
            <w:pPr>
              <w:jc w:val="center"/>
              <w:rPr>
                <w:rFonts w:cs="SimSun"/>
                <w:b/>
                <w:bCs/>
              </w:rPr>
            </w:pPr>
            <w:r>
              <w:rPr>
                <w:rFonts w:cs="SimSun"/>
                <w:b/>
                <w:bCs/>
              </w:rPr>
              <w:t>Description</w:t>
            </w:r>
          </w:p>
        </w:tc>
      </w:tr>
      <w:tr w:rsidR="00946909" w:rsidRPr="0084175A" w:rsidTr="00C11ECD">
        <w:trPr>
          <w:trHeight w:val="345"/>
        </w:trPr>
        <w:tc>
          <w:tcPr>
            <w:tcW w:w="1043" w:type="pct"/>
            <w:shd w:val="clear" w:color="auto" w:fill="auto"/>
            <w:noWrap/>
            <w:vAlign w:val="center"/>
            <w:hideMark/>
          </w:tcPr>
          <w:p w:rsidR="00946909" w:rsidRPr="00B86AA2" w:rsidRDefault="00946909" w:rsidP="00C11ECD">
            <w:pPr>
              <w:pStyle w:val="a"/>
              <w:jc w:val="center"/>
              <w:rPr>
                <w:b/>
                <w:i/>
              </w:rPr>
            </w:pPr>
            <w:r>
              <w:rPr>
                <w:b/>
                <w:i/>
              </w:rPr>
              <w:t>type</w:t>
            </w:r>
          </w:p>
        </w:tc>
        <w:tc>
          <w:tcPr>
            <w:tcW w:w="504" w:type="pct"/>
            <w:shd w:val="clear" w:color="auto" w:fill="auto"/>
            <w:noWrap/>
            <w:vAlign w:val="center"/>
            <w:hideMark/>
          </w:tcPr>
          <w:p w:rsidR="00946909" w:rsidRDefault="00946909" w:rsidP="00C11ECD">
            <w:pPr>
              <w:pStyle w:val="a"/>
              <w:jc w:val="center"/>
            </w:pPr>
            <w:r>
              <w:t>Y</w:t>
            </w:r>
          </w:p>
        </w:tc>
        <w:tc>
          <w:tcPr>
            <w:tcW w:w="856" w:type="pct"/>
            <w:vAlign w:val="center"/>
          </w:tcPr>
          <w:p w:rsidR="00946909" w:rsidRPr="0093627C" w:rsidRDefault="006874D3" w:rsidP="00C11ECD">
            <w:pPr>
              <w:pStyle w:val="a"/>
              <w:jc w:val="center"/>
              <w:rPr>
                <w:b/>
                <w:i/>
              </w:rPr>
            </w:pPr>
            <w:r>
              <w:rPr>
                <w:b/>
                <w:i/>
              </w:rPr>
              <w:t>safety_camera</w:t>
            </w:r>
          </w:p>
        </w:tc>
        <w:tc>
          <w:tcPr>
            <w:tcW w:w="2597" w:type="pct"/>
            <w:shd w:val="clear" w:color="auto" w:fill="auto"/>
            <w:vAlign w:val="center"/>
            <w:hideMark/>
          </w:tcPr>
          <w:p w:rsidR="00946909" w:rsidRDefault="00946909" w:rsidP="00C11ECD">
            <w:pPr>
              <w:pStyle w:val="a"/>
            </w:pPr>
            <w:r>
              <w:rPr>
                <w:rFonts w:hint="eastAsia"/>
              </w:rPr>
              <w:t>TeleNav defined type for</w:t>
            </w:r>
            <w:r>
              <w:t xml:space="preserve"> saf</w:t>
            </w:r>
            <w:r w:rsidR="004F7602">
              <w:t xml:space="preserve">ety camera </w:t>
            </w:r>
            <w:r w:rsidR="004F7602">
              <w:rPr>
                <w:rFonts w:hint="eastAsia"/>
              </w:rPr>
              <w:t>relation</w:t>
            </w:r>
            <w:r>
              <w:rPr>
                <w:rFonts w:hint="eastAsia"/>
              </w:rPr>
              <w:t xml:space="preserve">, </w:t>
            </w:r>
            <w:r>
              <w:t>identifies</w:t>
            </w:r>
            <w:r>
              <w:rPr>
                <w:rFonts w:hint="eastAsia"/>
              </w:rPr>
              <w:t xml:space="preserve"> it</w:t>
            </w:r>
            <w:r>
              <w:t>’</w:t>
            </w:r>
            <w:r>
              <w:rPr>
                <w:rFonts w:hint="eastAsia"/>
              </w:rPr>
              <w:t xml:space="preserve">s an </w:t>
            </w:r>
            <w:r>
              <w:t xml:space="preserve">safety camera </w:t>
            </w:r>
            <w:r w:rsidR="004F7602">
              <w:rPr>
                <w:rFonts w:hint="eastAsia"/>
              </w:rPr>
              <w:t>relation</w:t>
            </w:r>
            <w:r>
              <w:t xml:space="preserve"> </w:t>
            </w:r>
            <w:r>
              <w:rPr>
                <w:rFonts w:hint="eastAsia"/>
              </w:rPr>
              <w:t>record.</w:t>
            </w:r>
          </w:p>
        </w:tc>
      </w:tr>
    </w:tbl>
    <w:p w:rsidR="0042775D" w:rsidRDefault="0042775D" w:rsidP="0042775D">
      <w:pPr>
        <w:rPr>
          <w:lang w:eastAsia="zh-CN"/>
        </w:rPr>
      </w:pPr>
      <w:r>
        <w:rPr>
          <w:rFonts w:hint="eastAsia"/>
          <w:lang w:eastAsia="zh-CN"/>
        </w:rPr>
        <w:t xml:space="preserve">Refer to </w:t>
      </w:r>
      <w:r w:rsidRPr="0042775D">
        <w:rPr>
          <w:u w:val="single"/>
          <w:lang w:eastAsia="zh-CN"/>
        </w:rPr>
        <w:fldChar w:fldCharType="begin"/>
      </w:r>
      <w:r w:rsidRPr="0042775D">
        <w:rPr>
          <w:u w:val="single"/>
          <w:lang w:eastAsia="zh-CN"/>
        </w:rPr>
        <w:instrText xml:space="preserve"> </w:instrText>
      </w:r>
      <w:r w:rsidRPr="0042775D">
        <w:rPr>
          <w:rFonts w:hint="eastAsia"/>
          <w:u w:val="single"/>
          <w:lang w:eastAsia="zh-CN"/>
        </w:rPr>
        <w:instrText>REF _Ref472859750 \r \h</w:instrText>
      </w:r>
      <w:r w:rsidRPr="0042775D">
        <w:rPr>
          <w:u w:val="single"/>
          <w:lang w:eastAsia="zh-CN"/>
        </w:rPr>
        <w:instrText xml:space="preserve"> </w:instrText>
      </w:r>
      <w:r w:rsidRPr="0042775D">
        <w:rPr>
          <w:u w:val="single"/>
          <w:lang w:eastAsia="zh-CN"/>
        </w:rPr>
      </w:r>
      <w:r w:rsidRPr="0042775D">
        <w:rPr>
          <w:u w:val="single"/>
          <w:lang w:eastAsia="zh-CN"/>
        </w:rPr>
        <w:fldChar w:fldCharType="separate"/>
      </w:r>
      <w:r w:rsidRPr="0042775D">
        <w:rPr>
          <w:u w:val="single"/>
          <w:lang w:eastAsia="zh-CN"/>
        </w:rPr>
        <w:t>6.7.6</w:t>
      </w:r>
      <w:r w:rsidRPr="0042775D">
        <w:rPr>
          <w:u w:val="single"/>
          <w:lang w:eastAsia="zh-CN"/>
        </w:rPr>
        <w:fldChar w:fldCharType="end"/>
      </w:r>
      <w:r w:rsidRPr="0042775D">
        <w:rPr>
          <w:rFonts w:hint="eastAsia"/>
          <w:u w:val="single"/>
          <w:lang w:eastAsia="zh-CN"/>
        </w:rPr>
        <w:t xml:space="preserve"> </w:t>
      </w:r>
      <w:r w:rsidRPr="0042775D">
        <w:rPr>
          <w:u w:val="single"/>
          <w:lang w:eastAsia="zh-CN"/>
        </w:rPr>
        <w:fldChar w:fldCharType="begin"/>
      </w:r>
      <w:r w:rsidRPr="0042775D">
        <w:rPr>
          <w:u w:val="single"/>
          <w:lang w:eastAsia="zh-CN"/>
        </w:rPr>
        <w:instrText xml:space="preserve"> REF _Ref472859750 \h </w:instrText>
      </w:r>
      <w:r w:rsidRPr="0042775D">
        <w:rPr>
          <w:u w:val="single"/>
          <w:lang w:eastAsia="zh-CN"/>
        </w:rPr>
      </w:r>
      <w:r w:rsidRPr="0042775D">
        <w:rPr>
          <w:u w:val="single"/>
          <w:lang w:eastAsia="zh-CN"/>
        </w:rPr>
        <w:fldChar w:fldCharType="separate"/>
      </w:r>
      <w:r w:rsidRPr="0042775D">
        <w:rPr>
          <w:u w:val="single"/>
          <w:lang w:eastAsia="zh-CN"/>
        </w:rPr>
        <w:t>Other Attributes</w:t>
      </w:r>
      <w:r w:rsidRPr="0042775D">
        <w:rPr>
          <w:u w:val="single"/>
          <w:lang w:eastAsia="zh-CN"/>
        </w:rPr>
        <w:fldChar w:fldCharType="end"/>
      </w:r>
      <w:r>
        <w:rPr>
          <w:rFonts w:hint="eastAsia"/>
          <w:lang w:eastAsia="zh-CN"/>
        </w:rPr>
        <w:t xml:space="preserve"> for </w:t>
      </w:r>
      <w:r w:rsidR="006216A5">
        <w:rPr>
          <w:rFonts w:hint="eastAsia"/>
          <w:lang w:eastAsia="zh-CN"/>
        </w:rPr>
        <w:t>the details of other attributes</w:t>
      </w:r>
      <w:r>
        <w:rPr>
          <w:rFonts w:hint="eastAsia"/>
          <w:lang w:eastAsia="zh-CN"/>
        </w:rPr>
        <w:t>.</w:t>
      </w:r>
    </w:p>
    <w:p w:rsidR="00200A44" w:rsidRDefault="00FB5687" w:rsidP="00FB5687">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EE28EB" w:rsidRPr="0084175A" w:rsidTr="00C11ECD">
        <w:trPr>
          <w:trHeight w:val="330"/>
        </w:trPr>
        <w:tc>
          <w:tcPr>
            <w:tcW w:w="794" w:type="pct"/>
            <w:shd w:val="clear" w:color="auto" w:fill="auto"/>
            <w:noWrap/>
            <w:vAlign w:val="center"/>
            <w:hideMark/>
          </w:tcPr>
          <w:p w:rsidR="00EE28EB" w:rsidRDefault="00EE28EB" w:rsidP="00C11ECD">
            <w:pPr>
              <w:jc w:val="center"/>
              <w:rPr>
                <w:rFonts w:cs="SimSun"/>
                <w:b/>
                <w:bCs/>
                <w:lang w:eastAsia="zh-CN"/>
              </w:rPr>
            </w:pPr>
            <w:r>
              <w:rPr>
                <w:rFonts w:cs="SimSun"/>
                <w:b/>
                <w:bCs/>
                <w:lang w:eastAsia="zh-CN"/>
              </w:rPr>
              <w:t xml:space="preserve">Sequence No. </w:t>
            </w:r>
          </w:p>
        </w:tc>
        <w:tc>
          <w:tcPr>
            <w:tcW w:w="753" w:type="pct"/>
          </w:tcPr>
          <w:p w:rsidR="00EE28EB" w:rsidRDefault="00EE28EB" w:rsidP="00C11ECD">
            <w:pPr>
              <w:jc w:val="center"/>
              <w:rPr>
                <w:rFonts w:cs="SimSun"/>
                <w:b/>
                <w:bCs/>
                <w:lang w:eastAsia="zh-CN"/>
              </w:rPr>
            </w:pPr>
            <w:r>
              <w:rPr>
                <w:rFonts w:cs="SimSun"/>
                <w:b/>
                <w:bCs/>
              </w:rPr>
              <w:t>Member Type</w:t>
            </w:r>
          </w:p>
        </w:tc>
        <w:tc>
          <w:tcPr>
            <w:tcW w:w="753" w:type="pct"/>
            <w:shd w:val="clear" w:color="auto" w:fill="auto"/>
            <w:noWrap/>
            <w:vAlign w:val="center"/>
            <w:hideMark/>
          </w:tcPr>
          <w:p w:rsidR="00EE28EB" w:rsidRDefault="00EE28EB" w:rsidP="00C11ECD">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EE28EB" w:rsidRDefault="00EE28EB" w:rsidP="00C11ECD">
            <w:pPr>
              <w:jc w:val="center"/>
              <w:rPr>
                <w:rFonts w:cs="SimSun"/>
                <w:b/>
                <w:bCs/>
              </w:rPr>
            </w:pPr>
            <w:r>
              <w:rPr>
                <w:rFonts w:cs="SimSun"/>
                <w:b/>
                <w:bCs/>
              </w:rPr>
              <w:t>Description</w:t>
            </w:r>
          </w:p>
        </w:tc>
      </w:tr>
      <w:tr w:rsidR="00EE28EB" w:rsidRPr="0084175A" w:rsidTr="00C11ECD">
        <w:trPr>
          <w:trHeight w:val="345"/>
        </w:trPr>
        <w:tc>
          <w:tcPr>
            <w:tcW w:w="794" w:type="pct"/>
            <w:shd w:val="clear" w:color="auto" w:fill="auto"/>
            <w:noWrap/>
            <w:vAlign w:val="center"/>
          </w:tcPr>
          <w:p w:rsidR="00EE28EB" w:rsidRPr="00B86AA2" w:rsidRDefault="00EE28EB" w:rsidP="00C11ECD">
            <w:pPr>
              <w:pStyle w:val="a"/>
              <w:jc w:val="center"/>
              <w:rPr>
                <w:b/>
                <w:i/>
              </w:rPr>
            </w:pPr>
            <w:r>
              <w:rPr>
                <w:b/>
                <w:i/>
              </w:rPr>
              <w:t>0</w:t>
            </w:r>
          </w:p>
        </w:tc>
        <w:tc>
          <w:tcPr>
            <w:tcW w:w="753" w:type="pct"/>
            <w:vAlign w:val="center"/>
          </w:tcPr>
          <w:p w:rsidR="00EE28EB" w:rsidRPr="00E01A83" w:rsidRDefault="00EE28EB" w:rsidP="00C11ECD">
            <w:pPr>
              <w:pStyle w:val="a"/>
              <w:jc w:val="center"/>
              <w:rPr>
                <w:b/>
                <w:i/>
              </w:rPr>
            </w:pPr>
            <w:r w:rsidRPr="00E01A83">
              <w:rPr>
                <w:b/>
                <w:i/>
              </w:rPr>
              <w:t>W</w:t>
            </w:r>
          </w:p>
        </w:tc>
        <w:tc>
          <w:tcPr>
            <w:tcW w:w="753" w:type="pct"/>
            <w:shd w:val="clear" w:color="auto" w:fill="auto"/>
            <w:noWrap/>
            <w:vAlign w:val="center"/>
          </w:tcPr>
          <w:p w:rsidR="00EE28EB" w:rsidRPr="00E01A83" w:rsidRDefault="00EE28EB" w:rsidP="00C11ECD">
            <w:pPr>
              <w:pStyle w:val="a"/>
              <w:jc w:val="center"/>
              <w:rPr>
                <w:b/>
                <w:i/>
              </w:rPr>
            </w:pPr>
            <w:r w:rsidRPr="00E01A83">
              <w:rPr>
                <w:b/>
                <w:i/>
              </w:rPr>
              <w:t>from</w:t>
            </w:r>
          </w:p>
        </w:tc>
        <w:tc>
          <w:tcPr>
            <w:tcW w:w="2700" w:type="pct"/>
            <w:shd w:val="clear" w:color="auto" w:fill="auto"/>
            <w:vAlign w:val="center"/>
          </w:tcPr>
          <w:p w:rsidR="00EE28EB" w:rsidRDefault="00EE28EB" w:rsidP="008D61D3">
            <w:pPr>
              <w:pStyle w:val="a"/>
            </w:pPr>
            <w:r>
              <w:t xml:space="preserve">The link associated with the </w:t>
            </w:r>
            <w:r w:rsidR="008D61D3">
              <w:rPr>
                <w:rFonts w:hint="eastAsia"/>
              </w:rPr>
              <w:t>safety camera.</w:t>
            </w:r>
          </w:p>
        </w:tc>
      </w:tr>
      <w:tr w:rsidR="00EE28EB" w:rsidRPr="0084175A" w:rsidTr="00C11ECD">
        <w:trPr>
          <w:trHeight w:val="345"/>
        </w:trPr>
        <w:tc>
          <w:tcPr>
            <w:tcW w:w="794" w:type="pct"/>
            <w:shd w:val="clear" w:color="auto" w:fill="auto"/>
            <w:noWrap/>
            <w:vAlign w:val="center"/>
          </w:tcPr>
          <w:p w:rsidR="00EE28EB" w:rsidRDefault="00EE28EB" w:rsidP="00C11ECD">
            <w:pPr>
              <w:pStyle w:val="a"/>
              <w:jc w:val="center"/>
              <w:rPr>
                <w:b/>
                <w:i/>
              </w:rPr>
            </w:pPr>
            <w:r>
              <w:rPr>
                <w:b/>
                <w:i/>
              </w:rPr>
              <w:t>1</w:t>
            </w:r>
          </w:p>
        </w:tc>
        <w:tc>
          <w:tcPr>
            <w:tcW w:w="753" w:type="pct"/>
            <w:vAlign w:val="center"/>
          </w:tcPr>
          <w:p w:rsidR="00EE28EB" w:rsidRPr="00E01A83" w:rsidRDefault="00EE28EB" w:rsidP="00C11ECD">
            <w:pPr>
              <w:pStyle w:val="a"/>
              <w:jc w:val="center"/>
              <w:rPr>
                <w:b/>
                <w:i/>
              </w:rPr>
            </w:pPr>
            <w:r>
              <w:rPr>
                <w:b/>
                <w:i/>
              </w:rPr>
              <w:t>N</w:t>
            </w:r>
          </w:p>
        </w:tc>
        <w:tc>
          <w:tcPr>
            <w:tcW w:w="753" w:type="pct"/>
            <w:shd w:val="clear" w:color="auto" w:fill="auto"/>
            <w:noWrap/>
            <w:vAlign w:val="center"/>
          </w:tcPr>
          <w:p w:rsidR="00EE28EB" w:rsidRPr="00E01A83" w:rsidRDefault="00EE28EB" w:rsidP="00C11ECD">
            <w:pPr>
              <w:pStyle w:val="a"/>
              <w:jc w:val="center"/>
              <w:rPr>
                <w:b/>
                <w:i/>
              </w:rPr>
            </w:pPr>
            <w:r>
              <w:rPr>
                <w:b/>
                <w:i/>
              </w:rPr>
              <w:t>via</w:t>
            </w:r>
          </w:p>
        </w:tc>
        <w:tc>
          <w:tcPr>
            <w:tcW w:w="2700" w:type="pct"/>
            <w:shd w:val="clear" w:color="auto" w:fill="auto"/>
            <w:vAlign w:val="center"/>
          </w:tcPr>
          <w:p w:rsidR="00EE28EB" w:rsidRDefault="00A51EB9" w:rsidP="00C11ECD">
            <w:pPr>
              <w:pStyle w:val="a"/>
            </w:pPr>
            <w:r>
              <w:rPr>
                <w:rFonts w:hint="eastAsia"/>
              </w:rPr>
              <w:t>F</w:t>
            </w:r>
            <w:r w:rsidR="00C645BE">
              <w:rPr>
                <w:rFonts w:hint="eastAsia"/>
              </w:rPr>
              <w:t xml:space="preserve">rom </w:t>
            </w:r>
            <w:r w:rsidR="00E0511A">
              <w:rPr>
                <w:rFonts w:hint="eastAsia"/>
              </w:rPr>
              <w:t>node of the associated link.</w:t>
            </w:r>
          </w:p>
        </w:tc>
      </w:tr>
      <w:tr w:rsidR="003B314F" w:rsidRPr="0084175A" w:rsidTr="00C11ECD">
        <w:trPr>
          <w:trHeight w:val="345"/>
        </w:trPr>
        <w:tc>
          <w:tcPr>
            <w:tcW w:w="794" w:type="pct"/>
            <w:shd w:val="clear" w:color="auto" w:fill="auto"/>
            <w:noWrap/>
            <w:vAlign w:val="center"/>
          </w:tcPr>
          <w:p w:rsidR="003B314F" w:rsidRDefault="00AC4E1E" w:rsidP="00C11ECD">
            <w:pPr>
              <w:pStyle w:val="a"/>
              <w:jc w:val="center"/>
              <w:rPr>
                <w:b/>
                <w:i/>
              </w:rPr>
            </w:pPr>
            <w:r>
              <w:rPr>
                <w:rFonts w:hint="eastAsia"/>
                <w:b/>
                <w:i/>
              </w:rPr>
              <w:t>2</w:t>
            </w:r>
          </w:p>
        </w:tc>
        <w:tc>
          <w:tcPr>
            <w:tcW w:w="753" w:type="pct"/>
            <w:vAlign w:val="center"/>
          </w:tcPr>
          <w:p w:rsidR="003B314F" w:rsidRDefault="00AC4E1E" w:rsidP="00C11ECD">
            <w:pPr>
              <w:pStyle w:val="a"/>
              <w:jc w:val="center"/>
              <w:rPr>
                <w:b/>
                <w:i/>
              </w:rPr>
            </w:pPr>
            <w:r>
              <w:rPr>
                <w:rFonts w:hint="eastAsia"/>
                <w:b/>
                <w:i/>
              </w:rPr>
              <w:t>N</w:t>
            </w:r>
          </w:p>
        </w:tc>
        <w:tc>
          <w:tcPr>
            <w:tcW w:w="753" w:type="pct"/>
            <w:shd w:val="clear" w:color="auto" w:fill="auto"/>
            <w:noWrap/>
            <w:vAlign w:val="center"/>
          </w:tcPr>
          <w:p w:rsidR="003B314F" w:rsidRDefault="00AC4E1E" w:rsidP="00C11ECD">
            <w:pPr>
              <w:pStyle w:val="a"/>
              <w:jc w:val="center"/>
              <w:rPr>
                <w:b/>
                <w:i/>
              </w:rPr>
            </w:pPr>
            <w:r w:rsidRPr="00AC4E1E">
              <w:rPr>
                <w:b/>
                <w:i/>
              </w:rPr>
              <w:t>SC</w:t>
            </w:r>
          </w:p>
        </w:tc>
        <w:tc>
          <w:tcPr>
            <w:tcW w:w="2700" w:type="pct"/>
            <w:shd w:val="clear" w:color="auto" w:fill="auto"/>
            <w:vAlign w:val="center"/>
          </w:tcPr>
          <w:p w:rsidR="003B314F" w:rsidRDefault="005D2AFF" w:rsidP="00E0511A">
            <w:pPr>
              <w:pStyle w:val="a"/>
            </w:pPr>
            <w:r>
              <w:rPr>
                <w:rFonts w:hint="eastAsia"/>
              </w:rPr>
              <w:t>The location node</w:t>
            </w:r>
            <w:r w:rsidR="00E0511A">
              <w:rPr>
                <w:rFonts w:hint="eastAsia"/>
              </w:rPr>
              <w:t xml:space="preserve"> of</w:t>
            </w:r>
            <w:r w:rsidR="00AC4E1E">
              <w:rPr>
                <w:rFonts w:hint="eastAsia"/>
              </w:rPr>
              <w:t xml:space="preserve"> safety camera </w:t>
            </w:r>
          </w:p>
        </w:tc>
      </w:tr>
    </w:tbl>
    <w:p w:rsidR="006522D2" w:rsidRPr="006522D2" w:rsidRDefault="006522D2" w:rsidP="006522D2">
      <w:pPr>
        <w:rPr>
          <w:lang w:eastAsia="zh-CN"/>
        </w:rPr>
      </w:pPr>
    </w:p>
    <w:p w:rsidR="000360C7" w:rsidRDefault="000360C7" w:rsidP="000360C7">
      <w:pPr>
        <w:pStyle w:val="Heading2"/>
        <w:rPr>
          <w:lang w:eastAsia="zh-CN"/>
        </w:rPr>
      </w:pPr>
      <w:r>
        <w:rPr>
          <w:lang w:eastAsia="zh-CN"/>
        </w:rPr>
        <w:t>Signpost</w:t>
      </w:r>
    </w:p>
    <w:p w:rsidR="000360C7" w:rsidRDefault="000360C7" w:rsidP="000360C7">
      <w:pPr>
        <w:pStyle w:val="Heading3"/>
        <w:rPr>
          <w:lang w:eastAsia="zh-CN"/>
        </w:rPr>
      </w:pPr>
      <w:r>
        <w:rPr>
          <w:lang w:eastAsia="zh-CN"/>
        </w:rPr>
        <w:t>Sign Names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2"/>
        <w:gridCol w:w="1239"/>
        <w:gridCol w:w="1576"/>
        <w:gridCol w:w="6459"/>
      </w:tblGrid>
      <w:tr w:rsidR="000360C7" w:rsidTr="009977D3">
        <w:trPr>
          <w:trHeight w:val="330"/>
        </w:trPr>
        <w:tc>
          <w:tcPr>
            <w:tcW w:w="1481" w:type="pct"/>
            <w:shd w:val="clear" w:color="auto" w:fill="auto"/>
            <w:noWrap/>
            <w:vAlign w:val="center"/>
            <w:hideMark/>
          </w:tcPr>
          <w:p w:rsidR="000360C7" w:rsidRDefault="000360C7" w:rsidP="009977D3">
            <w:pPr>
              <w:jc w:val="center"/>
              <w:rPr>
                <w:rFonts w:cs="SimSun"/>
                <w:b/>
                <w:bCs/>
                <w:lang w:eastAsia="zh-CN"/>
              </w:rPr>
            </w:pPr>
            <w:r>
              <w:rPr>
                <w:rFonts w:hint="eastAsia"/>
                <w:b/>
                <w:bCs/>
                <w:lang w:eastAsia="zh-CN"/>
              </w:rPr>
              <w:t>Key</w:t>
            </w:r>
          </w:p>
        </w:tc>
        <w:tc>
          <w:tcPr>
            <w:tcW w:w="470" w:type="pct"/>
            <w:shd w:val="clear" w:color="auto" w:fill="auto"/>
            <w:noWrap/>
            <w:vAlign w:val="center"/>
            <w:hideMark/>
          </w:tcPr>
          <w:p w:rsidR="000360C7" w:rsidRDefault="000360C7" w:rsidP="009977D3">
            <w:pPr>
              <w:jc w:val="center"/>
              <w:rPr>
                <w:rFonts w:cs="SimSun"/>
                <w:b/>
                <w:bCs/>
                <w:lang w:eastAsia="zh-CN"/>
              </w:rPr>
            </w:pPr>
            <w:r w:rsidRPr="00330ED0">
              <w:rPr>
                <w:rFonts w:cs="SimSun"/>
                <w:b/>
                <w:bCs/>
              </w:rPr>
              <w:t>Mandatory</w:t>
            </w:r>
          </w:p>
        </w:tc>
        <w:tc>
          <w:tcPr>
            <w:tcW w:w="598" w:type="pct"/>
            <w:vAlign w:val="center"/>
          </w:tcPr>
          <w:p w:rsidR="000360C7" w:rsidRDefault="000360C7" w:rsidP="009977D3">
            <w:pPr>
              <w:jc w:val="center"/>
              <w:rPr>
                <w:rFonts w:cs="SimSun"/>
                <w:b/>
                <w:bCs/>
                <w:lang w:eastAsia="zh-CN"/>
              </w:rPr>
            </w:pPr>
            <w:r>
              <w:rPr>
                <w:rFonts w:cs="SimSun" w:hint="eastAsia"/>
                <w:b/>
                <w:bCs/>
                <w:lang w:eastAsia="zh-CN"/>
              </w:rPr>
              <w:t>Value</w:t>
            </w:r>
          </w:p>
        </w:tc>
        <w:tc>
          <w:tcPr>
            <w:tcW w:w="2451" w:type="pct"/>
            <w:shd w:val="clear" w:color="auto" w:fill="auto"/>
            <w:noWrap/>
            <w:vAlign w:val="center"/>
            <w:hideMark/>
          </w:tcPr>
          <w:p w:rsidR="000360C7" w:rsidRDefault="000360C7" w:rsidP="009977D3">
            <w:pPr>
              <w:jc w:val="center"/>
              <w:rPr>
                <w:rFonts w:cs="SimSun"/>
                <w:b/>
                <w:bCs/>
              </w:rPr>
            </w:pPr>
            <w:r>
              <w:rPr>
                <w:rFonts w:cs="SimSun"/>
                <w:b/>
                <w:bCs/>
              </w:rPr>
              <w:t>Description</w:t>
            </w:r>
          </w:p>
        </w:tc>
      </w:tr>
      <w:tr w:rsidR="000360C7" w:rsidTr="009977D3">
        <w:trPr>
          <w:trHeight w:val="345"/>
        </w:trPr>
        <w:tc>
          <w:tcPr>
            <w:tcW w:w="1481" w:type="pct"/>
            <w:shd w:val="clear" w:color="auto" w:fill="auto"/>
            <w:noWrap/>
            <w:vAlign w:val="center"/>
          </w:tcPr>
          <w:p w:rsidR="000360C7" w:rsidRPr="00B86AA2" w:rsidRDefault="000360C7" w:rsidP="009977D3">
            <w:pPr>
              <w:pStyle w:val="a"/>
              <w:jc w:val="center"/>
              <w:rPr>
                <w:b/>
                <w:i/>
              </w:rPr>
            </w:pPr>
            <w:r>
              <w:rPr>
                <w:rFonts w:hint="eastAsia"/>
                <w:b/>
                <w:i/>
              </w:rPr>
              <w:t>type</w:t>
            </w:r>
          </w:p>
        </w:tc>
        <w:tc>
          <w:tcPr>
            <w:tcW w:w="470" w:type="pct"/>
            <w:shd w:val="clear" w:color="auto" w:fill="auto"/>
            <w:noWrap/>
            <w:vAlign w:val="center"/>
            <w:hideMark/>
          </w:tcPr>
          <w:p w:rsidR="000360C7" w:rsidRDefault="000360C7" w:rsidP="009977D3">
            <w:pPr>
              <w:pStyle w:val="a"/>
              <w:jc w:val="center"/>
            </w:pPr>
            <w:r>
              <w:rPr>
                <w:rFonts w:hint="eastAsia"/>
              </w:rPr>
              <w:t>Y</w:t>
            </w:r>
          </w:p>
        </w:tc>
        <w:tc>
          <w:tcPr>
            <w:tcW w:w="598" w:type="pct"/>
            <w:vAlign w:val="center"/>
          </w:tcPr>
          <w:p w:rsidR="000360C7" w:rsidRDefault="000360C7" w:rsidP="009977D3">
            <w:pPr>
              <w:pStyle w:val="a"/>
              <w:jc w:val="center"/>
            </w:pPr>
            <w:r>
              <w:rPr>
                <w:rFonts w:hint="eastAsia"/>
              </w:rPr>
              <w:t>signpost</w:t>
            </w:r>
          </w:p>
        </w:tc>
        <w:tc>
          <w:tcPr>
            <w:tcW w:w="2451" w:type="pct"/>
            <w:shd w:val="clear" w:color="auto" w:fill="auto"/>
            <w:vAlign w:val="center"/>
          </w:tcPr>
          <w:p w:rsidR="000360C7" w:rsidRDefault="000360C7" w:rsidP="009977D3">
            <w:pPr>
              <w:pStyle w:val="a"/>
            </w:pPr>
            <w:r>
              <w:rPr>
                <w:rFonts w:hint="eastAsia"/>
              </w:rPr>
              <w:t>Indicates signpost relation type.</w:t>
            </w:r>
            <w:r>
              <w:t xml:space="preserve"> </w:t>
            </w:r>
          </w:p>
        </w:tc>
      </w:tr>
      <w:tr w:rsidR="000360C7" w:rsidTr="009977D3">
        <w:trPr>
          <w:trHeight w:val="345"/>
        </w:trPr>
        <w:tc>
          <w:tcPr>
            <w:tcW w:w="1481" w:type="pct"/>
            <w:shd w:val="clear" w:color="auto" w:fill="auto"/>
            <w:noWrap/>
            <w:vAlign w:val="center"/>
          </w:tcPr>
          <w:p w:rsidR="000360C7" w:rsidRPr="00876BFB" w:rsidRDefault="000360C7" w:rsidP="009977D3">
            <w:pPr>
              <w:pStyle w:val="a"/>
              <w:jc w:val="center"/>
            </w:pPr>
            <w:r w:rsidRPr="00421CE0">
              <w:t>sign_text_t:&lt;language_code&gt;</w:t>
            </w:r>
          </w:p>
        </w:tc>
        <w:tc>
          <w:tcPr>
            <w:tcW w:w="470" w:type="pct"/>
            <w:shd w:val="clear" w:color="auto" w:fill="auto"/>
            <w:noWrap/>
            <w:vAlign w:val="center"/>
          </w:tcPr>
          <w:p w:rsidR="000360C7" w:rsidRDefault="000360C7" w:rsidP="009977D3">
            <w:pPr>
              <w:pStyle w:val="a"/>
              <w:jc w:val="center"/>
            </w:pPr>
            <w:r>
              <w:rPr>
                <w:rFonts w:hint="eastAsia"/>
              </w:rPr>
              <w:t>N</w:t>
            </w:r>
          </w:p>
        </w:tc>
        <w:tc>
          <w:tcPr>
            <w:tcW w:w="598" w:type="pct"/>
            <w:vAlign w:val="center"/>
          </w:tcPr>
          <w:p w:rsidR="000360C7" w:rsidRDefault="000360C7" w:rsidP="009977D3">
            <w:pPr>
              <w:pStyle w:val="a"/>
              <w:jc w:val="center"/>
            </w:pPr>
          </w:p>
        </w:tc>
        <w:tc>
          <w:tcPr>
            <w:tcW w:w="2451" w:type="pct"/>
            <w:shd w:val="clear" w:color="auto" w:fill="auto"/>
            <w:vAlign w:val="center"/>
          </w:tcPr>
          <w:p w:rsidR="000360C7" w:rsidRDefault="000360C7" w:rsidP="009977D3">
            <w:pPr>
              <w:pStyle w:val="a"/>
            </w:pPr>
            <w:r w:rsidRPr="00F23178">
              <w:t>Indicates signpost information</w:t>
            </w:r>
            <w:r>
              <w:rPr>
                <w:rFonts w:hint="eastAsia"/>
              </w:rPr>
              <w:t xml:space="preserve"> (</w:t>
            </w:r>
            <w:r w:rsidRPr="00370F5C">
              <w:t>descriptive names</w:t>
            </w:r>
            <w:r>
              <w:rPr>
                <w:rFonts w:hint="eastAsia"/>
              </w:rPr>
              <w:t>)</w:t>
            </w:r>
            <w:r w:rsidRPr="00F23178">
              <w:t xml:space="preserve"> is a specific destination beyond where the ramp ends (Towards).</w:t>
            </w:r>
          </w:p>
        </w:tc>
      </w:tr>
      <w:tr w:rsidR="000360C7" w:rsidTr="009977D3">
        <w:trPr>
          <w:trHeight w:val="345"/>
        </w:trPr>
        <w:tc>
          <w:tcPr>
            <w:tcW w:w="1481" w:type="pct"/>
            <w:shd w:val="clear" w:color="auto" w:fill="auto"/>
            <w:noWrap/>
            <w:vAlign w:val="center"/>
          </w:tcPr>
          <w:p w:rsidR="000360C7" w:rsidRPr="00876BFB" w:rsidRDefault="000360C7" w:rsidP="009977D3">
            <w:pPr>
              <w:pStyle w:val="a"/>
              <w:jc w:val="center"/>
            </w:pPr>
            <w:r>
              <w:t>sign_text_</w:t>
            </w:r>
            <w:r>
              <w:rPr>
                <w:rFonts w:hint="eastAsia"/>
              </w:rPr>
              <w:t>b</w:t>
            </w:r>
            <w:r w:rsidRPr="00421CE0">
              <w:t>:&lt;language_code&gt;</w:t>
            </w:r>
          </w:p>
        </w:tc>
        <w:tc>
          <w:tcPr>
            <w:tcW w:w="470" w:type="pct"/>
            <w:shd w:val="clear" w:color="auto" w:fill="auto"/>
            <w:noWrap/>
            <w:vAlign w:val="center"/>
          </w:tcPr>
          <w:p w:rsidR="000360C7" w:rsidRDefault="000360C7" w:rsidP="009977D3">
            <w:pPr>
              <w:pStyle w:val="a"/>
              <w:jc w:val="center"/>
            </w:pPr>
            <w:r>
              <w:rPr>
                <w:rFonts w:hint="eastAsia"/>
              </w:rPr>
              <w:t>N</w:t>
            </w:r>
          </w:p>
        </w:tc>
        <w:tc>
          <w:tcPr>
            <w:tcW w:w="598" w:type="pct"/>
            <w:vAlign w:val="center"/>
          </w:tcPr>
          <w:p w:rsidR="000360C7" w:rsidRDefault="000360C7" w:rsidP="009977D3">
            <w:pPr>
              <w:pStyle w:val="a"/>
              <w:jc w:val="center"/>
            </w:pPr>
          </w:p>
        </w:tc>
        <w:tc>
          <w:tcPr>
            <w:tcW w:w="2451" w:type="pct"/>
            <w:shd w:val="clear" w:color="auto" w:fill="auto"/>
            <w:vAlign w:val="center"/>
          </w:tcPr>
          <w:p w:rsidR="000360C7" w:rsidRDefault="000360C7" w:rsidP="009977D3">
            <w:pPr>
              <w:pStyle w:val="a"/>
            </w:pPr>
            <w:r w:rsidRPr="00F23178">
              <w:t xml:space="preserve">Indicates </w:t>
            </w:r>
            <w:r>
              <w:t>signpost information</w:t>
            </w:r>
            <w:r>
              <w:rPr>
                <w:rFonts w:hint="eastAsia"/>
              </w:rPr>
              <w:t xml:space="preserve"> </w:t>
            </w:r>
            <w:r>
              <w:t>(descriptive names) is a specific destination at the end of a ramp(Branch)</w:t>
            </w:r>
            <w:r>
              <w:rPr>
                <w:rFonts w:hint="eastAsia"/>
              </w:rPr>
              <w:t xml:space="preserve">. </w:t>
            </w:r>
          </w:p>
        </w:tc>
      </w:tr>
      <w:tr w:rsidR="000360C7" w:rsidTr="009977D3">
        <w:trPr>
          <w:trHeight w:val="345"/>
        </w:trPr>
        <w:tc>
          <w:tcPr>
            <w:tcW w:w="1481" w:type="pct"/>
            <w:shd w:val="clear" w:color="auto" w:fill="auto"/>
            <w:noWrap/>
            <w:vAlign w:val="center"/>
          </w:tcPr>
          <w:p w:rsidR="000360C7" w:rsidRDefault="000360C7" w:rsidP="009977D3">
            <w:pPr>
              <w:pStyle w:val="a"/>
              <w:jc w:val="center"/>
            </w:pPr>
            <w:r>
              <w:t>sign_route_</w:t>
            </w:r>
            <w:r>
              <w:rPr>
                <w:rFonts w:hint="eastAsia"/>
              </w:rPr>
              <w:t>t:</w:t>
            </w:r>
            <w:r>
              <w:t xml:space="preserve"> </w:t>
            </w:r>
            <w:r w:rsidRPr="00421CE0">
              <w:t>&lt;language_code&gt;</w:t>
            </w:r>
          </w:p>
        </w:tc>
        <w:tc>
          <w:tcPr>
            <w:tcW w:w="470" w:type="pct"/>
            <w:shd w:val="clear" w:color="auto" w:fill="auto"/>
            <w:noWrap/>
            <w:vAlign w:val="center"/>
          </w:tcPr>
          <w:p w:rsidR="000360C7" w:rsidRDefault="000360C7" w:rsidP="009977D3">
            <w:pPr>
              <w:pStyle w:val="a"/>
              <w:jc w:val="center"/>
            </w:pPr>
            <w:r>
              <w:rPr>
                <w:rFonts w:hint="eastAsia"/>
              </w:rPr>
              <w:t>N</w:t>
            </w:r>
          </w:p>
        </w:tc>
        <w:tc>
          <w:tcPr>
            <w:tcW w:w="598" w:type="pct"/>
            <w:vAlign w:val="center"/>
          </w:tcPr>
          <w:p w:rsidR="000360C7" w:rsidRDefault="000360C7" w:rsidP="009977D3">
            <w:pPr>
              <w:pStyle w:val="a"/>
              <w:jc w:val="center"/>
            </w:pPr>
          </w:p>
        </w:tc>
        <w:tc>
          <w:tcPr>
            <w:tcW w:w="2451" w:type="pct"/>
            <w:shd w:val="clear" w:color="auto" w:fill="auto"/>
            <w:vAlign w:val="center"/>
          </w:tcPr>
          <w:p w:rsidR="000360C7" w:rsidRDefault="000360C7" w:rsidP="009977D3">
            <w:pPr>
              <w:pStyle w:val="a"/>
            </w:pPr>
            <w:r w:rsidRPr="00F23178">
              <w:t>Indicates signpost information</w:t>
            </w:r>
            <w:r>
              <w:t xml:space="preserve"> (</w:t>
            </w:r>
            <w:r>
              <w:rPr>
                <w:rFonts w:hint="eastAsia"/>
              </w:rPr>
              <w:t>route number)</w:t>
            </w:r>
            <w:r w:rsidRPr="00F23178">
              <w:t xml:space="preserve"> is a specific destination beyond where the ramp ends (Towards)</w:t>
            </w:r>
            <w:r>
              <w:rPr>
                <w:rFonts w:hint="eastAsia"/>
              </w:rPr>
              <w:t>.</w:t>
            </w:r>
          </w:p>
        </w:tc>
      </w:tr>
      <w:tr w:rsidR="000360C7" w:rsidTr="009977D3">
        <w:trPr>
          <w:trHeight w:val="345"/>
        </w:trPr>
        <w:tc>
          <w:tcPr>
            <w:tcW w:w="1481" w:type="pct"/>
            <w:shd w:val="clear" w:color="auto" w:fill="auto"/>
            <w:noWrap/>
            <w:vAlign w:val="center"/>
          </w:tcPr>
          <w:p w:rsidR="000360C7" w:rsidRDefault="000360C7" w:rsidP="009977D3">
            <w:pPr>
              <w:pStyle w:val="a"/>
              <w:jc w:val="center"/>
            </w:pPr>
            <w:r w:rsidRPr="00421CE0">
              <w:t>sign_route_b:&lt;language_code&gt;</w:t>
            </w:r>
          </w:p>
        </w:tc>
        <w:tc>
          <w:tcPr>
            <w:tcW w:w="470" w:type="pct"/>
            <w:shd w:val="clear" w:color="auto" w:fill="auto"/>
            <w:noWrap/>
            <w:vAlign w:val="center"/>
          </w:tcPr>
          <w:p w:rsidR="000360C7" w:rsidRDefault="000360C7" w:rsidP="009977D3">
            <w:pPr>
              <w:pStyle w:val="a"/>
              <w:jc w:val="center"/>
            </w:pPr>
            <w:r>
              <w:rPr>
                <w:rFonts w:hint="eastAsia"/>
              </w:rPr>
              <w:t>N</w:t>
            </w:r>
          </w:p>
        </w:tc>
        <w:tc>
          <w:tcPr>
            <w:tcW w:w="598" w:type="pct"/>
            <w:vAlign w:val="center"/>
          </w:tcPr>
          <w:p w:rsidR="000360C7" w:rsidRDefault="000360C7" w:rsidP="009977D3">
            <w:pPr>
              <w:pStyle w:val="a"/>
              <w:jc w:val="center"/>
            </w:pPr>
          </w:p>
        </w:tc>
        <w:tc>
          <w:tcPr>
            <w:tcW w:w="2451" w:type="pct"/>
            <w:shd w:val="clear" w:color="auto" w:fill="auto"/>
            <w:vAlign w:val="center"/>
          </w:tcPr>
          <w:p w:rsidR="000360C7" w:rsidRDefault="000360C7" w:rsidP="009977D3">
            <w:pPr>
              <w:pStyle w:val="a"/>
            </w:pPr>
            <w:r w:rsidRPr="00F23178">
              <w:t>Indicates signpost information</w:t>
            </w:r>
            <w:r>
              <w:t xml:space="preserve"> (</w:t>
            </w:r>
            <w:r>
              <w:rPr>
                <w:rFonts w:hint="eastAsia"/>
              </w:rPr>
              <w:t>route number</w:t>
            </w:r>
            <w:r>
              <w:t>)</w:t>
            </w:r>
            <w:r w:rsidRPr="00F23178">
              <w:t xml:space="preserve"> is a specific destination at the end of a ramp</w:t>
            </w:r>
            <w:r>
              <w:rPr>
                <w:rFonts w:hint="eastAsia"/>
              </w:rPr>
              <w:t xml:space="preserve"> </w:t>
            </w:r>
            <w:r w:rsidRPr="00F23178">
              <w:t>(Branch).</w:t>
            </w:r>
          </w:p>
        </w:tc>
      </w:tr>
      <w:tr w:rsidR="000360C7" w:rsidTr="009977D3">
        <w:trPr>
          <w:trHeight w:val="345"/>
        </w:trPr>
        <w:tc>
          <w:tcPr>
            <w:tcW w:w="1481" w:type="pct"/>
            <w:shd w:val="clear" w:color="auto" w:fill="auto"/>
            <w:noWrap/>
            <w:vAlign w:val="center"/>
          </w:tcPr>
          <w:p w:rsidR="000360C7" w:rsidRPr="00421CE0" w:rsidRDefault="000360C7" w:rsidP="009977D3">
            <w:pPr>
              <w:pStyle w:val="a"/>
              <w:jc w:val="center"/>
            </w:pPr>
            <w:r w:rsidRPr="00F23178">
              <w:t>ref:&lt;language_code&gt;</w:t>
            </w:r>
          </w:p>
        </w:tc>
        <w:tc>
          <w:tcPr>
            <w:tcW w:w="470" w:type="pct"/>
            <w:shd w:val="clear" w:color="auto" w:fill="auto"/>
            <w:noWrap/>
            <w:vAlign w:val="center"/>
          </w:tcPr>
          <w:p w:rsidR="000360C7" w:rsidRDefault="000360C7" w:rsidP="009977D3">
            <w:pPr>
              <w:pStyle w:val="a"/>
              <w:jc w:val="center"/>
            </w:pPr>
          </w:p>
        </w:tc>
        <w:tc>
          <w:tcPr>
            <w:tcW w:w="598" w:type="pct"/>
            <w:vAlign w:val="center"/>
          </w:tcPr>
          <w:p w:rsidR="000360C7" w:rsidRDefault="000360C7" w:rsidP="009977D3">
            <w:pPr>
              <w:pStyle w:val="a"/>
              <w:jc w:val="center"/>
            </w:pPr>
          </w:p>
        </w:tc>
        <w:tc>
          <w:tcPr>
            <w:tcW w:w="2451" w:type="pct"/>
            <w:shd w:val="clear" w:color="auto" w:fill="auto"/>
            <w:vAlign w:val="center"/>
          </w:tcPr>
          <w:p w:rsidR="000360C7" w:rsidRDefault="000360C7" w:rsidP="009977D3">
            <w:pPr>
              <w:pStyle w:val="a"/>
            </w:pPr>
            <w:r w:rsidRPr="00370F5C">
              <w:t>Exit Number identifies sign text that is an exit.</w:t>
            </w:r>
          </w:p>
        </w:tc>
      </w:tr>
      <w:tr w:rsidR="000360C7" w:rsidTr="009977D3">
        <w:trPr>
          <w:trHeight w:val="345"/>
        </w:trPr>
        <w:tc>
          <w:tcPr>
            <w:tcW w:w="1481" w:type="pct"/>
            <w:shd w:val="clear" w:color="auto" w:fill="auto"/>
            <w:noWrap/>
            <w:vAlign w:val="center"/>
          </w:tcPr>
          <w:p w:rsidR="000360C7" w:rsidRPr="00421CE0" w:rsidRDefault="000360C7" w:rsidP="009977D3">
            <w:pPr>
              <w:pStyle w:val="a"/>
              <w:jc w:val="center"/>
            </w:pPr>
            <w:r>
              <w:t>S</w:t>
            </w:r>
            <w:r>
              <w:rPr>
                <w:rFonts w:hint="eastAsia"/>
              </w:rPr>
              <w:t>ign_text_t</w:t>
            </w:r>
            <w:r w:rsidRPr="00421CE0">
              <w:t>:&lt;language_code&gt;</w:t>
            </w:r>
            <w:r>
              <w:rPr>
                <w:rFonts w:hint="eastAsia"/>
              </w:rPr>
              <w:t>:placename</w:t>
            </w:r>
          </w:p>
        </w:tc>
        <w:tc>
          <w:tcPr>
            <w:tcW w:w="470" w:type="pct"/>
            <w:shd w:val="clear" w:color="auto" w:fill="auto"/>
            <w:noWrap/>
            <w:vAlign w:val="center"/>
          </w:tcPr>
          <w:p w:rsidR="000360C7" w:rsidRDefault="000360C7" w:rsidP="009977D3">
            <w:pPr>
              <w:pStyle w:val="a"/>
              <w:jc w:val="center"/>
            </w:pPr>
            <w:r>
              <w:rPr>
                <w:rFonts w:hint="eastAsia"/>
              </w:rPr>
              <w:t>N</w:t>
            </w:r>
          </w:p>
        </w:tc>
        <w:tc>
          <w:tcPr>
            <w:tcW w:w="598" w:type="pct"/>
            <w:vAlign w:val="center"/>
          </w:tcPr>
          <w:p w:rsidR="000360C7" w:rsidRDefault="000360C7" w:rsidP="009977D3">
            <w:pPr>
              <w:pStyle w:val="a"/>
              <w:jc w:val="center"/>
            </w:pPr>
          </w:p>
        </w:tc>
        <w:tc>
          <w:tcPr>
            <w:tcW w:w="2451" w:type="pct"/>
            <w:shd w:val="clear" w:color="auto" w:fill="auto"/>
            <w:vAlign w:val="center"/>
          </w:tcPr>
          <w:p w:rsidR="000360C7" w:rsidRDefault="000360C7" w:rsidP="009977D3">
            <w:pPr>
              <w:pStyle w:val="a"/>
            </w:pPr>
            <w:r>
              <w:rPr>
                <w:rFonts w:hint="eastAsia"/>
              </w:rPr>
              <w:t>Indicates the descriptive name was place name. Autonavi special.</w:t>
            </w:r>
          </w:p>
        </w:tc>
      </w:tr>
      <w:tr w:rsidR="000360C7" w:rsidTr="009977D3">
        <w:trPr>
          <w:trHeight w:val="345"/>
        </w:trPr>
        <w:tc>
          <w:tcPr>
            <w:tcW w:w="1481" w:type="pct"/>
            <w:shd w:val="clear" w:color="auto" w:fill="auto"/>
            <w:noWrap/>
            <w:vAlign w:val="center"/>
          </w:tcPr>
          <w:p w:rsidR="000360C7" w:rsidRPr="00421CE0" w:rsidRDefault="000360C7" w:rsidP="009977D3">
            <w:pPr>
              <w:pStyle w:val="a"/>
              <w:jc w:val="center"/>
            </w:pPr>
            <w:bookmarkStart w:id="65" w:name="_Hlk472873751"/>
            <w:r>
              <w:rPr>
                <w:rFonts w:hint="eastAsia"/>
              </w:rPr>
              <w:t>maatid_cross/</w:t>
            </w:r>
            <w:r>
              <w:t xml:space="preserve"> </w:t>
            </w:r>
            <w:r w:rsidRPr="00DB14E8">
              <w:t>maatid_node</w:t>
            </w:r>
          </w:p>
        </w:tc>
        <w:tc>
          <w:tcPr>
            <w:tcW w:w="470" w:type="pct"/>
            <w:shd w:val="clear" w:color="auto" w:fill="auto"/>
            <w:noWrap/>
            <w:vAlign w:val="center"/>
          </w:tcPr>
          <w:p w:rsidR="000360C7" w:rsidRDefault="000360C7" w:rsidP="009977D3">
            <w:pPr>
              <w:pStyle w:val="a"/>
              <w:jc w:val="center"/>
            </w:pPr>
            <w:r>
              <w:rPr>
                <w:rFonts w:hint="eastAsia"/>
              </w:rPr>
              <w:t>N</w:t>
            </w:r>
          </w:p>
        </w:tc>
        <w:tc>
          <w:tcPr>
            <w:tcW w:w="598" w:type="pct"/>
            <w:vAlign w:val="center"/>
          </w:tcPr>
          <w:p w:rsidR="000360C7" w:rsidRDefault="000360C7" w:rsidP="009977D3">
            <w:pPr>
              <w:pStyle w:val="a"/>
              <w:jc w:val="center"/>
            </w:pPr>
          </w:p>
        </w:tc>
        <w:tc>
          <w:tcPr>
            <w:tcW w:w="2451" w:type="pct"/>
            <w:shd w:val="clear" w:color="auto" w:fill="auto"/>
            <w:vAlign w:val="center"/>
          </w:tcPr>
          <w:p w:rsidR="000360C7" w:rsidRDefault="000360C7" w:rsidP="009977D3">
            <w:pPr>
              <w:pStyle w:val="a"/>
            </w:pPr>
            <w:r>
              <w:rPr>
                <w:rFonts w:hint="eastAsia"/>
              </w:rPr>
              <w:t>The maat_id of roadcrossmaat in AXF.</w:t>
            </w:r>
            <w:r>
              <w:t xml:space="preserve"> </w:t>
            </w:r>
            <w:r>
              <w:rPr>
                <w:rFonts w:hint="eastAsia"/>
              </w:rPr>
              <w:t>/</w:t>
            </w:r>
            <w:r w:rsidRPr="00DB14E8">
              <w:t>The maat_id of roadnodemaat in AXF.</w:t>
            </w:r>
          </w:p>
        </w:tc>
      </w:tr>
    </w:tbl>
    <w:bookmarkEnd w:id="65"/>
    <w:p w:rsidR="000360C7" w:rsidRPr="00200A44" w:rsidRDefault="000360C7" w:rsidP="000360C7">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0360C7" w:rsidTr="009977D3">
        <w:trPr>
          <w:trHeight w:val="330"/>
        </w:trPr>
        <w:tc>
          <w:tcPr>
            <w:tcW w:w="794" w:type="pct"/>
            <w:shd w:val="clear" w:color="auto" w:fill="auto"/>
            <w:noWrap/>
            <w:vAlign w:val="center"/>
            <w:hideMark/>
          </w:tcPr>
          <w:p w:rsidR="000360C7" w:rsidRDefault="000360C7" w:rsidP="009977D3">
            <w:pPr>
              <w:jc w:val="center"/>
              <w:rPr>
                <w:rFonts w:cs="SimSun"/>
                <w:b/>
                <w:bCs/>
                <w:lang w:eastAsia="zh-CN"/>
              </w:rPr>
            </w:pPr>
            <w:r>
              <w:rPr>
                <w:rFonts w:cs="SimSun"/>
                <w:b/>
                <w:bCs/>
                <w:lang w:eastAsia="zh-CN"/>
              </w:rPr>
              <w:t xml:space="preserve">Sequence No. </w:t>
            </w:r>
          </w:p>
        </w:tc>
        <w:tc>
          <w:tcPr>
            <w:tcW w:w="753" w:type="pct"/>
          </w:tcPr>
          <w:p w:rsidR="000360C7" w:rsidRDefault="000360C7"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0360C7" w:rsidRDefault="000360C7"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0360C7" w:rsidRDefault="000360C7" w:rsidP="009977D3">
            <w:pPr>
              <w:jc w:val="center"/>
              <w:rPr>
                <w:rFonts w:cs="SimSun"/>
                <w:b/>
                <w:bCs/>
              </w:rPr>
            </w:pPr>
            <w:r>
              <w:rPr>
                <w:rFonts w:cs="SimSun"/>
                <w:b/>
                <w:bCs/>
              </w:rPr>
              <w:t>Description</w:t>
            </w:r>
          </w:p>
        </w:tc>
      </w:tr>
      <w:tr w:rsidR="000360C7" w:rsidTr="009977D3">
        <w:trPr>
          <w:trHeight w:val="345"/>
        </w:trPr>
        <w:tc>
          <w:tcPr>
            <w:tcW w:w="794" w:type="pct"/>
            <w:shd w:val="clear" w:color="auto" w:fill="auto"/>
            <w:noWrap/>
            <w:vAlign w:val="center"/>
          </w:tcPr>
          <w:p w:rsidR="000360C7" w:rsidRPr="00B86AA2" w:rsidRDefault="000360C7" w:rsidP="009977D3">
            <w:pPr>
              <w:pStyle w:val="a"/>
              <w:jc w:val="center"/>
              <w:rPr>
                <w:b/>
                <w:i/>
              </w:rPr>
            </w:pPr>
            <w:r>
              <w:rPr>
                <w:b/>
                <w:i/>
              </w:rPr>
              <w:t>0</w:t>
            </w:r>
          </w:p>
        </w:tc>
        <w:tc>
          <w:tcPr>
            <w:tcW w:w="753" w:type="pct"/>
            <w:vAlign w:val="center"/>
          </w:tcPr>
          <w:p w:rsidR="000360C7" w:rsidRPr="00E01A83" w:rsidRDefault="000360C7" w:rsidP="009977D3">
            <w:pPr>
              <w:pStyle w:val="a"/>
              <w:jc w:val="center"/>
              <w:rPr>
                <w:b/>
                <w:i/>
              </w:rPr>
            </w:pPr>
            <w:r w:rsidRPr="00E01A83">
              <w:rPr>
                <w:b/>
                <w:i/>
              </w:rPr>
              <w:t>W</w:t>
            </w:r>
          </w:p>
        </w:tc>
        <w:tc>
          <w:tcPr>
            <w:tcW w:w="753" w:type="pct"/>
            <w:shd w:val="clear" w:color="auto" w:fill="auto"/>
            <w:noWrap/>
            <w:vAlign w:val="center"/>
          </w:tcPr>
          <w:p w:rsidR="000360C7" w:rsidRPr="00E01A83" w:rsidRDefault="000360C7" w:rsidP="009977D3">
            <w:pPr>
              <w:pStyle w:val="a"/>
              <w:jc w:val="center"/>
              <w:rPr>
                <w:b/>
                <w:i/>
              </w:rPr>
            </w:pPr>
            <w:r w:rsidRPr="00E01A83">
              <w:rPr>
                <w:b/>
                <w:i/>
              </w:rPr>
              <w:t>from</w:t>
            </w:r>
          </w:p>
        </w:tc>
        <w:tc>
          <w:tcPr>
            <w:tcW w:w="2700" w:type="pct"/>
            <w:shd w:val="clear" w:color="auto" w:fill="auto"/>
            <w:vAlign w:val="center"/>
          </w:tcPr>
          <w:p w:rsidR="000360C7" w:rsidRDefault="000360C7" w:rsidP="009977D3">
            <w:pPr>
              <w:pStyle w:val="a"/>
            </w:pPr>
            <w:r>
              <w:t xml:space="preserve">The </w:t>
            </w:r>
            <w:r>
              <w:rPr>
                <w:rFonts w:hint="eastAsia"/>
              </w:rPr>
              <w:t xml:space="preserve">start </w:t>
            </w:r>
            <w:r>
              <w:t xml:space="preserve">link associated with </w:t>
            </w:r>
            <w:r>
              <w:rPr>
                <w:rFonts w:hint="eastAsia"/>
              </w:rPr>
              <w:t xml:space="preserve">signpost. </w:t>
            </w:r>
          </w:p>
        </w:tc>
      </w:tr>
      <w:tr w:rsidR="000360C7" w:rsidTr="009977D3">
        <w:trPr>
          <w:trHeight w:val="345"/>
        </w:trPr>
        <w:tc>
          <w:tcPr>
            <w:tcW w:w="794" w:type="pct"/>
            <w:shd w:val="clear" w:color="auto" w:fill="auto"/>
            <w:noWrap/>
            <w:vAlign w:val="center"/>
          </w:tcPr>
          <w:p w:rsidR="000360C7" w:rsidRDefault="000360C7" w:rsidP="009977D3">
            <w:pPr>
              <w:pStyle w:val="a"/>
              <w:jc w:val="center"/>
              <w:rPr>
                <w:b/>
                <w:i/>
              </w:rPr>
            </w:pPr>
            <w:r>
              <w:rPr>
                <w:b/>
                <w:i/>
              </w:rPr>
              <w:t>1</w:t>
            </w:r>
          </w:p>
        </w:tc>
        <w:tc>
          <w:tcPr>
            <w:tcW w:w="753" w:type="pct"/>
            <w:vAlign w:val="center"/>
          </w:tcPr>
          <w:p w:rsidR="000360C7" w:rsidRPr="00E01A83" w:rsidRDefault="000360C7" w:rsidP="009977D3">
            <w:pPr>
              <w:pStyle w:val="a"/>
              <w:jc w:val="center"/>
              <w:rPr>
                <w:b/>
                <w:i/>
              </w:rPr>
            </w:pPr>
            <w:r>
              <w:rPr>
                <w:rFonts w:hint="eastAsia"/>
                <w:b/>
                <w:i/>
              </w:rPr>
              <w:t>W</w:t>
            </w:r>
          </w:p>
        </w:tc>
        <w:tc>
          <w:tcPr>
            <w:tcW w:w="753" w:type="pct"/>
            <w:shd w:val="clear" w:color="auto" w:fill="auto"/>
            <w:noWrap/>
            <w:vAlign w:val="center"/>
          </w:tcPr>
          <w:p w:rsidR="000360C7" w:rsidRPr="00E01A83" w:rsidRDefault="000360C7" w:rsidP="009977D3">
            <w:pPr>
              <w:pStyle w:val="a"/>
              <w:jc w:val="center"/>
              <w:rPr>
                <w:b/>
                <w:i/>
              </w:rPr>
            </w:pPr>
            <w:r>
              <w:rPr>
                <w:rFonts w:hint="eastAsia"/>
                <w:b/>
                <w:i/>
              </w:rPr>
              <w:t>to</w:t>
            </w:r>
          </w:p>
        </w:tc>
        <w:tc>
          <w:tcPr>
            <w:tcW w:w="2700" w:type="pct"/>
            <w:shd w:val="clear" w:color="auto" w:fill="auto"/>
            <w:vAlign w:val="center"/>
          </w:tcPr>
          <w:p w:rsidR="000360C7" w:rsidRDefault="000360C7" w:rsidP="009977D3">
            <w:pPr>
              <w:pStyle w:val="a"/>
            </w:pPr>
            <w:r>
              <w:t xml:space="preserve">The </w:t>
            </w:r>
            <w:r>
              <w:rPr>
                <w:rFonts w:hint="eastAsia"/>
              </w:rPr>
              <w:t xml:space="preserve">end </w:t>
            </w:r>
            <w:r>
              <w:t xml:space="preserve">link associated with </w:t>
            </w:r>
            <w:r>
              <w:rPr>
                <w:rFonts w:hint="eastAsia"/>
              </w:rPr>
              <w:t xml:space="preserve">signpost. </w:t>
            </w:r>
          </w:p>
        </w:tc>
      </w:tr>
    </w:tbl>
    <w:p w:rsidR="00E6442E" w:rsidRDefault="00E6442E" w:rsidP="001479A0">
      <w:pPr>
        <w:pStyle w:val="Heading2"/>
        <w:rPr>
          <w:lang w:eastAsia="zh-CN"/>
        </w:rPr>
      </w:pPr>
      <w:r>
        <w:rPr>
          <w:lang w:eastAsia="zh-CN"/>
        </w:rPr>
        <w:t>Traffic Sign</w:t>
      </w:r>
    </w:p>
    <w:p w:rsidR="00463E4B" w:rsidRDefault="009F47EB" w:rsidP="009F47EB">
      <w:pPr>
        <w:pStyle w:val="Heading3"/>
        <w:rPr>
          <w:lang w:eastAsia="zh-CN"/>
        </w:rPr>
      </w:pPr>
      <w:r>
        <w:rPr>
          <w:lang w:eastAsia="zh-CN"/>
        </w:rPr>
        <w:t>Sign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8"/>
        <w:gridCol w:w="1418"/>
        <w:gridCol w:w="3969"/>
        <w:gridCol w:w="5131"/>
      </w:tblGrid>
      <w:tr w:rsidR="00DC4E1A" w:rsidRPr="0084175A" w:rsidTr="00C82C26">
        <w:trPr>
          <w:trHeight w:val="330"/>
        </w:trPr>
        <w:tc>
          <w:tcPr>
            <w:tcW w:w="1009" w:type="pct"/>
            <w:shd w:val="clear" w:color="auto" w:fill="auto"/>
            <w:noWrap/>
            <w:vAlign w:val="center"/>
            <w:hideMark/>
          </w:tcPr>
          <w:p w:rsidR="00DC4E1A" w:rsidRDefault="00DC4E1A" w:rsidP="00172292">
            <w:pPr>
              <w:jc w:val="center"/>
              <w:rPr>
                <w:rFonts w:cs="SimSun"/>
                <w:b/>
                <w:bCs/>
                <w:lang w:eastAsia="zh-CN"/>
              </w:rPr>
            </w:pPr>
            <w:r>
              <w:rPr>
                <w:rFonts w:hint="eastAsia"/>
                <w:b/>
                <w:bCs/>
                <w:lang w:eastAsia="zh-CN"/>
              </w:rPr>
              <w:t>Key</w:t>
            </w:r>
          </w:p>
        </w:tc>
        <w:tc>
          <w:tcPr>
            <w:tcW w:w="538" w:type="pct"/>
          </w:tcPr>
          <w:p w:rsidR="00DC4E1A" w:rsidRDefault="00DC4E1A" w:rsidP="00172292">
            <w:pPr>
              <w:jc w:val="center"/>
              <w:rPr>
                <w:rFonts w:cs="SimSun"/>
                <w:b/>
                <w:bCs/>
                <w:lang w:eastAsia="zh-CN"/>
              </w:rPr>
            </w:pPr>
            <w:r w:rsidRPr="00330ED0">
              <w:rPr>
                <w:rFonts w:cs="SimSun"/>
                <w:b/>
                <w:bCs/>
              </w:rPr>
              <w:t>Mandatory</w:t>
            </w:r>
          </w:p>
        </w:tc>
        <w:tc>
          <w:tcPr>
            <w:tcW w:w="1506" w:type="pct"/>
            <w:shd w:val="clear" w:color="auto" w:fill="auto"/>
            <w:noWrap/>
            <w:vAlign w:val="center"/>
            <w:hideMark/>
          </w:tcPr>
          <w:p w:rsidR="00DC4E1A" w:rsidRDefault="00DC4E1A" w:rsidP="00172292">
            <w:pPr>
              <w:jc w:val="center"/>
              <w:rPr>
                <w:rFonts w:cs="SimSun"/>
                <w:b/>
                <w:bCs/>
                <w:lang w:eastAsia="zh-CN"/>
              </w:rPr>
            </w:pPr>
            <w:r>
              <w:rPr>
                <w:rFonts w:cs="SimSun" w:hint="eastAsia"/>
                <w:b/>
                <w:bCs/>
                <w:lang w:eastAsia="zh-CN"/>
              </w:rPr>
              <w:t>Value</w:t>
            </w:r>
          </w:p>
        </w:tc>
        <w:tc>
          <w:tcPr>
            <w:tcW w:w="1947" w:type="pct"/>
            <w:shd w:val="clear" w:color="auto" w:fill="auto"/>
            <w:noWrap/>
            <w:vAlign w:val="center"/>
            <w:hideMark/>
          </w:tcPr>
          <w:p w:rsidR="00DC4E1A" w:rsidRDefault="00DC4E1A" w:rsidP="00172292">
            <w:pPr>
              <w:jc w:val="center"/>
              <w:rPr>
                <w:rFonts w:cs="SimSun"/>
                <w:b/>
                <w:bCs/>
              </w:rPr>
            </w:pPr>
            <w:r>
              <w:rPr>
                <w:rFonts w:cs="SimSun"/>
                <w:b/>
                <w:bCs/>
              </w:rPr>
              <w:t>Description</w:t>
            </w:r>
          </w:p>
        </w:tc>
      </w:tr>
      <w:tr w:rsidR="00DC4E1A" w:rsidRPr="0084175A" w:rsidTr="00C82C26">
        <w:trPr>
          <w:trHeight w:val="345"/>
        </w:trPr>
        <w:tc>
          <w:tcPr>
            <w:tcW w:w="1009" w:type="pct"/>
            <w:shd w:val="clear" w:color="auto" w:fill="auto"/>
            <w:noWrap/>
            <w:vAlign w:val="center"/>
          </w:tcPr>
          <w:p w:rsidR="00DC4E1A" w:rsidRPr="00B86AA2" w:rsidRDefault="00B4686C" w:rsidP="00172292">
            <w:pPr>
              <w:pStyle w:val="a"/>
              <w:rPr>
                <w:b/>
                <w:i/>
              </w:rPr>
            </w:pPr>
            <w:r>
              <w:rPr>
                <w:b/>
                <w:i/>
              </w:rPr>
              <w:t xml:space="preserve">traffic_sign </w:t>
            </w:r>
          </w:p>
        </w:tc>
        <w:tc>
          <w:tcPr>
            <w:tcW w:w="538" w:type="pct"/>
            <w:vAlign w:val="center"/>
          </w:tcPr>
          <w:p w:rsidR="00DC4E1A" w:rsidRDefault="005258C4" w:rsidP="00172292">
            <w:pPr>
              <w:pStyle w:val="a"/>
              <w:jc w:val="center"/>
            </w:pPr>
            <w:r>
              <w:t>Y</w:t>
            </w:r>
          </w:p>
        </w:tc>
        <w:tc>
          <w:tcPr>
            <w:tcW w:w="1506" w:type="pct"/>
            <w:shd w:val="clear" w:color="auto" w:fill="auto"/>
            <w:noWrap/>
            <w:vAlign w:val="center"/>
          </w:tcPr>
          <w:p w:rsidR="00DC4E1A" w:rsidRDefault="00FC5295" w:rsidP="00172292">
            <w:pPr>
              <w:pStyle w:val="a"/>
              <w:jc w:val="center"/>
            </w:pPr>
            <w:r>
              <w:t>&lt;traffic sign values</w:t>
            </w:r>
            <w:r w:rsidR="00CA08BA">
              <w:t xml:space="preserve"> below</w:t>
            </w:r>
            <w:r>
              <w:t>&gt;</w:t>
            </w:r>
          </w:p>
        </w:tc>
        <w:tc>
          <w:tcPr>
            <w:tcW w:w="1947" w:type="pct"/>
            <w:shd w:val="clear" w:color="auto" w:fill="auto"/>
            <w:vAlign w:val="center"/>
          </w:tcPr>
          <w:p w:rsidR="00DC4E1A" w:rsidRDefault="00831304" w:rsidP="00831304">
            <w:pPr>
              <w:pStyle w:val="a"/>
            </w:pPr>
            <w:r>
              <w:rPr>
                <w:b/>
                <w:i/>
              </w:rPr>
              <w:t xml:space="preserve">traffic_sign </w:t>
            </w:r>
            <w:r w:rsidRPr="00831304">
              <w:t>identifies the type of warning sign.</w:t>
            </w:r>
          </w:p>
        </w:tc>
      </w:tr>
      <w:tr w:rsidR="007F59E8" w:rsidRPr="0084175A" w:rsidTr="00C82C26">
        <w:trPr>
          <w:trHeight w:val="345"/>
        </w:trPr>
        <w:tc>
          <w:tcPr>
            <w:tcW w:w="1009" w:type="pct"/>
            <w:vMerge w:val="restart"/>
            <w:shd w:val="clear" w:color="auto" w:fill="auto"/>
            <w:noWrap/>
            <w:vAlign w:val="center"/>
          </w:tcPr>
          <w:p w:rsidR="007F59E8" w:rsidRPr="00B86AA2" w:rsidRDefault="007F59E8" w:rsidP="00172292">
            <w:pPr>
              <w:pStyle w:val="a"/>
              <w:rPr>
                <w:b/>
                <w:i/>
              </w:rPr>
            </w:pPr>
          </w:p>
        </w:tc>
        <w:tc>
          <w:tcPr>
            <w:tcW w:w="538" w:type="pct"/>
            <w:vMerge w:val="restart"/>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begin_overtaking</w:t>
            </w:r>
          </w:p>
        </w:tc>
        <w:tc>
          <w:tcPr>
            <w:tcW w:w="1947" w:type="pct"/>
            <w:shd w:val="clear" w:color="auto" w:fill="auto"/>
            <w:vAlign w:val="center"/>
          </w:tcPr>
          <w:p w:rsidR="007F59E8" w:rsidRDefault="00F53EE8" w:rsidP="00F53EE8">
            <w:pPr>
              <w:pStyle w:val="a"/>
            </w:pPr>
            <w:r w:rsidRPr="00F53EE8">
              <w:t>Start of No Overtaking</w:t>
            </w:r>
          </w:p>
        </w:tc>
      </w:tr>
      <w:tr w:rsidR="007F59E8" w:rsidRPr="0084175A" w:rsidTr="00C82C26">
        <w:trPr>
          <w:trHeight w:val="345"/>
        </w:trPr>
        <w:tc>
          <w:tcPr>
            <w:tcW w:w="1009" w:type="pct"/>
            <w:vMerge/>
            <w:shd w:val="clear" w:color="auto" w:fill="auto"/>
            <w:noWrap/>
            <w:vAlign w:val="center"/>
          </w:tcPr>
          <w:p w:rsidR="007F59E8" w:rsidRPr="00B86AA2"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end_overtaking</w:t>
            </w:r>
          </w:p>
        </w:tc>
        <w:tc>
          <w:tcPr>
            <w:tcW w:w="1947" w:type="pct"/>
            <w:shd w:val="clear" w:color="auto" w:fill="auto"/>
            <w:vAlign w:val="center"/>
          </w:tcPr>
          <w:p w:rsidR="007F59E8" w:rsidRDefault="00F53EE8" w:rsidP="00172292">
            <w:pPr>
              <w:pStyle w:val="a"/>
            </w:pPr>
            <w:r>
              <w:t>End of No Overtaking</w:t>
            </w:r>
          </w:p>
        </w:tc>
      </w:tr>
      <w:tr w:rsidR="007F59E8" w:rsidRPr="0084175A" w:rsidTr="00C82C26">
        <w:trPr>
          <w:trHeight w:val="345"/>
        </w:trPr>
        <w:tc>
          <w:tcPr>
            <w:tcW w:w="1009" w:type="pct"/>
            <w:vMerge/>
            <w:shd w:val="clear" w:color="auto" w:fill="auto"/>
            <w:noWrap/>
            <w:vAlign w:val="center"/>
          </w:tcPr>
          <w:p w:rsidR="007F59E8" w:rsidRPr="00B86AA2"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protected_overtaking_extra_lane</w:t>
            </w:r>
          </w:p>
        </w:tc>
        <w:tc>
          <w:tcPr>
            <w:tcW w:w="1947" w:type="pct"/>
            <w:shd w:val="clear" w:color="auto" w:fill="auto"/>
            <w:vAlign w:val="center"/>
          </w:tcPr>
          <w:p w:rsidR="007F59E8" w:rsidRDefault="00F53EE8" w:rsidP="00172292">
            <w:pPr>
              <w:pStyle w:val="a"/>
            </w:pPr>
            <w:r>
              <w:t>Protected Overtaking – extra lane</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protected_overtaking_extra_lane_right_side</w:t>
            </w:r>
          </w:p>
        </w:tc>
        <w:tc>
          <w:tcPr>
            <w:tcW w:w="1947" w:type="pct"/>
            <w:shd w:val="clear" w:color="auto" w:fill="auto"/>
            <w:vAlign w:val="center"/>
          </w:tcPr>
          <w:p w:rsidR="007F59E8" w:rsidRDefault="00F53EE8" w:rsidP="00172292">
            <w:pPr>
              <w:pStyle w:val="a"/>
            </w:pPr>
            <w:r>
              <w:t>Protected Overtake – extra lane right side</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protected_overtaking_extra_lane_left_side</w:t>
            </w:r>
          </w:p>
        </w:tc>
        <w:tc>
          <w:tcPr>
            <w:tcW w:w="1947" w:type="pct"/>
            <w:shd w:val="clear" w:color="auto" w:fill="auto"/>
            <w:vAlign w:val="center"/>
          </w:tcPr>
          <w:p w:rsidR="007F59E8" w:rsidRDefault="00F53EE8" w:rsidP="00172292">
            <w:pPr>
              <w:pStyle w:val="a"/>
            </w:pPr>
            <w:r>
              <w:t>Protected Overtake – extra lane left side</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lane_merge_right</w:t>
            </w:r>
          </w:p>
        </w:tc>
        <w:tc>
          <w:tcPr>
            <w:tcW w:w="1947" w:type="pct"/>
            <w:shd w:val="clear" w:color="auto" w:fill="auto"/>
            <w:vAlign w:val="center"/>
          </w:tcPr>
          <w:p w:rsidR="007F59E8" w:rsidRDefault="00543A51" w:rsidP="00172292">
            <w:pPr>
              <w:pStyle w:val="a"/>
            </w:pPr>
            <w:r>
              <w:t>Lane Merging From The Right</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lane_merge_left</w:t>
            </w:r>
          </w:p>
        </w:tc>
        <w:tc>
          <w:tcPr>
            <w:tcW w:w="1947" w:type="pct"/>
            <w:shd w:val="clear" w:color="auto" w:fill="auto"/>
            <w:vAlign w:val="center"/>
          </w:tcPr>
          <w:p w:rsidR="007F59E8" w:rsidRDefault="00543A51" w:rsidP="00172292">
            <w:pPr>
              <w:pStyle w:val="a"/>
            </w:pPr>
            <w:r>
              <w:t>Lane Merging From The Left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lane_merge_center</w:t>
            </w:r>
          </w:p>
        </w:tc>
        <w:tc>
          <w:tcPr>
            <w:tcW w:w="1947" w:type="pct"/>
            <w:shd w:val="clear" w:color="auto" w:fill="auto"/>
          </w:tcPr>
          <w:p w:rsidR="00543A51" w:rsidRPr="00543A51" w:rsidRDefault="00543A51" w:rsidP="00543A51">
            <w:pPr>
              <w:pStyle w:val="a"/>
            </w:pPr>
            <w:r w:rsidRPr="00543A51">
              <w:t>Lane Merge Center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railway_crossing_protected</w:t>
            </w:r>
          </w:p>
        </w:tc>
        <w:tc>
          <w:tcPr>
            <w:tcW w:w="1947" w:type="pct"/>
            <w:shd w:val="clear" w:color="auto" w:fill="auto"/>
          </w:tcPr>
          <w:p w:rsidR="00543A51" w:rsidRPr="00543A51" w:rsidRDefault="00543A51" w:rsidP="00543A51">
            <w:pPr>
              <w:pStyle w:val="a"/>
            </w:pPr>
            <w:r w:rsidRPr="00543A51">
              <w:t>Railway Crossing Protected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railway_crossing_unprotected</w:t>
            </w:r>
          </w:p>
        </w:tc>
        <w:tc>
          <w:tcPr>
            <w:tcW w:w="1947" w:type="pct"/>
            <w:shd w:val="clear" w:color="auto" w:fill="auto"/>
          </w:tcPr>
          <w:p w:rsidR="00543A51" w:rsidRPr="00543A51" w:rsidRDefault="00543A51" w:rsidP="00543A51">
            <w:pPr>
              <w:pStyle w:val="a"/>
            </w:pPr>
            <w:r w:rsidRPr="00543A51">
              <w:t>Railway Crossing Unprotected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road_narrows</w:t>
            </w:r>
          </w:p>
        </w:tc>
        <w:tc>
          <w:tcPr>
            <w:tcW w:w="1947" w:type="pct"/>
            <w:shd w:val="clear" w:color="auto" w:fill="auto"/>
          </w:tcPr>
          <w:p w:rsidR="00543A51" w:rsidRPr="00543A51" w:rsidRDefault="00543A51" w:rsidP="00543A51">
            <w:pPr>
              <w:pStyle w:val="a"/>
            </w:pPr>
            <w:r w:rsidRPr="00543A51">
              <w:t>Road Narrows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sharp_curve_left</w:t>
            </w:r>
          </w:p>
        </w:tc>
        <w:tc>
          <w:tcPr>
            <w:tcW w:w="1947" w:type="pct"/>
            <w:shd w:val="clear" w:color="auto" w:fill="auto"/>
          </w:tcPr>
          <w:p w:rsidR="00543A51" w:rsidRPr="00543A51" w:rsidRDefault="00543A51" w:rsidP="00543A51">
            <w:pPr>
              <w:pStyle w:val="a"/>
            </w:pPr>
            <w:r w:rsidRPr="00543A51">
              <w:t>Sharp Curve Left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sharp_curve_right</w:t>
            </w:r>
          </w:p>
        </w:tc>
        <w:tc>
          <w:tcPr>
            <w:tcW w:w="1947" w:type="pct"/>
            <w:shd w:val="clear" w:color="auto" w:fill="auto"/>
          </w:tcPr>
          <w:p w:rsidR="00543A51" w:rsidRPr="00543A51" w:rsidRDefault="00543A51" w:rsidP="00543A51">
            <w:pPr>
              <w:pStyle w:val="a"/>
            </w:pPr>
            <w:r w:rsidRPr="00543A51">
              <w:t>Sharp Curve Right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winding_road_starting_left</w:t>
            </w:r>
          </w:p>
        </w:tc>
        <w:tc>
          <w:tcPr>
            <w:tcW w:w="1947" w:type="pct"/>
            <w:shd w:val="clear" w:color="auto" w:fill="auto"/>
          </w:tcPr>
          <w:p w:rsidR="00543A51" w:rsidRPr="00543A51" w:rsidRDefault="00543A51" w:rsidP="00543A51">
            <w:pPr>
              <w:pStyle w:val="a"/>
            </w:pPr>
            <w:r w:rsidRPr="00543A51">
              <w:t>Winding Road starting Left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winding_road_starting_right</w:t>
            </w:r>
          </w:p>
        </w:tc>
        <w:tc>
          <w:tcPr>
            <w:tcW w:w="1947" w:type="pct"/>
            <w:shd w:val="clear" w:color="auto" w:fill="auto"/>
          </w:tcPr>
          <w:p w:rsidR="00543A51" w:rsidRPr="00543A51" w:rsidRDefault="00543A51" w:rsidP="00543A51">
            <w:pPr>
              <w:pStyle w:val="a"/>
            </w:pPr>
            <w:r w:rsidRPr="00543A51">
              <w:t>Winding Road starting Right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begin_overtaking_trucks</w:t>
            </w:r>
          </w:p>
        </w:tc>
        <w:tc>
          <w:tcPr>
            <w:tcW w:w="1947" w:type="pct"/>
            <w:shd w:val="clear" w:color="auto" w:fill="auto"/>
          </w:tcPr>
          <w:p w:rsidR="00543A51" w:rsidRPr="00543A51" w:rsidRDefault="00543A51" w:rsidP="00543A51">
            <w:pPr>
              <w:pStyle w:val="a"/>
            </w:pPr>
            <w:r w:rsidRPr="00543A51">
              <w:t>Start of No Overtaking Trucks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end_overtaking_trucks</w:t>
            </w:r>
          </w:p>
        </w:tc>
        <w:tc>
          <w:tcPr>
            <w:tcW w:w="1947" w:type="pct"/>
            <w:shd w:val="clear" w:color="auto" w:fill="auto"/>
          </w:tcPr>
          <w:p w:rsidR="00543A51" w:rsidRPr="00543A51" w:rsidRDefault="00543A51" w:rsidP="00543A51">
            <w:pPr>
              <w:pStyle w:val="a"/>
            </w:pPr>
            <w:r w:rsidRPr="00543A51">
              <w:t>End of No Overtaking Trucks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steep_hill_upwards</w:t>
            </w:r>
          </w:p>
        </w:tc>
        <w:tc>
          <w:tcPr>
            <w:tcW w:w="1947" w:type="pct"/>
            <w:shd w:val="clear" w:color="auto" w:fill="auto"/>
          </w:tcPr>
          <w:p w:rsidR="00543A51" w:rsidRPr="00543A51" w:rsidRDefault="00543A51" w:rsidP="00543A51">
            <w:pPr>
              <w:pStyle w:val="a"/>
            </w:pPr>
            <w:r w:rsidRPr="00543A51">
              <w:t>Steep Hill Upwards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steep_hill_downwards</w:t>
            </w:r>
          </w:p>
        </w:tc>
        <w:tc>
          <w:tcPr>
            <w:tcW w:w="1947" w:type="pct"/>
            <w:shd w:val="clear" w:color="auto" w:fill="auto"/>
          </w:tcPr>
          <w:p w:rsidR="00543A51" w:rsidRPr="00543A51" w:rsidRDefault="00543A51" w:rsidP="00543A51">
            <w:pPr>
              <w:pStyle w:val="a"/>
            </w:pPr>
            <w:r w:rsidRPr="00543A51">
              <w:t>Steep Hill Downwards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stop</w:t>
            </w:r>
          </w:p>
        </w:tc>
        <w:tc>
          <w:tcPr>
            <w:tcW w:w="1947" w:type="pct"/>
            <w:shd w:val="clear" w:color="auto" w:fill="auto"/>
          </w:tcPr>
          <w:p w:rsidR="00543A51" w:rsidRPr="00543A51" w:rsidRDefault="00543A51" w:rsidP="00543A51">
            <w:pPr>
              <w:pStyle w:val="a"/>
            </w:pPr>
            <w:r w:rsidRPr="00543A51">
              <w:t>Stop Sign</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lateral_wind</w:t>
            </w:r>
          </w:p>
        </w:tc>
        <w:tc>
          <w:tcPr>
            <w:tcW w:w="1947" w:type="pct"/>
            <w:shd w:val="clear" w:color="auto" w:fill="auto"/>
          </w:tcPr>
          <w:p w:rsidR="00543A51" w:rsidRPr="00543A51" w:rsidRDefault="00543A51" w:rsidP="00543A51">
            <w:pPr>
              <w:pStyle w:val="a"/>
            </w:pPr>
            <w:r w:rsidRPr="00543A51">
              <w:t>Lateral Wind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general_warning_sign</w:t>
            </w:r>
          </w:p>
        </w:tc>
        <w:tc>
          <w:tcPr>
            <w:tcW w:w="1947" w:type="pct"/>
            <w:shd w:val="clear" w:color="auto" w:fill="auto"/>
          </w:tcPr>
          <w:p w:rsidR="00543A51" w:rsidRPr="00543A51" w:rsidRDefault="00543A51" w:rsidP="00543A51">
            <w:pPr>
              <w:pStyle w:val="a"/>
            </w:pPr>
            <w:r w:rsidRPr="00543A51">
              <w:t>General Warning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risk_of_grounding</w:t>
            </w:r>
          </w:p>
        </w:tc>
        <w:tc>
          <w:tcPr>
            <w:tcW w:w="1947" w:type="pct"/>
            <w:shd w:val="clear" w:color="auto" w:fill="auto"/>
          </w:tcPr>
          <w:p w:rsidR="00543A51" w:rsidRPr="00543A51" w:rsidRDefault="00543A51" w:rsidP="00543A51">
            <w:pPr>
              <w:pStyle w:val="a"/>
            </w:pPr>
            <w:r w:rsidRPr="00543A51">
              <w:t>Risk of Grounding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general_curve</w:t>
            </w:r>
          </w:p>
        </w:tc>
        <w:tc>
          <w:tcPr>
            <w:tcW w:w="1947" w:type="pct"/>
            <w:shd w:val="clear" w:color="auto" w:fill="auto"/>
          </w:tcPr>
          <w:p w:rsidR="00543A51" w:rsidRPr="00543A51" w:rsidRDefault="00543A51" w:rsidP="00543A51">
            <w:pPr>
              <w:pStyle w:val="a"/>
            </w:pPr>
            <w:r w:rsidRPr="00543A51">
              <w:t>General Curve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end_of_all_restrictions</w:t>
            </w:r>
          </w:p>
        </w:tc>
        <w:tc>
          <w:tcPr>
            <w:tcW w:w="1947" w:type="pct"/>
            <w:shd w:val="clear" w:color="auto" w:fill="auto"/>
          </w:tcPr>
          <w:p w:rsidR="00543A51" w:rsidRPr="00543A51" w:rsidRDefault="00543A51" w:rsidP="00543A51">
            <w:pPr>
              <w:pStyle w:val="a"/>
            </w:pPr>
            <w:r w:rsidRPr="00543A51">
              <w:t>End of all Restrictions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general_hill</w:t>
            </w:r>
          </w:p>
        </w:tc>
        <w:tc>
          <w:tcPr>
            <w:tcW w:w="1947" w:type="pct"/>
            <w:shd w:val="clear" w:color="auto" w:fill="auto"/>
          </w:tcPr>
          <w:p w:rsidR="00543A51" w:rsidRPr="00543A51" w:rsidRDefault="00543A51" w:rsidP="00543A51">
            <w:pPr>
              <w:pStyle w:val="a"/>
            </w:pPr>
            <w:r w:rsidRPr="00543A51">
              <w:t>General Hill</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animal_crossing</w:t>
            </w:r>
          </w:p>
        </w:tc>
        <w:tc>
          <w:tcPr>
            <w:tcW w:w="1947" w:type="pct"/>
            <w:shd w:val="clear" w:color="auto" w:fill="auto"/>
          </w:tcPr>
          <w:p w:rsidR="00543A51" w:rsidRPr="00543A51" w:rsidRDefault="00543A51" w:rsidP="00543A51">
            <w:pPr>
              <w:pStyle w:val="a"/>
            </w:pPr>
            <w:r w:rsidRPr="00543A51">
              <w:t>Animal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icy_conditions</w:t>
            </w:r>
          </w:p>
        </w:tc>
        <w:tc>
          <w:tcPr>
            <w:tcW w:w="1947" w:type="pct"/>
            <w:shd w:val="clear" w:color="auto" w:fill="auto"/>
          </w:tcPr>
          <w:p w:rsidR="00543A51" w:rsidRPr="00543A51" w:rsidRDefault="00543A51" w:rsidP="00543A51">
            <w:pPr>
              <w:pStyle w:val="a"/>
            </w:pPr>
            <w:r w:rsidRPr="00543A51">
              <w:t>Icy Conditions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slippery_road</w:t>
            </w:r>
          </w:p>
        </w:tc>
        <w:tc>
          <w:tcPr>
            <w:tcW w:w="1947" w:type="pct"/>
            <w:shd w:val="clear" w:color="auto" w:fill="auto"/>
          </w:tcPr>
          <w:p w:rsidR="00543A51" w:rsidRPr="00543A51" w:rsidRDefault="00543A51" w:rsidP="00543A51">
            <w:pPr>
              <w:pStyle w:val="a"/>
            </w:pPr>
            <w:r w:rsidRPr="00543A51">
              <w:t>Slippery Road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falling_rocks</w:t>
            </w:r>
          </w:p>
        </w:tc>
        <w:tc>
          <w:tcPr>
            <w:tcW w:w="1947" w:type="pct"/>
            <w:shd w:val="clear" w:color="auto" w:fill="auto"/>
          </w:tcPr>
          <w:p w:rsidR="00543A51" w:rsidRPr="00543A51" w:rsidRDefault="00543A51" w:rsidP="00543A51">
            <w:pPr>
              <w:pStyle w:val="a"/>
            </w:pPr>
            <w:r w:rsidRPr="00543A51">
              <w:t>Falling Rocks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school_zone</w:t>
            </w:r>
          </w:p>
        </w:tc>
        <w:tc>
          <w:tcPr>
            <w:tcW w:w="1947" w:type="pct"/>
            <w:shd w:val="clear" w:color="auto" w:fill="auto"/>
          </w:tcPr>
          <w:p w:rsidR="00543A51" w:rsidRPr="00543A51" w:rsidRDefault="00543A51" w:rsidP="00543A51">
            <w:pPr>
              <w:pStyle w:val="a"/>
            </w:pPr>
            <w:r w:rsidRPr="00543A51">
              <w:t>School Zone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tramway_crossing</w:t>
            </w:r>
          </w:p>
        </w:tc>
        <w:tc>
          <w:tcPr>
            <w:tcW w:w="1947" w:type="pct"/>
            <w:shd w:val="clear" w:color="auto" w:fill="auto"/>
          </w:tcPr>
          <w:p w:rsidR="00543A51" w:rsidRPr="00543A51" w:rsidRDefault="00543A51" w:rsidP="00543A51">
            <w:pPr>
              <w:pStyle w:val="a"/>
            </w:pPr>
            <w:r w:rsidRPr="00543A51">
              <w:t>Tramway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congestion_hazard</w:t>
            </w:r>
          </w:p>
        </w:tc>
        <w:tc>
          <w:tcPr>
            <w:tcW w:w="1947" w:type="pct"/>
            <w:shd w:val="clear" w:color="auto" w:fill="auto"/>
          </w:tcPr>
          <w:p w:rsidR="00543A51" w:rsidRPr="00543A51" w:rsidRDefault="00543A51" w:rsidP="00543A51">
            <w:pPr>
              <w:pStyle w:val="a"/>
            </w:pPr>
            <w:r w:rsidRPr="00543A51">
              <w:t>Congestion Hazard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accident_hazard</w:t>
            </w:r>
          </w:p>
        </w:tc>
        <w:tc>
          <w:tcPr>
            <w:tcW w:w="1947" w:type="pct"/>
            <w:shd w:val="clear" w:color="auto" w:fill="auto"/>
          </w:tcPr>
          <w:p w:rsidR="00543A51" w:rsidRPr="00543A51" w:rsidRDefault="00543A51" w:rsidP="00543A51">
            <w:pPr>
              <w:pStyle w:val="a"/>
            </w:pPr>
            <w:r w:rsidRPr="00543A51">
              <w:t>Accident Hazard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priority_over_oncoming_traffic</w:t>
            </w:r>
          </w:p>
        </w:tc>
        <w:tc>
          <w:tcPr>
            <w:tcW w:w="1947" w:type="pct"/>
            <w:shd w:val="clear" w:color="auto" w:fill="auto"/>
          </w:tcPr>
          <w:p w:rsidR="00543A51" w:rsidRPr="00543A51" w:rsidRDefault="00543A51" w:rsidP="00543A51">
            <w:pPr>
              <w:pStyle w:val="a"/>
            </w:pPr>
            <w:r w:rsidRPr="00543A51">
              <w:t>Priority over oncoming traffic</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yield_to_oncoming_traffic</w:t>
            </w:r>
          </w:p>
        </w:tc>
        <w:tc>
          <w:tcPr>
            <w:tcW w:w="1947" w:type="pct"/>
            <w:shd w:val="clear" w:color="auto" w:fill="auto"/>
          </w:tcPr>
          <w:p w:rsidR="00543A51" w:rsidRPr="00543A51" w:rsidRDefault="00543A51" w:rsidP="00543A51">
            <w:pPr>
              <w:pStyle w:val="a"/>
            </w:pPr>
            <w:r w:rsidRPr="00543A51">
              <w:t>Yield to oncoming traffic</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crossing_with_priority_from_right</w:t>
            </w:r>
          </w:p>
        </w:tc>
        <w:tc>
          <w:tcPr>
            <w:tcW w:w="1947" w:type="pct"/>
            <w:shd w:val="clear" w:color="auto" w:fill="auto"/>
          </w:tcPr>
          <w:p w:rsidR="00543A51" w:rsidRPr="00543A51" w:rsidRDefault="00543A51" w:rsidP="00543A51">
            <w:pPr>
              <w:pStyle w:val="a"/>
            </w:pPr>
            <w:r w:rsidRPr="00543A51">
              <w:t>Crossing with Priority from the Right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pedestrian_crossing</w:t>
            </w:r>
          </w:p>
        </w:tc>
        <w:tc>
          <w:tcPr>
            <w:tcW w:w="1947" w:type="pct"/>
            <w:shd w:val="clear" w:color="auto" w:fill="auto"/>
          </w:tcPr>
          <w:p w:rsidR="00543A51" w:rsidRPr="00543A51" w:rsidRDefault="00543A51" w:rsidP="00543A51">
            <w:pPr>
              <w:pStyle w:val="a"/>
            </w:pPr>
            <w:r w:rsidRPr="00543A51">
              <w:t>Pedestrian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yield</w:t>
            </w:r>
          </w:p>
        </w:tc>
        <w:tc>
          <w:tcPr>
            <w:tcW w:w="1947" w:type="pct"/>
            <w:shd w:val="clear" w:color="auto" w:fill="auto"/>
          </w:tcPr>
          <w:p w:rsidR="00543A51" w:rsidRPr="00543A51" w:rsidRDefault="00543A51" w:rsidP="00543A51">
            <w:pPr>
              <w:pStyle w:val="a"/>
            </w:pPr>
            <w:r w:rsidRPr="00543A51">
              <w:t>Yield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double_hairpin</w:t>
            </w:r>
          </w:p>
        </w:tc>
        <w:tc>
          <w:tcPr>
            <w:tcW w:w="1947" w:type="pct"/>
            <w:shd w:val="clear" w:color="auto" w:fill="auto"/>
          </w:tcPr>
          <w:p w:rsidR="00543A51" w:rsidRPr="00543A51" w:rsidRDefault="00543A51" w:rsidP="00543A51">
            <w:pPr>
              <w:pStyle w:val="a"/>
            </w:pPr>
            <w:r w:rsidRPr="00543A51">
              <w:t>Double Hairpin  (43…52, China specific )</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triple_hairpin</w:t>
            </w:r>
          </w:p>
        </w:tc>
        <w:tc>
          <w:tcPr>
            <w:tcW w:w="1947" w:type="pct"/>
            <w:shd w:val="clear" w:color="auto" w:fill="auto"/>
          </w:tcPr>
          <w:p w:rsidR="00543A51" w:rsidRPr="00543A51" w:rsidRDefault="00543A51" w:rsidP="00543A51">
            <w:pPr>
              <w:pStyle w:val="a"/>
            </w:pPr>
            <w:r w:rsidRPr="00543A51">
              <w:t>Triple Hairpin</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embankment</w:t>
            </w:r>
          </w:p>
        </w:tc>
        <w:tc>
          <w:tcPr>
            <w:tcW w:w="1947" w:type="pct"/>
            <w:shd w:val="clear" w:color="auto" w:fill="auto"/>
          </w:tcPr>
          <w:p w:rsidR="00543A51" w:rsidRPr="00543A51" w:rsidRDefault="00543A51" w:rsidP="00543A51">
            <w:pPr>
              <w:pStyle w:val="a"/>
            </w:pPr>
            <w:r w:rsidRPr="00543A51">
              <w:t>Embankment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two_way_traffic</w:t>
            </w:r>
          </w:p>
        </w:tc>
        <w:tc>
          <w:tcPr>
            <w:tcW w:w="1947" w:type="pct"/>
            <w:shd w:val="clear" w:color="auto" w:fill="auto"/>
          </w:tcPr>
          <w:p w:rsidR="00543A51" w:rsidRPr="00543A51" w:rsidRDefault="00543A51" w:rsidP="00543A51">
            <w:pPr>
              <w:pStyle w:val="a"/>
            </w:pPr>
            <w:r w:rsidRPr="00543A51">
              <w:t>Two-way Traffic</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urban_area</w:t>
            </w:r>
          </w:p>
        </w:tc>
        <w:tc>
          <w:tcPr>
            <w:tcW w:w="1947" w:type="pct"/>
            <w:shd w:val="clear" w:color="auto" w:fill="auto"/>
          </w:tcPr>
          <w:p w:rsidR="00543A51" w:rsidRPr="00543A51" w:rsidRDefault="00543A51" w:rsidP="00543A51">
            <w:pPr>
              <w:pStyle w:val="a"/>
            </w:pPr>
            <w:r w:rsidRPr="00543A51">
              <w:t>Urban Area</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hump_bridge</w:t>
            </w:r>
          </w:p>
        </w:tc>
        <w:tc>
          <w:tcPr>
            <w:tcW w:w="1947" w:type="pct"/>
            <w:shd w:val="clear" w:color="auto" w:fill="auto"/>
          </w:tcPr>
          <w:p w:rsidR="00543A51" w:rsidRPr="00543A51" w:rsidRDefault="00543A51" w:rsidP="00543A51">
            <w:pPr>
              <w:pStyle w:val="a"/>
            </w:pPr>
            <w:r w:rsidRPr="00543A51">
              <w:t>Hump Bridge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uneven_road</w:t>
            </w:r>
          </w:p>
        </w:tc>
        <w:tc>
          <w:tcPr>
            <w:tcW w:w="1947" w:type="pct"/>
            <w:shd w:val="clear" w:color="auto" w:fill="auto"/>
          </w:tcPr>
          <w:p w:rsidR="00543A51" w:rsidRPr="00543A51" w:rsidRDefault="00543A51" w:rsidP="00543A51">
            <w:pPr>
              <w:pStyle w:val="a"/>
            </w:pPr>
            <w:r w:rsidRPr="00543A51">
              <w:t>Uneven Road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flood_area</w:t>
            </w:r>
          </w:p>
        </w:tc>
        <w:tc>
          <w:tcPr>
            <w:tcW w:w="1947" w:type="pct"/>
            <w:shd w:val="clear" w:color="auto" w:fill="auto"/>
          </w:tcPr>
          <w:p w:rsidR="00543A51" w:rsidRPr="00543A51" w:rsidRDefault="00543A51" w:rsidP="00543A51">
            <w:pPr>
              <w:pStyle w:val="a"/>
            </w:pPr>
            <w:r w:rsidRPr="00543A51">
              <w:t>Flood Area</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obstacle</w:t>
            </w:r>
          </w:p>
        </w:tc>
        <w:tc>
          <w:tcPr>
            <w:tcW w:w="1947" w:type="pct"/>
            <w:shd w:val="clear" w:color="auto" w:fill="auto"/>
          </w:tcPr>
          <w:p w:rsidR="00543A51" w:rsidRPr="00543A51" w:rsidRDefault="00543A51" w:rsidP="00543A51">
            <w:pPr>
              <w:pStyle w:val="a"/>
            </w:pPr>
            <w:r w:rsidRPr="00543A51">
              <w:t>Obstacle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horn_sign</w:t>
            </w:r>
          </w:p>
        </w:tc>
        <w:tc>
          <w:tcPr>
            <w:tcW w:w="1947" w:type="pct"/>
            <w:shd w:val="clear" w:color="auto" w:fill="auto"/>
          </w:tcPr>
          <w:p w:rsidR="00543A51" w:rsidRPr="00543A51" w:rsidRDefault="00543A51" w:rsidP="00543A51">
            <w:pPr>
              <w:pStyle w:val="a"/>
            </w:pPr>
            <w:r w:rsidRPr="00543A51">
              <w:t>Horn Sign</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begin_no_engine_brake</w:t>
            </w:r>
          </w:p>
        </w:tc>
        <w:tc>
          <w:tcPr>
            <w:tcW w:w="1947" w:type="pct"/>
            <w:shd w:val="clear" w:color="auto" w:fill="auto"/>
          </w:tcPr>
          <w:p w:rsidR="00543A51" w:rsidRPr="00543A51" w:rsidRDefault="00543A51" w:rsidP="00543A51">
            <w:pPr>
              <w:pStyle w:val="a"/>
            </w:pPr>
            <w:r w:rsidRPr="00543A51">
              <w:t>No Engine Break</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end_no_engine_brake</w:t>
            </w:r>
          </w:p>
        </w:tc>
        <w:tc>
          <w:tcPr>
            <w:tcW w:w="1947" w:type="pct"/>
            <w:shd w:val="clear" w:color="auto" w:fill="auto"/>
          </w:tcPr>
          <w:p w:rsidR="00543A51" w:rsidRPr="00543A51" w:rsidRDefault="00543A51" w:rsidP="00543A51">
            <w:pPr>
              <w:pStyle w:val="a"/>
            </w:pPr>
            <w:r w:rsidRPr="00543A51">
              <w:t>End of No Engine Break</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no_idling</w:t>
            </w:r>
          </w:p>
        </w:tc>
        <w:tc>
          <w:tcPr>
            <w:tcW w:w="1947" w:type="pct"/>
            <w:shd w:val="clear" w:color="auto" w:fill="auto"/>
          </w:tcPr>
          <w:p w:rsidR="00543A51" w:rsidRPr="00543A51" w:rsidRDefault="00543A51" w:rsidP="00543A51">
            <w:pPr>
              <w:pStyle w:val="a"/>
            </w:pPr>
            <w:r w:rsidRPr="00543A51">
              <w:t>No Idling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truck_roll_over</w:t>
            </w:r>
          </w:p>
        </w:tc>
        <w:tc>
          <w:tcPr>
            <w:tcW w:w="1947" w:type="pct"/>
            <w:shd w:val="clear" w:color="auto" w:fill="auto"/>
          </w:tcPr>
          <w:p w:rsidR="00543A51" w:rsidRPr="00543A51" w:rsidRDefault="00543A51" w:rsidP="00543A51">
            <w:pPr>
              <w:pStyle w:val="a"/>
            </w:pPr>
            <w:r w:rsidRPr="00543A51">
              <w:t>Truck Rollover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begin_low_gear</w:t>
            </w:r>
          </w:p>
        </w:tc>
        <w:tc>
          <w:tcPr>
            <w:tcW w:w="1947" w:type="pct"/>
            <w:shd w:val="clear" w:color="auto" w:fill="auto"/>
          </w:tcPr>
          <w:p w:rsidR="00543A51" w:rsidRPr="00543A51" w:rsidRDefault="00543A51" w:rsidP="00543A51">
            <w:pPr>
              <w:pStyle w:val="a"/>
            </w:pPr>
            <w:r w:rsidRPr="00543A51">
              <w:t>Low Gear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end_low_gear</w:t>
            </w:r>
          </w:p>
        </w:tc>
        <w:tc>
          <w:tcPr>
            <w:tcW w:w="1947" w:type="pct"/>
            <w:shd w:val="clear" w:color="auto" w:fill="auto"/>
          </w:tcPr>
          <w:p w:rsidR="00543A51" w:rsidRPr="00543A51" w:rsidRDefault="00543A51" w:rsidP="00543A51">
            <w:pPr>
              <w:pStyle w:val="a"/>
            </w:pPr>
            <w:r w:rsidRPr="00543A51">
              <w:t>End of Low Gear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bicycle_crossing</w:t>
            </w:r>
          </w:p>
        </w:tc>
        <w:tc>
          <w:tcPr>
            <w:tcW w:w="1947" w:type="pct"/>
            <w:shd w:val="clear" w:color="auto" w:fill="auto"/>
          </w:tcPr>
          <w:p w:rsidR="00543A51" w:rsidRPr="00543A51" w:rsidRDefault="00543A51" w:rsidP="00543A51">
            <w:pPr>
              <w:pStyle w:val="a"/>
            </w:pPr>
            <w:r w:rsidRPr="00543A51">
              <w:t>Bicycle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yield_to_bicycles</w:t>
            </w:r>
          </w:p>
        </w:tc>
        <w:tc>
          <w:tcPr>
            <w:tcW w:w="1947" w:type="pct"/>
            <w:shd w:val="clear" w:color="auto" w:fill="auto"/>
          </w:tcPr>
          <w:p w:rsidR="00543A51" w:rsidRPr="00543A51" w:rsidRDefault="00543A51" w:rsidP="00543A51">
            <w:pPr>
              <w:pStyle w:val="a"/>
            </w:pPr>
            <w:r w:rsidRPr="00543A51">
              <w:t>Yield to Bicycles</w:t>
            </w:r>
          </w:p>
        </w:tc>
      </w:tr>
      <w:tr w:rsidR="00172292" w:rsidRPr="0084175A" w:rsidTr="00C82C26">
        <w:trPr>
          <w:trHeight w:val="345"/>
        </w:trPr>
        <w:tc>
          <w:tcPr>
            <w:tcW w:w="1009" w:type="pct"/>
            <w:shd w:val="clear" w:color="auto" w:fill="auto"/>
            <w:noWrap/>
            <w:vAlign w:val="center"/>
          </w:tcPr>
          <w:p w:rsidR="00172292" w:rsidRDefault="00543A51" w:rsidP="00172292">
            <w:pPr>
              <w:pStyle w:val="a"/>
              <w:rPr>
                <w:b/>
                <w:i/>
              </w:rPr>
            </w:pPr>
            <w:r>
              <w:rPr>
                <w:b/>
                <w:i/>
              </w:rPr>
              <w:t>traffic_sign:type</w:t>
            </w:r>
          </w:p>
        </w:tc>
        <w:tc>
          <w:tcPr>
            <w:tcW w:w="538" w:type="pct"/>
            <w:vAlign w:val="center"/>
          </w:tcPr>
          <w:p w:rsidR="00172292" w:rsidRDefault="008F7CD1" w:rsidP="00172292">
            <w:pPr>
              <w:pStyle w:val="a"/>
              <w:jc w:val="center"/>
            </w:pPr>
            <w:r>
              <w:t>N</w:t>
            </w:r>
          </w:p>
        </w:tc>
        <w:tc>
          <w:tcPr>
            <w:tcW w:w="1506" w:type="pct"/>
            <w:shd w:val="clear" w:color="auto" w:fill="auto"/>
            <w:noWrap/>
            <w:vAlign w:val="center"/>
          </w:tcPr>
          <w:p w:rsidR="00172292" w:rsidRDefault="00AC7934" w:rsidP="00AC7934">
            <w:pPr>
              <w:pStyle w:val="a"/>
              <w:jc w:val="center"/>
            </w:pPr>
            <w:r>
              <w:rPr>
                <w:b/>
                <w:i/>
              </w:rPr>
              <w:t>r</w:t>
            </w:r>
            <w:r w:rsidRPr="00AC7934">
              <w:rPr>
                <w:b/>
                <w:i/>
              </w:rPr>
              <w:t>egulatory/informative/warning</w:t>
            </w:r>
          </w:p>
        </w:tc>
        <w:tc>
          <w:tcPr>
            <w:tcW w:w="1947" w:type="pct"/>
            <w:shd w:val="clear" w:color="auto" w:fill="auto"/>
            <w:vAlign w:val="center"/>
          </w:tcPr>
          <w:p w:rsidR="00172292" w:rsidRDefault="00AC7934" w:rsidP="00172292">
            <w:pPr>
              <w:pStyle w:val="a"/>
            </w:pPr>
            <w:r w:rsidRPr="00AC7934">
              <w:rPr>
                <w:b/>
                <w:i/>
              </w:rPr>
              <w:t>traffic_sign:type</w:t>
            </w:r>
            <w:r>
              <w:t xml:space="preserve">  is traffic sign c</w:t>
            </w:r>
            <w:r w:rsidRPr="00AC7934">
              <w:t>ategory</w:t>
            </w:r>
            <w:r>
              <w:t>, which</w:t>
            </w:r>
            <w:r w:rsidRPr="00AC7934">
              <w:t xml:space="preserve"> identifies the main sign category to which the sign belongs</w:t>
            </w:r>
            <w:r w:rsidR="003B06A6">
              <w:t>.</w:t>
            </w:r>
          </w:p>
        </w:tc>
      </w:tr>
      <w:tr w:rsidR="00602F4E" w:rsidRPr="0084175A" w:rsidTr="00C82C26">
        <w:trPr>
          <w:trHeight w:val="345"/>
        </w:trPr>
        <w:tc>
          <w:tcPr>
            <w:tcW w:w="1009" w:type="pct"/>
            <w:vMerge w:val="restart"/>
            <w:shd w:val="clear" w:color="auto" w:fill="auto"/>
            <w:noWrap/>
            <w:vAlign w:val="center"/>
          </w:tcPr>
          <w:p w:rsidR="00602F4E" w:rsidRDefault="00602F4E" w:rsidP="00172292">
            <w:pPr>
              <w:pStyle w:val="a"/>
              <w:rPr>
                <w:b/>
                <w:i/>
              </w:rPr>
            </w:pPr>
          </w:p>
        </w:tc>
        <w:tc>
          <w:tcPr>
            <w:tcW w:w="538" w:type="pct"/>
            <w:vMerge w:val="restart"/>
            <w:vAlign w:val="center"/>
          </w:tcPr>
          <w:p w:rsidR="00602F4E" w:rsidRDefault="00602F4E" w:rsidP="00172292">
            <w:pPr>
              <w:pStyle w:val="a"/>
              <w:jc w:val="center"/>
            </w:pPr>
          </w:p>
        </w:tc>
        <w:tc>
          <w:tcPr>
            <w:tcW w:w="1506" w:type="pct"/>
            <w:shd w:val="clear" w:color="auto" w:fill="auto"/>
            <w:noWrap/>
            <w:vAlign w:val="center"/>
          </w:tcPr>
          <w:p w:rsidR="00602F4E" w:rsidRDefault="00602F4E" w:rsidP="00AC7934">
            <w:pPr>
              <w:pStyle w:val="a"/>
              <w:jc w:val="center"/>
            </w:pPr>
            <w:r>
              <w:rPr>
                <w:b/>
                <w:i/>
              </w:rPr>
              <w:t>r</w:t>
            </w:r>
            <w:r w:rsidRPr="00AC7934">
              <w:rPr>
                <w:b/>
                <w:i/>
              </w:rPr>
              <w:t>egulatory</w:t>
            </w:r>
          </w:p>
        </w:tc>
        <w:tc>
          <w:tcPr>
            <w:tcW w:w="1947" w:type="pct"/>
            <w:shd w:val="clear" w:color="auto" w:fill="auto"/>
            <w:vAlign w:val="center"/>
          </w:tcPr>
          <w:p w:rsidR="00602F4E" w:rsidRDefault="00602F4E" w:rsidP="00900BAD">
            <w:pPr>
              <w:pStyle w:val="a"/>
            </w:pPr>
            <w:r>
              <w:t>Regulatory Sign is applied when the Traffic Sign indicates a regulation.</w:t>
            </w:r>
          </w:p>
        </w:tc>
      </w:tr>
      <w:tr w:rsidR="00602F4E" w:rsidRPr="0084175A" w:rsidTr="00C82C26">
        <w:trPr>
          <w:trHeight w:val="345"/>
        </w:trPr>
        <w:tc>
          <w:tcPr>
            <w:tcW w:w="1009" w:type="pct"/>
            <w:vMerge/>
            <w:shd w:val="clear" w:color="auto" w:fill="auto"/>
            <w:noWrap/>
            <w:vAlign w:val="center"/>
          </w:tcPr>
          <w:p w:rsidR="00602F4E" w:rsidRDefault="00602F4E" w:rsidP="00172292">
            <w:pPr>
              <w:pStyle w:val="a"/>
              <w:rPr>
                <w:b/>
                <w:i/>
              </w:rPr>
            </w:pPr>
          </w:p>
        </w:tc>
        <w:tc>
          <w:tcPr>
            <w:tcW w:w="538" w:type="pct"/>
            <w:vMerge/>
            <w:vAlign w:val="center"/>
          </w:tcPr>
          <w:p w:rsidR="00602F4E" w:rsidRDefault="00602F4E" w:rsidP="00172292">
            <w:pPr>
              <w:pStyle w:val="a"/>
              <w:jc w:val="center"/>
            </w:pPr>
          </w:p>
        </w:tc>
        <w:tc>
          <w:tcPr>
            <w:tcW w:w="1506" w:type="pct"/>
            <w:shd w:val="clear" w:color="auto" w:fill="auto"/>
            <w:noWrap/>
            <w:vAlign w:val="center"/>
          </w:tcPr>
          <w:p w:rsidR="00602F4E" w:rsidRDefault="00602F4E" w:rsidP="00AC7934">
            <w:pPr>
              <w:pStyle w:val="a"/>
              <w:jc w:val="center"/>
            </w:pPr>
            <w:r w:rsidRPr="00AC7934">
              <w:rPr>
                <w:b/>
                <w:i/>
              </w:rPr>
              <w:t>informative</w:t>
            </w:r>
          </w:p>
        </w:tc>
        <w:tc>
          <w:tcPr>
            <w:tcW w:w="1947" w:type="pct"/>
            <w:shd w:val="clear" w:color="auto" w:fill="auto"/>
            <w:vAlign w:val="center"/>
          </w:tcPr>
          <w:p w:rsidR="00602F4E" w:rsidRDefault="00602F4E" w:rsidP="00900BAD">
            <w:pPr>
              <w:pStyle w:val="a"/>
            </w:pPr>
            <w:r>
              <w:t>Informative Sign is applied when the Traffic Sign indicates information to alert the driver.</w:t>
            </w:r>
          </w:p>
        </w:tc>
      </w:tr>
      <w:tr w:rsidR="00602F4E" w:rsidRPr="0084175A" w:rsidTr="00C82C26">
        <w:trPr>
          <w:trHeight w:val="345"/>
        </w:trPr>
        <w:tc>
          <w:tcPr>
            <w:tcW w:w="1009" w:type="pct"/>
            <w:vMerge/>
            <w:shd w:val="clear" w:color="auto" w:fill="auto"/>
            <w:noWrap/>
            <w:vAlign w:val="center"/>
          </w:tcPr>
          <w:p w:rsidR="00602F4E" w:rsidRDefault="00602F4E" w:rsidP="00172292">
            <w:pPr>
              <w:pStyle w:val="a"/>
              <w:rPr>
                <w:b/>
                <w:i/>
              </w:rPr>
            </w:pPr>
          </w:p>
        </w:tc>
        <w:tc>
          <w:tcPr>
            <w:tcW w:w="538" w:type="pct"/>
            <w:vMerge/>
            <w:vAlign w:val="center"/>
          </w:tcPr>
          <w:p w:rsidR="00602F4E" w:rsidRDefault="00602F4E" w:rsidP="00172292">
            <w:pPr>
              <w:pStyle w:val="a"/>
              <w:jc w:val="center"/>
            </w:pPr>
          </w:p>
        </w:tc>
        <w:tc>
          <w:tcPr>
            <w:tcW w:w="1506" w:type="pct"/>
            <w:shd w:val="clear" w:color="auto" w:fill="auto"/>
            <w:noWrap/>
            <w:vAlign w:val="center"/>
          </w:tcPr>
          <w:p w:rsidR="00602F4E" w:rsidRDefault="00602F4E" w:rsidP="00AC7934">
            <w:pPr>
              <w:pStyle w:val="a"/>
              <w:jc w:val="center"/>
            </w:pPr>
            <w:r w:rsidRPr="00AC7934">
              <w:rPr>
                <w:b/>
                <w:i/>
              </w:rPr>
              <w:t>warning</w:t>
            </w:r>
          </w:p>
        </w:tc>
        <w:tc>
          <w:tcPr>
            <w:tcW w:w="1947" w:type="pct"/>
            <w:shd w:val="clear" w:color="auto" w:fill="auto"/>
            <w:vAlign w:val="center"/>
          </w:tcPr>
          <w:p w:rsidR="00602F4E" w:rsidRDefault="00602F4E" w:rsidP="00900BAD">
            <w:pPr>
              <w:pStyle w:val="a"/>
            </w:pPr>
            <w:r>
              <w:t>Warning Sign is applied when the Traffic Sign indicates a warning.</w:t>
            </w:r>
          </w:p>
        </w:tc>
      </w:tr>
      <w:tr w:rsidR="00172292" w:rsidRPr="0084175A" w:rsidTr="00C82C26">
        <w:trPr>
          <w:trHeight w:val="345"/>
        </w:trPr>
        <w:tc>
          <w:tcPr>
            <w:tcW w:w="1009" w:type="pct"/>
            <w:shd w:val="clear" w:color="auto" w:fill="auto"/>
            <w:noWrap/>
            <w:vAlign w:val="center"/>
          </w:tcPr>
          <w:p w:rsidR="00172292" w:rsidRDefault="005A3FD1" w:rsidP="00172292">
            <w:pPr>
              <w:pStyle w:val="a"/>
              <w:rPr>
                <w:b/>
                <w:i/>
              </w:rPr>
            </w:pPr>
            <w:r>
              <w:rPr>
                <w:b/>
                <w:i/>
              </w:rPr>
              <w:t>traffic_sign:</w:t>
            </w:r>
            <w:r>
              <w:t xml:space="preserve"> </w:t>
            </w:r>
            <w:r w:rsidRPr="005A3FD1">
              <w:rPr>
                <w:b/>
                <w:i/>
              </w:rPr>
              <w:t>priority</w:t>
            </w:r>
          </w:p>
        </w:tc>
        <w:tc>
          <w:tcPr>
            <w:tcW w:w="538" w:type="pct"/>
            <w:vAlign w:val="center"/>
          </w:tcPr>
          <w:p w:rsidR="00172292" w:rsidRDefault="005A3FD1" w:rsidP="00172292">
            <w:pPr>
              <w:pStyle w:val="a"/>
              <w:jc w:val="center"/>
            </w:pPr>
            <w:r>
              <w:t>N</w:t>
            </w:r>
          </w:p>
        </w:tc>
        <w:tc>
          <w:tcPr>
            <w:tcW w:w="1506" w:type="pct"/>
            <w:shd w:val="clear" w:color="auto" w:fill="auto"/>
            <w:noWrap/>
            <w:vAlign w:val="center"/>
          </w:tcPr>
          <w:p w:rsidR="00172292" w:rsidRDefault="00390BEA" w:rsidP="00390BEA">
            <w:pPr>
              <w:pStyle w:val="a"/>
              <w:jc w:val="center"/>
            </w:pPr>
            <w:r w:rsidRPr="00390BEA">
              <w:rPr>
                <w:b/>
                <w:i/>
              </w:rPr>
              <w:t>yes/no</w:t>
            </w:r>
          </w:p>
        </w:tc>
        <w:tc>
          <w:tcPr>
            <w:tcW w:w="1947" w:type="pct"/>
            <w:shd w:val="clear" w:color="auto" w:fill="auto"/>
            <w:vAlign w:val="center"/>
          </w:tcPr>
          <w:p w:rsidR="00172292" w:rsidRDefault="00390BEA" w:rsidP="00172292">
            <w:pPr>
              <w:pStyle w:val="a"/>
            </w:pPr>
            <w:r>
              <w:rPr>
                <w:b/>
                <w:i/>
              </w:rPr>
              <w:t>traffic_sign:</w:t>
            </w:r>
            <w:r>
              <w:t xml:space="preserve"> </w:t>
            </w:r>
            <w:r w:rsidRPr="005A3FD1">
              <w:rPr>
                <w:b/>
                <w:i/>
              </w:rPr>
              <w:t>priority</w:t>
            </w:r>
            <w:r w:rsidRPr="00390BEA">
              <w:t xml:space="preserve"> </w:t>
            </w:r>
            <w:r>
              <w:t xml:space="preserve"> </w:t>
            </w:r>
            <w:r w:rsidRPr="00831304">
              <w:t xml:space="preserve">identifies </w:t>
            </w:r>
            <w:r>
              <w:t xml:space="preserve">the priority sign, it </w:t>
            </w:r>
            <w:r w:rsidRPr="00390BEA">
              <w:t>can be used to group Traffic Signs related to Priority</w:t>
            </w:r>
          </w:p>
        </w:tc>
      </w:tr>
    </w:tbl>
    <w:p w:rsidR="002173C5" w:rsidRPr="002173C5" w:rsidRDefault="002173C5" w:rsidP="002173C5">
      <w:pPr>
        <w:rPr>
          <w:lang w:eastAsia="zh-CN"/>
        </w:rPr>
      </w:pPr>
    </w:p>
    <w:p w:rsidR="009F47EB" w:rsidRDefault="009F47EB" w:rsidP="009F47EB">
      <w:pPr>
        <w:pStyle w:val="Heading3"/>
        <w:rPr>
          <w:lang w:eastAsia="zh-CN"/>
        </w:rPr>
      </w:pPr>
      <w:r>
        <w:rPr>
          <w:lang w:eastAsia="zh-CN"/>
        </w:rPr>
        <w:t>Location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DC4E1A" w:rsidRPr="0084175A" w:rsidTr="00C82C26">
        <w:trPr>
          <w:trHeight w:val="330"/>
        </w:trPr>
        <w:tc>
          <w:tcPr>
            <w:tcW w:w="1009" w:type="pct"/>
            <w:shd w:val="clear" w:color="auto" w:fill="auto"/>
            <w:noWrap/>
            <w:vAlign w:val="center"/>
            <w:hideMark/>
          </w:tcPr>
          <w:p w:rsidR="00DC4E1A" w:rsidRDefault="00DC4E1A" w:rsidP="00172292">
            <w:pPr>
              <w:jc w:val="center"/>
              <w:rPr>
                <w:rFonts w:cs="SimSun"/>
                <w:b/>
                <w:bCs/>
                <w:lang w:eastAsia="zh-CN"/>
              </w:rPr>
            </w:pPr>
            <w:r>
              <w:rPr>
                <w:rFonts w:hint="eastAsia"/>
                <w:b/>
                <w:bCs/>
                <w:lang w:eastAsia="zh-CN"/>
              </w:rPr>
              <w:t>Key</w:t>
            </w:r>
          </w:p>
        </w:tc>
        <w:tc>
          <w:tcPr>
            <w:tcW w:w="538" w:type="pct"/>
          </w:tcPr>
          <w:p w:rsidR="00DC4E1A" w:rsidRDefault="00DC4E1A" w:rsidP="00172292">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DC4E1A" w:rsidRDefault="00DC4E1A" w:rsidP="00172292">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DC4E1A" w:rsidRDefault="00DC4E1A" w:rsidP="00172292">
            <w:pPr>
              <w:jc w:val="center"/>
              <w:rPr>
                <w:rFonts w:cs="SimSun"/>
                <w:b/>
                <w:bCs/>
              </w:rPr>
            </w:pPr>
            <w:r>
              <w:rPr>
                <w:rFonts w:cs="SimSun"/>
                <w:b/>
                <w:bCs/>
              </w:rPr>
              <w:t>Description</w:t>
            </w:r>
          </w:p>
        </w:tc>
      </w:tr>
      <w:tr w:rsidR="005B0383" w:rsidRPr="0084175A" w:rsidTr="00C82C26">
        <w:trPr>
          <w:trHeight w:val="345"/>
        </w:trPr>
        <w:tc>
          <w:tcPr>
            <w:tcW w:w="1009" w:type="pct"/>
            <w:shd w:val="clear" w:color="auto" w:fill="auto"/>
            <w:noWrap/>
            <w:vAlign w:val="center"/>
          </w:tcPr>
          <w:p w:rsidR="005B0383" w:rsidRPr="00B86AA2" w:rsidRDefault="005B0383" w:rsidP="00172292">
            <w:pPr>
              <w:pStyle w:val="a"/>
              <w:rPr>
                <w:b/>
                <w:i/>
              </w:rPr>
            </w:pPr>
            <w:r>
              <w:rPr>
                <w:b/>
                <w:i/>
              </w:rPr>
              <w:t>location</w:t>
            </w:r>
          </w:p>
        </w:tc>
        <w:tc>
          <w:tcPr>
            <w:tcW w:w="538" w:type="pct"/>
            <w:vAlign w:val="center"/>
          </w:tcPr>
          <w:p w:rsidR="005B0383" w:rsidRDefault="005B0383" w:rsidP="00172292">
            <w:pPr>
              <w:pStyle w:val="a"/>
              <w:jc w:val="center"/>
            </w:pPr>
            <w:r>
              <w:t>N</w:t>
            </w:r>
          </w:p>
        </w:tc>
        <w:tc>
          <w:tcPr>
            <w:tcW w:w="1453" w:type="pct"/>
            <w:shd w:val="clear" w:color="auto" w:fill="auto"/>
            <w:noWrap/>
            <w:vAlign w:val="center"/>
          </w:tcPr>
          <w:p w:rsidR="005B0383" w:rsidRDefault="005B0383" w:rsidP="00A462B5">
            <w:pPr>
              <w:pStyle w:val="a"/>
              <w:jc w:val="center"/>
            </w:pPr>
            <w:r w:rsidRPr="00081178">
              <w:rPr>
                <w:b/>
                <w:i/>
              </w:rPr>
              <w:t>Left/Right/Overhead</w:t>
            </w:r>
            <w:r>
              <w:rPr>
                <w:b/>
                <w:i/>
              </w:rPr>
              <w:t>/</w:t>
            </w:r>
            <w:r w:rsidRPr="00822924">
              <w:rPr>
                <w:b/>
                <w:i/>
              </w:rPr>
              <w:t>Uncaptured</w:t>
            </w:r>
          </w:p>
        </w:tc>
        <w:tc>
          <w:tcPr>
            <w:tcW w:w="2000" w:type="pct"/>
            <w:shd w:val="clear" w:color="auto" w:fill="auto"/>
            <w:vAlign w:val="center"/>
          </w:tcPr>
          <w:p w:rsidR="005B0383" w:rsidRDefault="005B0383" w:rsidP="00A462B5">
            <w:pPr>
              <w:pStyle w:val="a"/>
            </w:pPr>
            <w:r>
              <w:t>identifies the location of a given Traffic Light/Sign</w:t>
            </w:r>
          </w:p>
        </w:tc>
      </w:tr>
      <w:tr w:rsidR="00112030" w:rsidRPr="0084175A" w:rsidTr="00C82C26">
        <w:trPr>
          <w:trHeight w:val="345"/>
        </w:trPr>
        <w:tc>
          <w:tcPr>
            <w:tcW w:w="1009" w:type="pct"/>
            <w:vMerge w:val="restart"/>
            <w:shd w:val="clear" w:color="auto" w:fill="auto"/>
            <w:noWrap/>
            <w:vAlign w:val="center"/>
          </w:tcPr>
          <w:p w:rsidR="00112030" w:rsidRPr="00B86AA2" w:rsidRDefault="00112030" w:rsidP="00172292">
            <w:pPr>
              <w:pStyle w:val="a"/>
              <w:rPr>
                <w:b/>
                <w:i/>
              </w:rPr>
            </w:pPr>
          </w:p>
        </w:tc>
        <w:tc>
          <w:tcPr>
            <w:tcW w:w="538" w:type="pct"/>
            <w:vMerge w:val="restart"/>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Left</w:t>
            </w:r>
          </w:p>
        </w:tc>
        <w:tc>
          <w:tcPr>
            <w:tcW w:w="2000" w:type="pct"/>
            <w:shd w:val="clear" w:color="auto" w:fill="auto"/>
            <w:vAlign w:val="center"/>
          </w:tcPr>
          <w:p w:rsidR="00112030" w:rsidRDefault="00112030" w:rsidP="00A462B5">
            <w:pPr>
              <w:pStyle w:val="a"/>
            </w:pPr>
            <w:r>
              <w:t xml:space="preserve">Left side </w:t>
            </w:r>
          </w:p>
        </w:tc>
      </w:tr>
      <w:tr w:rsidR="00112030" w:rsidRPr="0084175A" w:rsidTr="00C82C26">
        <w:trPr>
          <w:trHeight w:val="345"/>
        </w:trPr>
        <w:tc>
          <w:tcPr>
            <w:tcW w:w="1009" w:type="pct"/>
            <w:vMerge/>
            <w:shd w:val="clear" w:color="auto" w:fill="auto"/>
            <w:noWrap/>
            <w:vAlign w:val="center"/>
          </w:tcPr>
          <w:p w:rsidR="00112030" w:rsidRPr="00B86AA2" w:rsidRDefault="00112030" w:rsidP="00172292">
            <w:pPr>
              <w:pStyle w:val="a"/>
              <w:rPr>
                <w:b/>
                <w:i/>
              </w:rPr>
            </w:pPr>
          </w:p>
        </w:tc>
        <w:tc>
          <w:tcPr>
            <w:tcW w:w="538" w:type="pct"/>
            <w:vMerge/>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Right</w:t>
            </w:r>
          </w:p>
        </w:tc>
        <w:tc>
          <w:tcPr>
            <w:tcW w:w="2000" w:type="pct"/>
            <w:shd w:val="clear" w:color="auto" w:fill="auto"/>
            <w:vAlign w:val="center"/>
          </w:tcPr>
          <w:p w:rsidR="00112030" w:rsidRDefault="00112030" w:rsidP="00A462B5">
            <w:pPr>
              <w:pStyle w:val="a"/>
            </w:pPr>
            <w:r>
              <w:t xml:space="preserve">Right side </w:t>
            </w:r>
          </w:p>
        </w:tc>
      </w:tr>
      <w:tr w:rsidR="00112030" w:rsidRPr="0084175A" w:rsidTr="00C82C26">
        <w:trPr>
          <w:trHeight w:val="345"/>
        </w:trPr>
        <w:tc>
          <w:tcPr>
            <w:tcW w:w="1009" w:type="pct"/>
            <w:vMerge/>
            <w:shd w:val="clear" w:color="auto" w:fill="auto"/>
            <w:noWrap/>
            <w:vAlign w:val="center"/>
          </w:tcPr>
          <w:p w:rsidR="00112030" w:rsidRPr="00B86AA2" w:rsidRDefault="00112030" w:rsidP="00172292">
            <w:pPr>
              <w:pStyle w:val="a"/>
              <w:rPr>
                <w:b/>
                <w:i/>
              </w:rPr>
            </w:pPr>
          </w:p>
        </w:tc>
        <w:tc>
          <w:tcPr>
            <w:tcW w:w="538" w:type="pct"/>
            <w:vMerge/>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Overhead</w:t>
            </w:r>
          </w:p>
        </w:tc>
        <w:tc>
          <w:tcPr>
            <w:tcW w:w="2000" w:type="pct"/>
            <w:shd w:val="clear" w:color="auto" w:fill="auto"/>
            <w:vAlign w:val="center"/>
          </w:tcPr>
          <w:p w:rsidR="00112030" w:rsidRDefault="00112030" w:rsidP="00A462B5">
            <w:pPr>
              <w:pStyle w:val="a"/>
            </w:pPr>
            <w:r>
              <w:t>Overhead</w:t>
            </w:r>
          </w:p>
        </w:tc>
      </w:tr>
      <w:tr w:rsidR="00112030" w:rsidRPr="0084175A" w:rsidTr="00C82C26">
        <w:trPr>
          <w:trHeight w:val="345"/>
        </w:trPr>
        <w:tc>
          <w:tcPr>
            <w:tcW w:w="1009" w:type="pct"/>
            <w:vMerge/>
            <w:shd w:val="clear" w:color="auto" w:fill="auto"/>
            <w:noWrap/>
            <w:vAlign w:val="center"/>
          </w:tcPr>
          <w:p w:rsidR="00112030" w:rsidRDefault="00112030" w:rsidP="00172292">
            <w:pPr>
              <w:pStyle w:val="a"/>
              <w:rPr>
                <w:b/>
                <w:i/>
              </w:rPr>
            </w:pPr>
          </w:p>
        </w:tc>
        <w:tc>
          <w:tcPr>
            <w:tcW w:w="538" w:type="pct"/>
            <w:vMerge/>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Uncaptured</w:t>
            </w:r>
          </w:p>
        </w:tc>
        <w:tc>
          <w:tcPr>
            <w:tcW w:w="2000" w:type="pct"/>
            <w:shd w:val="clear" w:color="auto" w:fill="auto"/>
            <w:vAlign w:val="center"/>
          </w:tcPr>
          <w:p w:rsidR="00112030" w:rsidRDefault="00112030" w:rsidP="00A462B5">
            <w:pPr>
              <w:pStyle w:val="a"/>
            </w:pPr>
            <w:r>
              <w:t>It’s not captured by vendor.</w:t>
            </w:r>
          </w:p>
        </w:tc>
      </w:tr>
    </w:tbl>
    <w:p w:rsidR="00DC4E1A" w:rsidRPr="00DC4E1A" w:rsidRDefault="00DC4E1A" w:rsidP="00DC4E1A">
      <w:pPr>
        <w:rPr>
          <w:lang w:eastAsia="zh-CN"/>
        </w:rPr>
      </w:pPr>
    </w:p>
    <w:p w:rsidR="00BA11E8" w:rsidRDefault="00BA11E8" w:rsidP="009F47EB">
      <w:pPr>
        <w:pStyle w:val="Heading3"/>
        <w:rPr>
          <w:lang w:eastAsia="zh-CN"/>
        </w:rPr>
      </w:pPr>
      <w:r w:rsidRPr="0023323C">
        <w:rPr>
          <w:lang w:eastAsia="zh-CN"/>
        </w:rPr>
        <w:t>Vehicle</w:t>
      </w:r>
      <w:r>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405672" w:rsidRPr="0084175A" w:rsidTr="00C82C26">
        <w:trPr>
          <w:trHeight w:val="330"/>
        </w:trPr>
        <w:tc>
          <w:tcPr>
            <w:tcW w:w="1009" w:type="pct"/>
            <w:shd w:val="clear" w:color="auto" w:fill="auto"/>
            <w:noWrap/>
            <w:vAlign w:val="center"/>
            <w:hideMark/>
          </w:tcPr>
          <w:p w:rsidR="002B2DB0" w:rsidRDefault="002B2DB0" w:rsidP="00A462B5">
            <w:pPr>
              <w:jc w:val="center"/>
              <w:rPr>
                <w:rFonts w:cs="SimSun"/>
                <w:b/>
                <w:bCs/>
                <w:lang w:eastAsia="zh-CN"/>
              </w:rPr>
            </w:pPr>
            <w:r>
              <w:rPr>
                <w:rFonts w:hint="eastAsia"/>
                <w:b/>
                <w:bCs/>
                <w:lang w:eastAsia="zh-CN"/>
              </w:rPr>
              <w:t>Key</w:t>
            </w:r>
          </w:p>
        </w:tc>
        <w:tc>
          <w:tcPr>
            <w:tcW w:w="538" w:type="pct"/>
          </w:tcPr>
          <w:p w:rsidR="002B2DB0" w:rsidRDefault="002B2DB0" w:rsidP="00A462B5">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2B2DB0" w:rsidRDefault="002B2DB0" w:rsidP="00A462B5">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2B2DB0" w:rsidRDefault="002B2DB0" w:rsidP="00A462B5">
            <w:pPr>
              <w:jc w:val="center"/>
              <w:rPr>
                <w:rFonts w:cs="SimSun"/>
                <w:b/>
                <w:bCs/>
              </w:rPr>
            </w:pPr>
            <w:r>
              <w:rPr>
                <w:rFonts w:cs="SimSun"/>
                <w:b/>
                <w:bCs/>
              </w:rPr>
              <w:t>Description</w:t>
            </w:r>
          </w:p>
        </w:tc>
      </w:tr>
      <w:tr w:rsidR="00405672" w:rsidRPr="0084175A" w:rsidTr="00C82C26">
        <w:trPr>
          <w:trHeight w:val="345"/>
        </w:trPr>
        <w:tc>
          <w:tcPr>
            <w:tcW w:w="1009" w:type="pct"/>
            <w:shd w:val="clear" w:color="auto" w:fill="auto"/>
            <w:noWrap/>
            <w:vAlign w:val="center"/>
          </w:tcPr>
          <w:p w:rsidR="002B2DB0" w:rsidRPr="00B86AA2" w:rsidRDefault="00BD7621" w:rsidP="00A462B5">
            <w:pPr>
              <w:pStyle w:val="a"/>
              <w:rPr>
                <w:b/>
                <w:i/>
              </w:rPr>
            </w:pPr>
            <w:r w:rsidRPr="00BD7621">
              <w:rPr>
                <w:b/>
                <w:i/>
              </w:rPr>
              <w:t>applicable_to</w:t>
            </w:r>
          </w:p>
        </w:tc>
        <w:tc>
          <w:tcPr>
            <w:tcW w:w="538" w:type="pct"/>
            <w:vAlign w:val="center"/>
          </w:tcPr>
          <w:p w:rsidR="002B2DB0" w:rsidRDefault="002956C7" w:rsidP="00A462B5">
            <w:pPr>
              <w:pStyle w:val="a"/>
              <w:jc w:val="center"/>
            </w:pPr>
            <w:r>
              <w:t>N</w:t>
            </w:r>
          </w:p>
        </w:tc>
        <w:tc>
          <w:tcPr>
            <w:tcW w:w="1453" w:type="pct"/>
            <w:shd w:val="clear" w:color="auto" w:fill="auto"/>
            <w:noWrap/>
            <w:vAlign w:val="center"/>
          </w:tcPr>
          <w:p w:rsidR="002B2DB0" w:rsidRDefault="009C04FD" w:rsidP="00A462B5">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000" w:type="pct"/>
            <w:shd w:val="clear" w:color="auto" w:fill="auto"/>
            <w:vAlign w:val="center"/>
          </w:tcPr>
          <w:p w:rsidR="002B2DB0" w:rsidRDefault="008E59A9" w:rsidP="00A462B5">
            <w:pPr>
              <w:pStyle w:val="a"/>
            </w:pPr>
            <w:r>
              <w:t>I</w:t>
            </w:r>
            <w:r w:rsidRPr="00620B7F">
              <w:t>ndicates</w:t>
            </w:r>
            <w:r>
              <w:t xml:space="preserve"> the vehicles involved with the traffic sign.</w:t>
            </w:r>
          </w:p>
        </w:tc>
      </w:tr>
    </w:tbl>
    <w:p w:rsidR="002B2DB0" w:rsidRPr="002B2DB0" w:rsidRDefault="002B2DB0" w:rsidP="002B2DB0">
      <w:pPr>
        <w:rPr>
          <w:lang w:eastAsia="zh-CN"/>
        </w:rPr>
      </w:pPr>
    </w:p>
    <w:p w:rsidR="009F47EB" w:rsidRDefault="009F47EB" w:rsidP="009F47EB">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8"/>
        <w:gridCol w:w="1418"/>
        <w:gridCol w:w="3832"/>
        <w:gridCol w:w="5268"/>
      </w:tblGrid>
      <w:tr w:rsidR="00DC4E1A" w:rsidRPr="0084175A" w:rsidTr="00C82C26">
        <w:trPr>
          <w:trHeight w:val="330"/>
        </w:trPr>
        <w:tc>
          <w:tcPr>
            <w:tcW w:w="1009" w:type="pct"/>
            <w:shd w:val="clear" w:color="auto" w:fill="auto"/>
            <w:noWrap/>
            <w:vAlign w:val="center"/>
            <w:hideMark/>
          </w:tcPr>
          <w:p w:rsidR="00DC4E1A" w:rsidRDefault="00DC4E1A" w:rsidP="00172292">
            <w:pPr>
              <w:jc w:val="center"/>
              <w:rPr>
                <w:rFonts w:cs="SimSun"/>
                <w:b/>
                <w:bCs/>
                <w:lang w:eastAsia="zh-CN"/>
              </w:rPr>
            </w:pPr>
            <w:r>
              <w:rPr>
                <w:rFonts w:hint="eastAsia"/>
                <w:b/>
                <w:bCs/>
                <w:lang w:eastAsia="zh-CN"/>
              </w:rPr>
              <w:t>Key</w:t>
            </w:r>
          </w:p>
        </w:tc>
        <w:tc>
          <w:tcPr>
            <w:tcW w:w="538" w:type="pct"/>
          </w:tcPr>
          <w:p w:rsidR="00DC4E1A" w:rsidRDefault="00DC4E1A" w:rsidP="00172292">
            <w:pPr>
              <w:jc w:val="center"/>
              <w:rPr>
                <w:rFonts w:cs="SimSun"/>
                <w:b/>
                <w:bCs/>
                <w:lang w:eastAsia="zh-CN"/>
              </w:rPr>
            </w:pPr>
            <w:r w:rsidRPr="00330ED0">
              <w:rPr>
                <w:rFonts w:cs="SimSun"/>
                <w:b/>
                <w:bCs/>
              </w:rPr>
              <w:t>Mandatory</w:t>
            </w:r>
          </w:p>
        </w:tc>
        <w:tc>
          <w:tcPr>
            <w:tcW w:w="1454" w:type="pct"/>
            <w:shd w:val="clear" w:color="auto" w:fill="auto"/>
            <w:noWrap/>
            <w:vAlign w:val="center"/>
            <w:hideMark/>
          </w:tcPr>
          <w:p w:rsidR="00DC4E1A" w:rsidRDefault="00DC4E1A" w:rsidP="00172292">
            <w:pPr>
              <w:jc w:val="center"/>
              <w:rPr>
                <w:rFonts w:cs="SimSun"/>
                <w:b/>
                <w:bCs/>
                <w:lang w:eastAsia="zh-CN"/>
              </w:rPr>
            </w:pPr>
            <w:r>
              <w:rPr>
                <w:rFonts w:cs="SimSun" w:hint="eastAsia"/>
                <w:b/>
                <w:bCs/>
                <w:lang w:eastAsia="zh-CN"/>
              </w:rPr>
              <w:t>Value</w:t>
            </w:r>
          </w:p>
        </w:tc>
        <w:tc>
          <w:tcPr>
            <w:tcW w:w="1999" w:type="pct"/>
            <w:shd w:val="clear" w:color="auto" w:fill="auto"/>
            <w:noWrap/>
            <w:vAlign w:val="center"/>
            <w:hideMark/>
          </w:tcPr>
          <w:p w:rsidR="00DC4E1A" w:rsidRDefault="00DC4E1A" w:rsidP="00172292">
            <w:pPr>
              <w:jc w:val="center"/>
              <w:rPr>
                <w:rFonts w:cs="SimSun"/>
                <w:b/>
                <w:bCs/>
              </w:rPr>
            </w:pPr>
            <w:r>
              <w:rPr>
                <w:rFonts w:cs="SimSun"/>
                <w:b/>
                <w:bCs/>
              </w:rPr>
              <w:t>Description</w:t>
            </w:r>
          </w:p>
        </w:tc>
      </w:tr>
      <w:tr w:rsidR="00DC4E1A" w:rsidRPr="0084175A" w:rsidTr="00C82C26">
        <w:trPr>
          <w:trHeight w:val="345"/>
        </w:trPr>
        <w:tc>
          <w:tcPr>
            <w:tcW w:w="1009" w:type="pct"/>
            <w:shd w:val="clear" w:color="auto" w:fill="auto"/>
            <w:noWrap/>
            <w:vAlign w:val="center"/>
          </w:tcPr>
          <w:p w:rsidR="00DC4E1A" w:rsidRPr="00B86AA2" w:rsidRDefault="00FE3A03" w:rsidP="00172292">
            <w:pPr>
              <w:pStyle w:val="a"/>
              <w:rPr>
                <w:b/>
                <w:i/>
              </w:rPr>
            </w:pPr>
            <w:r>
              <w:rPr>
                <w:b/>
                <w:i/>
              </w:rPr>
              <w:t>length:&lt;lang&gt;</w:t>
            </w:r>
          </w:p>
        </w:tc>
        <w:tc>
          <w:tcPr>
            <w:tcW w:w="538" w:type="pct"/>
            <w:vAlign w:val="center"/>
          </w:tcPr>
          <w:p w:rsidR="00DC4E1A" w:rsidRDefault="00AE2391" w:rsidP="00172292">
            <w:pPr>
              <w:pStyle w:val="a"/>
              <w:jc w:val="center"/>
            </w:pPr>
            <w:r>
              <w:t>N</w:t>
            </w:r>
          </w:p>
        </w:tc>
        <w:tc>
          <w:tcPr>
            <w:tcW w:w="1454" w:type="pct"/>
            <w:shd w:val="clear" w:color="auto" w:fill="auto"/>
            <w:noWrap/>
            <w:vAlign w:val="center"/>
          </w:tcPr>
          <w:p w:rsidR="00DC4E1A" w:rsidRDefault="00DC4E1A" w:rsidP="00172292">
            <w:pPr>
              <w:pStyle w:val="a"/>
              <w:jc w:val="center"/>
            </w:pPr>
          </w:p>
        </w:tc>
        <w:tc>
          <w:tcPr>
            <w:tcW w:w="1999" w:type="pct"/>
            <w:shd w:val="clear" w:color="auto" w:fill="auto"/>
            <w:vAlign w:val="center"/>
          </w:tcPr>
          <w:p w:rsidR="00DC4E1A" w:rsidRDefault="00DC4E1A" w:rsidP="00172292">
            <w:pPr>
              <w:pStyle w:val="a"/>
            </w:pPr>
          </w:p>
        </w:tc>
      </w:tr>
      <w:tr w:rsidR="00F6131E" w:rsidRPr="0084175A" w:rsidTr="00C82C26">
        <w:trPr>
          <w:trHeight w:val="345"/>
        </w:trPr>
        <w:tc>
          <w:tcPr>
            <w:tcW w:w="1009" w:type="pct"/>
            <w:shd w:val="clear" w:color="auto" w:fill="auto"/>
            <w:noWrap/>
            <w:vAlign w:val="center"/>
          </w:tcPr>
          <w:p w:rsidR="00F6131E" w:rsidRDefault="00F6131E" w:rsidP="00172292">
            <w:pPr>
              <w:pStyle w:val="a"/>
              <w:rPr>
                <w:b/>
                <w:i/>
              </w:rPr>
            </w:pPr>
            <w:r>
              <w:rPr>
                <w:b/>
                <w:i/>
              </w:rPr>
              <w:t>prewarning:&lt;lang&gt;</w:t>
            </w:r>
          </w:p>
        </w:tc>
        <w:tc>
          <w:tcPr>
            <w:tcW w:w="538" w:type="pct"/>
            <w:vAlign w:val="center"/>
          </w:tcPr>
          <w:p w:rsidR="00F6131E" w:rsidRDefault="00AE2391" w:rsidP="00172292">
            <w:pPr>
              <w:pStyle w:val="a"/>
              <w:jc w:val="center"/>
            </w:pPr>
            <w:r>
              <w:t>N</w:t>
            </w:r>
          </w:p>
        </w:tc>
        <w:tc>
          <w:tcPr>
            <w:tcW w:w="1454" w:type="pct"/>
            <w:shd w:val="clear" w:color="auto" w:fill="auto"/>
            <w:noWrap/>
            <w:vAlign w:val="center"/>
          </w:tcPr>
          <w:p w:rsidR="00F6131E" w:rsidRDefault="00F6131E" w:rsidP="00172292">
            <w:pPr>
              <w:pStyle w:val="a"/>
              <w:jc w:val="center"/>
            </w:pPr>
          </w:p>
        </w:tc>
        <w:tc>
          <w:tcPr>
            <w:tcW w:w="1999" w:type="pct"/>
            <w:shd w:val="clear" w:color="auto" w:fill="auto"/>
            <w:vAlign w:val="center"/>
          </w:tcPr>
          <w:p w:rsidR="00F6131E" w:rsidRDefault="00F6131E" w:rsidP="00172292">
            <w:pPr>
              <w:pStyle w:val="a"/>
            </w:pPr>
          </w:p>
        </w:tc>
      </w:tr>
      <w:tr w:rsidR="008322BB" w:rsidRPr="0084175A" w:rsidTr="00C82C26">
        <w:trPr>
          <w:trHeight w:val="345"/>
        </w:trPr>
        <w:tc>
          <w:tcPr>
            <w:tcW w:w="1009" w:type="pct"/>
            <w:shd w:val="clear" w:color="auto" w:fill="auto"/>
            <w:noWrap/>
            <w:vAlign w:val="center"/>
          </w:tcPr>
          <w:p w:rsidR="008322BB" w:rsidRDefault="008322BB" w:rsidP="00172292">
            <w:pPr>
              <w:pStyle w:val="a"/>
              <w:rPr>
                <w:b/>
                <w:i/>
              </w:rPr>
            </w:pPr>
            <w:r w:rsidRPr="008322BB">
              <w:rPr>
                <w:b/>
                <w:i/>
              </w:rPr>
              <w:t>validity</w:t>
            </w:r>
            <w:r>
              <w:rPr>
                <w:b/>
                <w:i/>
              </w:rPr>
              <w:t>:&lt;lang&gt;</w:t>
            </w:r>
          </w:p>
        </w:tc>
        <w:tc>
          <w:tcPr>
            <w:tcW w:w="538" w:type="pct"/>
            <w:vAlign w:val="center"/>
          </w:tcPr>
          <w:p w:rsidR="008322BB" w:rsidRDefault="00AE2391" w:rsidP="00172292">
            <w:pPr>
              <w:pStyle w:val="a"/>
              <w:jc w:val="center"/>
            </w:pPr>
            <w:r>
              <w:t>N</w:t>
            </w:r>
          </w:p>
        </w:tc>
        <w:tc>
          <w:tcPr>
            <w:tcW w:w="1454" w:type="pct"/>
            <w:shd w:val="clear" w:color="auto" w:fill="auto"/>
            <w:noWrap/>
            <w:vAlign w:val="center"/>
          </w:tcPr>
          <w:p w:rsidR="008322BB" w:rsidRDefault="008322BB" w:rsidP="00172292">
            <w:pPr>
              <w:pStyle w:val="a"/>
              <w:jc w:val="center"/>
            </w:pPr>
          </w:p>
        </w:tc>
        <w:tc>
          <w:tcPr>
            <w:tcW w:w="1999" w:type="pct"/>
            <w:shd w:val="clear" w:color="auto" w:fill="auto"/>
            <w:vAlign w:val="center"/>
          </w:tcPr>
          <w:p w:rsidR="008322BB" w:rsidRDefault="008322BB" w:rsidP="00172292">
            <w:pPr>
              <w:pStyle w:val="a"/>
            </w:pPr>
          </w:p>
        </w:tc>
      </w:tr>
      <w:tr w:rsidR="005204A8" w:rsidRPr="0084175A" w:rsidTr="00C82C26">
        <w:trPr>
          <w:trHeight w:val="345"/>
        </w:trPr>
        <w:tc>
          <w:tcPr>
            <w:tcW w:w="1009" w:type="pct"/>
            <w:shd w:val="clear" w:color="auto" w:fill="auto"/>
            <w:noWrap/>
            <w:vAlign w:val="center"/>
          </w:tcPr>
          <w:p w:rsidR="005204A8" w:rsidRPr="008322BB" w:rsidRDefault="005204A8" w:rsidP="00172292">
            <w:pPr>
              <w:pStyle w:val="a"/>
              <w:rPr>
                <w:b/>
                <w:i/>
              </w:rPr>
            </w:pPr>
            <w:r w:rsidRPr="005204A8">
              <w:rPr>
                <w:b/>
                <w:i/>
              </w:rPr>
              <w:t>incline</w:t>
            </w:r>
          </w:p>
        </w:tc>
        <w:tc>
          <w:tcPr>
            <w:tcW w:w="538" w:type="pct"/>
            <w:vAlign w:val="center"/>
          </w:tcPr>
          <w:p w:rsidR="005204A8" w:rsidRDefault="00674FF6" w:rsidP="00172292">
            <w:pPr>
              <w:pStyle w:val="a"/>
              <w:jc w:val="center"/>
            </w:pPr>
            <w:r>
              <w:t>N</w:t>
            </w:r>
          </w:p>
        </w:tc>
        <w:tc>
          <w:tcPr>
            <w:tcW w:w="1454" w:type="pct"/>
            <w:shd w:val="clear" w:color="auto" w:fill="auto"/>
            <w:noWrap/>
            <w:vAlign w:val="center"/>
          </w:tcPr>
          <w:p w:rsidR="005204A8" w:rsidRDefault="00C15C3A" w:rsidP="00172292">
            <w:pPr>
              <w:pStyle w:val="a"/>
              <w:jc w:val="center"/>
            </w:pPr>
            <w:r>
              <w:t>User defined</w:t>
            </w:r>
          </w:p>
        </w:tc>
        <w:tc>
          <w:tcPr>
            <w:tcW w:w="1999" w:type="pct"/>
            <w:shd w:val="clear" w:color="auto" w:fill="auto"/>
            <w:vAlign w:val="center"/>
          </w:tcPr>
          <w:p w:rsidR="005204A8" w:rsidRDefault="00674FF6" w:rsidP="00172292">
            <w:pPr>
              <w:pStyle w:val="a"/>
            </w:pPr>
            <w:r w:rsidRPr="00674FF6">
              <w:t>provides values visible on the sign related to specific Sign Types</w:t>
            </w:r>
          </w:p>
        </w:tc>
      </w:tr>
    </w:tbl>
    <w:p w:rsidR="00DC4E1A" w:rsidRDefault="005B2B40" w:rsidP="005B2B40">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830A6C" w:rsidRPr="0084175A" w:rsidTr="00AF7786">
        <w:trPr>
          <w:trHeight w:val="330"/>
        </w:trPr>
        <w:tc>
          <w:tcPr>
            <w:tcW w:w="794" w:type="pct"/>
            <w:shd w:val="clear" w:color="auto" w:fill="auto"/>
            <w:noWrap/>
            <w:vAlign w:val="center"/>
            <w:hideMark/>
          </w:tcPr>
          <w:p w:rsidR="00830A6C" w:rsidRDefault="00833654" w:rsidP="00A462B5">
            <w:pPr>
              <w:jc w:val="center"/>
              <w:rPr>
                <w:rFonts w:cs="SimSun"/>
                <w:b/>
                <w:bCs/>
                <w:lang w:eastAsia="zh-CN"/>
              </w:rPr>
            </w:pPr>
            <w:bookmarkStart w:id="66" w:name="OLE_LINK34"/>
            <w:bookmarkStart w:id="67" w:name="OLE_LINK35"/>
            <w:r>
              <w:rPr>
                <w:rFonts w:cs="SimSun"/>
                <w:b/>
                <w:bCs/>
                <w:lang w:eastAsia="zh-CN"/>
              </w:rPr>
              <w:t xml:space="preserve">Sequence No. </w:t>
            </w:r>
          </w:p>
        </w:tc>
        <w:tc>
          <w:tcPr>
            <w:tcW w:w="753" w:type="pct"/>
          </w:tcPr>
          <w:p w:rsidR="00830A6C" w:rsidRDefault="00A462B5" w:rsidP="00A462B5">
            <w:pPr>
              <w:jc w:val="center"/>
              <w:rPr>
                <w:rFonts w:cs="SimSun"/>
                <w:b/>
                <w:bCs/>
                <w:lang w:eastAsia="zh-CN"/>
              </w:rPr>
            </w:pPr>
            <w:r>
              <w:rPr>
                <w:rFonts w:cs="SimSun"/>
                <w:b/>
                <w:bCs/>
              </w:rPr>
              <w:t>Member Type</w:t>
            </w:r>
          </w:p>
        </w:tc>
        <w:tc>
          <w:tcPr>
            <w:tcW w:w="753" w:type="pct"/>
            <w:shd w:val="clear" w:color="auto" w:fill="auto"/>
            <w:noWrap/>
            <w:vAlign w:val="center"/>
            <w:hideMark/>
          </w:tcPr>
          <w:p w:rsidR="00830A6C" w:rsidRDefault="00A462B5" w:rsidP="00A462B5">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830A6C" w:rsidRDefault="00A462B5" w:rsidP="00A462B5">
            <w:pPr>
              <w:jc w:val="center"/>
              <w:rPr>
                <w:rFonts w:cs="SimSun"/>
                <w:b/>
                <w:bCs/>
              </w:rPr>
            </w:pPr>
            <w:r>
              <w:rPr>
                <w:rFonts w:cs="SimSun"/>
                <w:b/>
                <w:bCs/>
              </w:rPr>
              <w:t>Description</w:t>
            </w:r>
          </w:p>
        </w:tc>
      </w:tr>
      <w:tr w:rsidR="00830A6C" w:rsidRPr="0084175A" w:rsidTr="00AF7786">
        <w:trPr>
          <w:trHeight w:val="345"/>
        </w:trPr>
        <w:tc>
          <w:tcPr>
            <w:tcW w:w="794" w:type="pct"/>
            <w:shd w:val="clear" w:color="auto" w:fill="auto"/>
            <w:noWrap/>
            <w:vAlign w:val="center"/>
          </w:tcPr>
          <w:p w:rsidR="00830A6C" w:rsidRPr="00B86AA2" w:rsidRDefault="00833654" w:rsidP="00E01A83">
            <w:pPr>
              <w:pStyle w:val="a"/>
              <w:jc w:val="center"/>
              <w:rPr>
                <w:b/>
                <w:i/>
              </w:rPr>
            </w:pPr>
            <w:r>
              <w:rPr>
                <w:b/>
                <w:i/>
              </w:rPr>
              <w:t>0</w:t>
            </w:r>
          </w:p>
        </w:tc>
        <w:tc>
          <w:tcPr>
            <w:tcW w:w="753" w:type="pct"/>
            <w:vAlign w:val="center"/>
          </w:tcPr>
          <w:p w:rsidR="00830A6C" w:rsidRPr="00E01A83" w:rsidRDefault="00326FC0" w:rsidP="00E01A83">
            <w:pPr>
              <w:pStyle w:val="a"/>
              <w:jc w:val="center"/>
              <w:rPr>
                <w:b/>
                <w:i/>
              </w:rPr>
            </w:pPr>
            <w:r w:rsidRPr="00E01A83">
              <w:rPr>
                <w:b/>
                <w:i/>
              </w:rPr>
              <w:t>W</w:t>
            </w:r>
          </w:p>
        </w:tc>
        <w:tc>
          <w:tcPr>
            <w:tcW w:w="753" w:type="pct"/>
            <w:shd w:val="clear" w:color="auto" w:fill="auto"/>
            <w:noWrap/>
            <w:vAlign w:val="center"/>
          </w:tcPr>
          <w:p w:rsidR="00830A6C" w:rsidRPr="00E01A83" w:rsidRDefault="00E01A83" w:rsidP="00E01A83">
            <w:pPr>
              <w:pStyle w:val="a"/>
              <w:jc w:val="center"/>
              <w:rPr>
                <w:b/>
                <w:i/>
              </w:rPr>
            </w:pPr>
            <w:r w:rsidRPr="00E01A83">
              <w:rPr>
                <w:b/>
                <w:i/>
              </w:rPr>
              <w:t>from</w:t>
            </w:r>
          </w:p>
        </w:tc>
        <w:tc>
          <w:tcPr>
            <w:tcW w:w="2700" w:type="pct"/>
            <w:shd w:val="clear" w:color="auto" w:fill="auto"/>
            <w:vAlign w:val="center"/>
          </w:tcPr>
          <w:p w:rsidR="00830A6C" w:rsidRDefault="00E01A83" w:rsidP="00A462B5">
            <w:pPr>
              <w:pStyle w:val="a"/>
            </w:pPr>
            <w:r>
              <w:t xml:space="preserve">The link </w:t>
            </w:r>
            <w:r w:rsidR="00332818">
              <w:t>associated with the traffic sign</w:t>
            </w:r>
          </w:p>
        </w:tc>
      </w:tr>
      <w:tr w:rsidR="00BE6FCF" w:rsidRPr="0084175A" w:rsidTr="00AF7786">
        <w:trPr>
          <w:trHeight w:val="345"/>
        </w:trPr>
        <w:tc>
          <w:tcPr>
            <w:tcW w:w="794" w:type="pct"/>
            <w:shd w:val="clear" w:color="auto" w:fill="auto"/>
            <w:noWrap/>
            <w:vAlign w:val="center"/>
          </w:tcPr>
          <w:p w:rsidR="00BE6FCF" w:rsidRDefault="00BE6FCF" w:rsidP="00E01A83">
            <w:pPr>
              <w:pStyle w:val="a"/>
              <w:jc w:val="center"/>
              <w:rPr>
                <w:b/>
                <w:i/>
              </w:rPr>
            </w:pPr>
            <w:r>
              <w:rPr>
                <w:b/>
                <w:i/>
              </w:rPr>
              <w:t>1</w:t>
            </w:r>
          </w:p>
        </w:tc>
        <w:tc>
          <w:tcPr>
            <w:tcW w:w="753" w:type="pct"/>
            <w:vAlign w:val="center"/>
          </w:tcPr>
          <w:p w:rsidR="00BE6FCF" w:rsidRPr="00E01A83" w:rsidRDefault="00BE6FCF" w:rsidP="00E01A83">
            <w:pPr>
              <w:pStyle w:val="a"/>
              <w:jc w:val="center"/>
              <w:rPr>
                <w:b/>
                <w:i/>
              </w:rPr>
            </w:pPr>
            <w:r>
              <w:rPr>
                <w:b/>
                <w:i/>
              </w:rPr>
              <w:t>N</w:t>
            </w:r>
          </w:p>
        </w:tc>
        <w:tc>
          <w:tcPr>
            <w:tcW w:w="753" w:type="pct"/>
            <w:shd w:val="clear" w:color="auto" w:fill="auto"/>
            <w:noWrap/>
            <w:vAlign w:val="center"/>
          </w:tcPr>
          <w:p w:rsidR="00BE6FCF" w:rsidRPr="00E01A83" w:rsidRDefault="00BE6FCF" w:rsidP="00E01A83">
            <w:pPr>
              <w:pStyle w:val="a"/>
              <w:jc w:val="center"/>
              <w:rPr>
                <w:b/>
                <w:i/>
              </w:rPr>
            </w:pPr>
            <w:r>
              <w:rPr>
                <w:b/>
                <w:i/>
              </w:rPr>
              <w:t>via</w:t>
            </w:r>
          </w:p>
        </w:tc>
        <w:tc>
          <w:tcPr>
            <w:tcW w:w="2700" w:type="pct"/>
            <w:shd w:val="clear" w:color="auto" w:fill="auto"/>
            <w:vAlign w:val="center"/>
          </w:tcPr>
          <w:p w:rsidR="00BE6FCF" w:rsidRDefault="00A41634" w:rsidP="006B0387">
            <w:pPr>
              <w:pStyle w:val="a"/>
            </w:pPr>
            <w:r>
              <w:t>The destination point of the traffic sign.</w:t>
            </w:r>
            <w:r w:rsidR="00EA459A">
              <w:t xml:space="preserve"> The traffic sign only take effect on the direction when driving along the link </w:t>
            </w:r>
            <w:r w:rsidR="00EA459A" w:rsidRPr="00EA459A">
              <w:rPr>
                <w:b/>
                <w:i/>
              </w:rPr>
              <w:t>from</w:t>
            </w:r>
            <w:r w:rsidR="00EA459A">
              <w:rPr>
                <w:b/>
                <w:i/>
              </w:rPr>
              <w:t xml:space="preserve"> </w:t>
            </w:r>
            <w:r w:rsidR="00EA459A" w:rsidRPr="00EA459A">
              <w:t>to the point</w:t>
            </w:r>
            <w:r w:rsidR="00EA459A">
              <w:rPr>
                <w:b/>
                <w:i/>
              </w:rPr>
              <w:t xml:space="preserve"> via</w:t>
            </w:r>
            <w:r w:rsidR="00867803">
              <w:t xml:space="preserve"> if traffic sign </w:t>
            </w:r>
            <w:r w:rsidR="00867803" w:rsidRPr="00867803">
              <w:rPr>
                <w:b/>
                <w:i/>
              </w:rPr>
              <w:t>location</w:t>
            </w:r>
            <w:r w:rsidR="00867803">
              <w:t xml:space="preserve"> is not available. </w:t>
            </w:r>
          </w:p>
        </w:tc>
      </w:tr>
      <w:bookmarkEnd w:id="66"/>
      <w:bookmarkEnd w:id="67"/>
    </w:tbl>
    <w:p w:rsidR="005B2B40" w:rsidRPr="005B2B40" w:rsidRDefault="005B2B40" w:rsidP="005B2B40">
      <w:pPr>
        <w:rPr>
          <w:lang w:eastAsia="zh-CN"/>
        </w:rPr>
      </w:pPr>
    </w:p>
    <w:p w:rsidR="00E6442E" w:rsidRDefault="00E6442E" w:rsidP="001479A0">
      <w:pPr>
        <w:pStyle w:val="Heading2"/>
        <w:rPr>
          <w:lang w:eastAsia="zh-CN"/>
        </w:rPr>
      </w:pPr>
      <w:r>
        <w:rPr>
          <w:lang w:eastAsia="zh-CN"/>
        </w:rPr>
        <w:t>Traffic Signal</w:t>
      </w:r>
    </w:p>
    <w:p w:rsidR="00D279BE" w:rsidRDefault="00D279BE" w:rsidP="00D279BE">
      <w:pPr>
        <w:pStyle w:val="Heading3"/>
        <w:rPr>
          <w:lang w:eastAsia="zh-CN"/>
        </w:rPr>
      </w:pPr>
      <w:r>
        <w:rPr>
          <w:lang w:eastAsia="zh-CN"/>
        </w:rPr>
        <w:t>Location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416372" w:rsidRPr="0084175A" w:rsidTr="0097591E">
        <w:trPr>
          <w:trHeight w:val="330"/>
        </w:trPr>
        <w:tc>
          <w:tcPr>
            <w:tcW w:w="1009" w:type="pct"/>
            <w:shd w:val="clear" w:color="auto" w:fill="auto"/>
            <w:noWrap/>
            <w:vAlign w:val="center"/>
            <w:hideMark/>
          </w:tcPr>
          <w:p w:rsidR="00416372" w:rsidRDefault="00416372" w:rsidP="0097591E">
            <w:pPr>
              <w:jc w:val="center"/>
              <w:rPr>
                <w:rFonts w:cs="SimSun"/>
                <w:b/>
                <w:bCs/>
                <w:lang w:eastAsia="zh-CN"/>
              </w:rPr>
            </w:pPr>
            <w:r>
              <w:rPr>
                <w:rFonts w:hint="eastAsia"/>
                <w:b/>
                <w:bCs/>
                <w:lang w:eastAsia="zh-CN"/>
              </w:rPr>
              <w:t>Key</w:t>
            </w:r>
          </w:p>
        </w:tc>
        <w:tc>
          <w:tcPr>
            <w:tcW w:w="538" w:type="pct"/>
          </w:tcPr>
          <w:p w:rsidR="00416372" w:rsidRDefault="00416372" w:rsidP="0097591E">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416372" w:rsidRDefault="00416372" w:rsidP="0097591E">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416372" w:rsidRDefault="00416372" w:rsidP="0097591E">
            <w:pPr>
              <w:jc w:val="center"/>
              <w:rPr>
                <w:rFonts w:cs="SimSun"/>
                <w:b/>
                <w:bCs/>
              </w:rPr>
            </w:pPr>
            <w:r>
              <w:rPr>
                <w:rFonts w:cs="SimSun"/>
                <w:b/>
                <w:bCs/>
              </w:rPr>
              <w:t>Description</w:t>
            </w:r>
          </w:p>
        </w:tc>
      </w:tr>
      <w:tr w:rsidR="00416372" w:rsidRPr="0084175A" w:rsidTr="0097591E">
        <w:trPr>
          <w:trHeight w:val="345"/>
        </w:trPr>
        <w:tc>
          <w:tcPr>
            <w:tcW w:w="1009" w:type="pct"/>
            <w:shd w:val="clear" w:color="auto" w:fill="auto"/>
            <w:noWrap/>
            <w:vAlign w:val="center"/>
          </w:tcPr>
          <w:p w:rsidR="00416372" w:rsidRPr="00B86AA2" w:rsidRDefault="00416372" w:rsidP="0097591E">
            <w:pPr>
              <w:pStyle w:val="a"/>
              <w:rPr>
                <w:b/>
                <w:i/>
              </w:rPr>
            </w:pPr>
            <w:r>
              <w:rPr>
                <w:b/>
                <w:i/>
              </w:rPr>
              <w:t>location</w:t>
            </w:r>
          </w:p>
        </w:tc>
        <w:tc>
          <w:tcPr>
            <w:tcW w:w="538" w:type="pct"/>
            <w:vAlign w:val="center"/>
          </w:tcPr>
          <w:p w:rsidR="00416372" w:rsidRDefault="00416372" w:rsidP="0097591E">
            <w:pPr>
              <w:pStyle w:val="a"/>
              <w:jc w:val="center"/>
            </w:pPr>
            <w:r>
              <w:t>N</w:t>
            </w:r>
          </w:p>
        </w:tc>
        <w:tc>
          <w:tcPr>
            <w:tcW w:w="1453" w:type="pct"/>
            <w:shd w:val="clear" w:color="auto" w:fill="auto"/>
            <w:noWrap/>
            <w:vAlign w:val="center"/>
          </w:tcPr>
          <w:p w:rsidR="00416372" w:rsidRDefault="00416372" w:rsidP="0097591E">
            <w:pPr>
              <w:pStyle w:val="a"/>
              <w:jc w:val="center"/>
            </w:pPr>
            <w:r w:rsidRPr="00081178">
              <w:rPr>
                <w:b/>
                <w:i/>
              </w:rPr>
              <w:t>Left/Right/Overhead</w:t>
            </w:r>
            <w:r>
              <w:rPr>
                <w:b/>
                <w:i/>
              </w:rPr>
              <w:t>/</w:t>
            </w:r>
            <w:r w:rsidRPr="00822924">
              <w:rPr>
                <w:b/>
                <w:i/>
              </w:rPr>
              <w:t>Uncaptured</w:t>
            </w:r>
          </w:p>
        </w:tc>
        <w:tc>
          <w:tcPr>
            <w:tcW w:w="2000" w:type="pct"/>
            <w:shd w:val="clear" w:color="auto" w:fill="auto"/>
            <w:vAlign w:val="center"/>
          </w:tcPr>
          <w:p w:rsidR="00416372" w:rsidRDefault="00416372" w:rsidP="0097591E">
            <w:pPr>
              <w:pStyle w:val="a"/>
            </w:pPr>
            <w:r>
              <w:t>identifies the location of a given Traffic Light/Sign</w:t>
            </w:r>
          </w:p>
        </w:tc>
      </w:tr>
      <w:tr w:rsidR="00416372" w:rsidRPr="0084175A" w:rsidTr="0097591E">
        <w:trPr>
          <w:trHeight w:val="345"/>
        </w:trPr>
        <w:tc>
          <w:tcPr>
            <w:tcW w:w="1009" w:type="pct"/>
            <w:vMerge w:val="restart"/>
            <w:shd w:val="clear" w:color="auto" w:fill="auto"/>
            <w:noWrap/>
            <w:vAlign w:val="center"/>
          </w:tcPr>
          <w:p w:rsidR="00416372" w:rsidRPr="00B86AA2" w:rsidRDefault="00416372" w:rsidP="0097591E">
            <w:pPr>
              <w:pStyle w:val="a"/>
              <w:rPr>
                <w:b/>
                <w:i/>
              </w:rPr>
            </w:pPr>
          </w:p>
        </w:tc>
        <w:tc>
          <w:tcPr>
            <w:tcW w:w="538" w:type="pct"/>
            <w:vMerge w:val="restart"/>
            <w:vAlign w:val="center"/>
          </w:tcPr>
          <w:p w:rsidR="00416372" w:rsidRDefault="00416372" w:rsidP="0097591E">
            <w:pPr>
              <w:pStyle w:val="a"/>
              <w:jc w:val="center"/>
            </w:pPr>
          </w:p>
        </w:tc>
        <w:tc>
          <w:tcPr>
            <w:tcW w:w="1453" w:type="pct"/>
            <w:shd w:val="clear" w:color="auto" w:fill="auto"/>
            <w:noWrap/>
            <w:vAlign w:val="center"/>
          </w:tcPr>
          <w:p w:rsidR="00416372" w:rsidRPr="00822924" w:rsidRDefault="00416372" w:rsidP="0097591E">
            <w:pPr>
              <w:pStyle w:val="a"/>
              <w:jc w:val="center"/>
              <w:rPr>
                <w:b/>
                <w:i/>
              </w:rPr>
            </w:pPr>
            <w:r w:rsidRPr="00822924">
              <w:rPr>
                <w:b/>
                <w:i/>
              </w:rPr>
              <w:t>Left</w:t>
            </w:r>
          </w:p>
        </w:tc>
        <w:tc>
          <w:tcPr>
            <w:tcW w:w="2000" w:type="pct"/>
            <w:shd w:val="clear" w:color="auto" w:fill="auto"/>
            <w:vAlign w:val="center"/>
          </w:tcPr>
          <w:p w:rsidR="00416372" w:rsidRDefault="00416372" w:rsidP="0097591E">
            <w:pPr>
              <w:pStyle w:val="a"/>
            </w:pPr>
            <w:r>
              <w:t xml:space="preserve">Left side </w:t>
            </w:r>
          </w:p>
        </w:tc>
      </w:tr>
      <w:tr w:rsidR="00416372" w:rsidRPr="0084175A" w:rsidTr="0097591E">
        <w:trPr>
          <w:trHeight w:val="345"/>
        </w:trPr>
        <w:tc>
          <w:tcPr>
            <w:tcW w:w="1009" w:type="pct"/>
            <w:vMerge/>
            <w:shd w:val="clear" w:color="auto" w:fill="auto"/>
            <w:noWrap/>
            <w:vAlign w:val="center"/>
          </w:tcPr>
          <w:p w:rsidR="00416372" w:rsidRPr="00B86AA2" w:rsidRDefault="00416372" w:rsidP="0097591E">
            <w:pPr>
              <w:pStyle w:val="a"/>
              <w:rPr>
                <w:b/>
                <w:i/>
              </w:rPr>
            </w:pPr>
          </w:p>
        </w:tc>
        <w:tc>
          <w:tcPr>
            <w:tcW w:w="538" w:type="pct"/>
            <w:vMerge/>
            <w:vAlign w:val="center"/>
          </w:tcPr>
          <w:p w:rsidR="00416372" w:rsidRDefault="00416372" w:rsidP="0097591E">
            <w:pPr>
              <w:pStyle w:val="a"/>
              <w:jc w:val="center"/>
            </w:pPr>
          </w:p>
        </w:tc>
        <w:tc>
          <w:tcPr>
            <w:tcW w:w="1453" w:type="pct"/>
            <w:shd w:val="clear" w:color="auto" w:fill="auto"/>
            <w:noWrap/>
            <w:vAlign w:val="center"/>
          </w:tcPr>
          <w:p w:rsidR="00416372" w:rsidRPr="00822924" w:rsidRDefault="00416372" w:rsidP="0097591E">
            <w:pPr>
              <w:pStyle w:val="a"/>
              <w:jc w:val="center"/>
              <w:rPr>
                <w:b/>
                <w:i/>
              </w:rPr>
            </w:pPr>
            <w:r w:rsidRPr="00822924">
              <w:rPr>
                <w:b/>
                <w:i/>
              </w:rPr>
              <w:t>Right</w:t>
            </w:r>
          </w:p>
        </w:tc>
        <w:tc>
          <w:tcPr>
            <w:tcW w:w="2000" w:type="pct"/>
            <w:shd w:val="clear" w:color="auto" w:fill="auto"/>
            <w:vAlign w:val="center"/>
          </w:tcPr>
          <w:p w:rsidR="00416372" w:rsidRDefault="00416372" w:rsidP="0097591E">
            <w:pPr>
              <w:pStyle w:val="a"/>
            </w:pPr>
            <w:r>
              <w:t xml:space="preserve">Right side </w:t>
            </w:r>
          </w:p>
        </w:tc>
      </w:tr>
      <w:tr w:rsidR="00416372" w:rsidRPr="0084175A" w:rsidTr="0097591E">
        <w:trPr>
          <w:trHeight w:val="345"/>
        </w:trPr>
        <w:tc>
          <w:tcPr>
            <w:tcW w:w="1009" w:type="pct"/>
            <w:vMerge/>
            <w:shd w:val="clear" w:color="auto" w:fill="auto"/>
            <w:noWrap/>
            <w:vAlign w:val="center"/>
          </w:tcPr>
          <w:p w:rsidR="00416372" w:rsidRPr="00B86AA2" w:rsidRDefault="00416372" w:rsidP="0097591E">
            <w:pPr>
              <w:pStyle w:val="a"/>
              <w:rPr>
                <w:b/>
                <w:i/>
              </w:rPr>
            </w:pPr>
          </w:p>
        </w:tc>
        <w:tc>
          <w:tcPr>
            <w:tcW w:w="538" w:type="pct"/>
            <w:vMerge/>
            <w:vAlign w:val="center"/>
          </w:tcPr>
          <w:p w:rsidR="00416372" w:rsidRDefault="00416372" w:rsidP="0097591E">
            <w:pPr>
              <w:pStyle w:val="a"/>
              <w:jc w:val="center"/>
            </w:pPr>
          </w:p>
        </w:tc>
        <w:tc>
          <w:tcPr>
            <w:tcW w:w="1453" w:type="pct"/>
            <w:shd w:val="clear" w:color="auto" w:fill="auto"/>
            <w:noWrap/>
            <w:vAlign w:val="center"/>
          </w:tcPr>
          <w:p w:rsidR="00416372" w:rsidRPr="00822924" w:rsidRDefault="00416372" w:rsidP="0097591E">
            <w:pPr>
              <w:pStyle w:val="a"/>
              <w:jc w:val="center"/>
              <w:rPr>
                <w:b/>
                <w:i/>
              </w:rPr>
            </w:pPr>
            <w:r w:rsidRPr="00822924">
              <w:rPr>
                <w:b/>
                <w:i/>
              </w:rPr>
              <w:t>Overhead</w:t>
            </w:r>
          </w:p>
        </w:tc>
        <w:tc>
          <w:tcPr>
            <w:tcW w:w="2000" w:type="pct"/>
            <w:shd w:val="clear" w:color="auto" w:fill="auto"/>
            <w:vAlign w:val="center"/>
          </w:tcPr>
          <w:p w:rsidR="00416372" w:rsidRDefault="00416372" w:rsidP="0097591E">
            <w:pPr>
              <w:pStyle w:val="a"/>
            </w:pPr>
            <w:r>
              <w:t>Overhead</w:t>
            </w:r>
          </w:p>
        </w:tc>
      </w:tr>
      <w:tr w:rsidR="00416372" w:rsidRPr="0084175A" w:rsidTr="0097591E">
        <w:trPr>
          <w:trHeight w:val="345"/>
        </w:trPr>
        <w:tc>
          <w:tcPr>
            <w:tcW w:w="1009" w:type="pct"/>
            <w:vMerge/>
            <w:shd w:val="clear" w:color="auto" w:fill="auto"/>
            <w:noWrap/>
            <w:vAlign w:val="center"/>
          </w:tcPr>
          <w:p w:rsidR="00416372" w:rsidRDefault="00416372" w:rsidP="0097591E">
            <w:pPr>
              <w:pStyle w:val="a"/>
              <w:rPr>
                <w:b/>
                <w:i/>
              </w:rPr>
            </w:pPr>
          </w:p>
        </w:tc>
        <w:tc>
          <w:tcPr>
            <w:tcW w:w="538" w:type="pct"/>
            <w:vMerge/>
            <w:vAlign w:val="center"/>
          </w:tcPr>
          <w:p w:rsidR="00416372" w:rsidRDefault="00416372" w:rsidP="0097591E">
            <w:pPr>
              <w:pStyle w:val="a"/>
              <w:jc w:val="center"/>
            </w:pPr>
          </w:p>
        </w:tc>
        <w:tc>
          <w:tcPr>
            <w:tcW w:w="1453" w:type="pct"/>
            <w:shd w:val="clear" w:color="auto" w:fill="auto"/>
            <w:noWrap/>
            <w:vAlign w:val="center"/>
          </w:tcPr>
          <w:p w:rsidR="00416372" w:rsidRPr="00822924" w:rsidRDefault="00416372" w:rsidP="0097591E">
            <w:pPr>
              <w:pStyle w:val="a"/>
              <w:jc w:val="center"/>
              <w:rPr>
                <w:b/>
                <w:i/>
              </w:rPr>
            </w:pPr>
            <w:r w:rsidRPr="00822924">
              <w:rPr>
                <w:b/>
                <w:i/>
              </w:rPr>
              <w:t>Uncaptured</w:t>
            </w:r>
          </w:p>
        </w:tc>
        <w:tc>
          <w:tcPr>
            <w:tcW w:w="2000" w:type="pct"/>
            <w:shd w:val="clear" w:color="auto" w:fill="auto"/>
            <w:vAlign w:val="center"/>
          </w:tcPr>
          <w:p w:rsidR="00416372" w:rsidRDefault="00416372" w:rsidP="0097591E">
            <w:pPr>
              <w:pStyle w:val="a"/>
            </w:pPr>
            <w:r>
              <w:t>It’s not captured by vendor.</w:t>
            </w:r>
          </w:p>
        </w:tc>
      </w:tr>
    </w:tbl>
    <w:p w:rsidR="00416372" w:rsidRPr="00416372" w:rsidRDefault="00416372" w:rsidP="00416372">
      <w:pPr>
        <w:rPr>
          <w:lang w:eastAsia="zh-CN"/>
        </w:rPr>
      </w:pPr>
    </w:p>
    <w:p w:rsidR="00547E19" w:rsidRDefault="00684BEE" w:rsidP="00547E19">
      <w:pPr>
        <w:pStyle w:val="Heading3"/>
        <w:rPr>
          <w:lang w:eastAsia="zh-CN"/>
        </w:rPr>
      </w:pPr>
      <w:bookmarkStart w:id="68" w:name="OLE_LINK38"/>
      <w:bookmarkStart w:id="69" w:name="OLE_LINK7"/>
      <w:bookmarkStart w:id="70" w:name="OLE_LINK8"/>
      <w:r>
        <w:rPr>
          <w:lang w:eastAsia="zh-CN"/>
        </w:rPr>
        <w:t>V</w:t>
      </w:r>
      <w:r w:rsidR="00547E19" w:rsidRPr="0023323C">
        <w:rPr>
          <w:lang w:eastAsia="zh-CN"/>
        </w:rPr>
        <w:t>ehicle</w:t>
      </w:r>
      <w:r w:rsidR="00547E19">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BB4D8C" w:rsidRPr="0084175A" w:rsidTr="00D01314">
        <w:trPr>
          <w:trHeight w:val="330"/>
        </w:trPr>
        <w:tc>
          <w:tcPr>
            <w:tcW w:w="1009" w:type="pct"/>
            <w:shd w:val="clear" w:color="auto" w:fill="auto"/>
            <w:noWrap/>
            <w:vAlign w:val="center"/>
            <w:hideMark/>
          </w:tcPr>
          <w:p w:rsidR="00BB4D8C" w:rsidRDefault="00BB4D8C" w:rsidP="00D01314">
            <w:pPr>
              <w:jc w:val="center"/>
              <w:rPr>
                <w:rFonts w:cs="SimSun"/>
                <w:b/>
                <w:bCs/>
                <w:lang w:eastAsia="zh-CN"/>
              </w:rPr>
            </w:pPr>
            <w:r>
              <w:rPr>
                <w:rFonts w:hint="eastAsia"/>
                <w:b/>
                <w:bCs/>
                <w:lang w:eastAsia="zh-CN"/>
              </w:rPr>
              <w:t>Key</w:t>
            </w:r>
          </w:p>
        </w:tc>
        <w:tc>
          <w:tcPr>
            <w:tcW w:w="538" w:type="pct"/>
          </w:tcPr>
          <w:p w:rsidR="00BB4D8C" w:rsidRDefault="00BB4D8C" w:rsidP="00D01314">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BB4D8C" w:rsidRDefault="00BB4D8C" w:rsidP="00D01314">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BB4D8C" w:rsidRDefault="00BB4D8C" w:rsidP="00D01314">
            <w:pPr>
              <w:jc w:val="center"/>
              <w:rPr>
                <w:rFonts w:cs="SimSun"/>
                <w:b/>
                <w:bCs/>
              </w:rPr>
            </w:pPr>
            <w:r>
              <w:rPr>
                <w:rFonts w:cs="SimSun"/>
                <w:b/>
                <w:bCs/>
              </w:rPr>
              <w:t>Description</w:t>
            </w:r>
          </w:p>
        </w:tc>
      </w:tr>
      <w:tr w:rsidR="00BB4D8C" w:rsidRPr="0084175A" w:rsidTr="00D01314">
        <w:trPr>
          <w:trHeight w:val="345"/>
        </w:trPr>
        <w:tc>
          <w:tcPr>
            <w:tcW w:w="1009" w:type="pct"/>
            <w:shd w:val="clear" w:color="auto" w:fill="auto"/>
            <w:noWrap/>
            <w:vAlign w:val="center"/>
          </w:tcPr>
          <w:p w:rsidR="00BB4D8C" w:rsidRPr="00B86AA2" w:rsidRDefault="00BB4D8C" w:rsidP="00D01314">
            <w:pPr>
              <w:pStyle w:val="a"/>
              <w:rPr>
                <w:b/>
                <w:i/>
              </w:rPr>
            </w:pPr>
            <w:r w:rsidRPr="00BD7621">
              <w:rPr>
                <w:b/>
                <w:i/>
              </w:rPr>
              <w:t>applicable_to</w:t>
            </w:r>
          </w:p>
        </w:tc>
        <w:tc>
          <w:tcPr>
            <w:tcW w:w="538" w:type="pct"/>
            <w:vAlign w:val="center"/>
          </w:tcPr>
          <w:p w:rsidR="00BB4D8C" w:rsidRDefault="00BB4D8C" w:rsidP="00D01314">
            <w:pPr>
              <w:pStyle w:val="a"/>
              <w:jc w:val="center"/>
            </w:pPr>
            <w:r>
              <w:t>N</w:t>
            </w:r>
          </w:p>
        </w:tc>
        <w:tc>
          <w:tcPr>
            <w:tcW w:w="1453" w:type="pct"/>
            <w:shd w:val="clear" w:color="auto" w:fill="auto"/>
            <w:noWrap/>
            <w:vAlign w:val="center"/>
          </w:tcPr>
          <w:p w:rsidR="00BB4D8C" w:rsidRDefault="00BB4D8C" w:rsidP="00D01314">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000" w:type="pct"/>
            <w:shd w:val="clear" w:color="auto" w:fill="auto"/>
            <w:vAlign w:val="center"/>
          </w:tcPr>
          <w:p w:rsidR="00BB4D8C" w:rsidRDefault="00BB4D8C" w:rsidP="00D01314">
            <w:pPr>
              <w:pStyle w:val="a"/>
            </w:pPr>
            <w:r>
              <w:t>I</w:t>
            </w:r>
            <w:r w:rsidRPr="00620B7F">
              <w:t>ndicates</w:t>
            </w:r>
            <w:r>
              <w:t xml:space="preserve"> the vehicles involved with the traffic sign.</w:t>
            </w:r>
          </w:p>
        </w:tc>
      </w:tr>
      <w:bookmarkEnd w:id="68"/>
    </w:tbl>
    <w:p w:rsidR="00BB4D8C" w:rsidRPr="00BB4D8C" w:rsidRDefault="00BB4D8C" w:rsidP="00BB4D8C">
      <w:pPr>
        <w:rPr>
          <w:lang w:eastAsia="zh-CN"/>
        </w:rPr>
      </w:pPr>
    </w:p>
    <w:p w:rsidR="00547E19" w:rsidRDefault="00547E19" w:rsidP="00547E19">
      <w:pPr>
        <w:pStyle w:val="Heading3"/>
        <w:rPr>
          <w:lang w:eastAsia="zh-CN"/>
        </w:rPr>
      </w:pPr>
      <w:r>
        <w:rPr>
          <w:lang w:eastAsia="zh-CN"/>
        </w:rPr>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8056F3" w:rsidRPr="0084175A" w:rsidTr="00D01314">
        <w:trPr>
          <w:trHeight w:val="330"/>
        </w:trPr>
        <w:tc>
          <w:tcPr>
            <w:tcW w:w="1009" w:type="pct"/>
            <w:shd w:val="clear" w:color="auto" w:fill="auto"/>
            <w:noWrap/>
            <w:vAlign w:val="center"/>
            <w:hideMark/>
          </w:tcPr>
          <w:p w:rsidR="008056F3" w:rsidRDefault="008056F3" w:rsidP="00D01314">
            <w:pPr>
              <w:jc w:val="center"/>
              <w:rPr>
                <w:rFonts w:cs="SimSun"/>
                <w:b/>
                <w:bCs/>
                <w:lang w:eastAsia="zh-CN"/>
              </w:rPr>
            </w:pPr>
            <w:bookmarkStart w:id="71" w:name="OLE_LINK36"/>
            <w:bookmarkStart w:id="72" w:name="OLE_LINK37"/>
            <w:r>
              <w:rPr>
                <w:rFonts w:hint="eastAsia"/>
                <w:b/>
                <w:bCs/>
                <w:lang w:eastAsia="zh-CN"/>
              </w:rPr>
              <w:t>Key</w:t>
            </w:r>
          </w:p>
        </w:tc>
        <w:tc>
          <w:tcPr>
            <w:tcW w:w="538" w:type="pct"/>
          </w:tcPr>
          <w:p w:rsidR="008056F3" w:rsidRDefault="008056F3" w:rsidP="00D01314">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8056F3" w:rsidRDefault="008056F3" w:rsidP="00D01314">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8056F3" w:rsidRDefault="008056F3" w:rsidP="00D01314">
            <w:pPr>
              <w:jc w:val="center"/>
              <w:rPr>
                <w:rFonts w:cs="SimSun"/>
                <w:b/>
                <w:bCs/>
              </w:rPr>
            </w:pPr>
            <w:r>
              <w:rPr>
                <w:rFonts w:cs="SimSun"/>
                <w:b/>
                <w:bCs/>
              </w:rPr>
              <w:t>Description</w:t>
            </w:r>
          </w:p>
        </w:tc>
      </w:tr>
      <w:tr w:rsidR="00A845B7" w:rsidRPr="0084175A" w:rsidTr="00D01314">
        <w:trPr>
          <w:trHeight w:val="345"/>
        </w:trPr>
        <w:tc>
          <w:tcPr>
            <w:tcW w:w="1009" w:type="pct"/>
            <w:shd w:val="clear" w:color="auto" w:fill="auto"/>
            <w:noWrap/>
            <w:vAlign w:val="center"/>
          </w:tcPr>
          <w:p w:rsidR="00A845B7" w:rsidRDefault="00A845B7" w:rsidP="00D01314">
            <w:pPr>
              <w:pStyle w:val="a"/>
              <w:rPr>
                <w:b/>
                <w:i/>
              </w:rPr>
            </w:pPr>
            <w:r>
              <w:rPr>
                <w:b/>
                <w:i/>
              </w:rPr>
              <w:t>type</w:t>
            </w:r>
          </w:p>
        </w:tc>
        <w:tc>
          <w:tcPr>
            <w:tcW w:w="538" w:type="pct"/>
            <w:vAlign w:val="center"/>
          </w:tcPr>
          <w:p w:rsidR="00A845B7" w:rsidRDefault="00A845B7" w:rsidP="00D01314">
            <w:pPr>
              <w:pStyle w:val="a"/>
              <w:jc w:val="center"/>
            </w:pPr>
            <w:r>
              <w:t>Y</w:t>
            </w:r>
          </w:p>
        </w:tc>
        <w:tc>
          <w:tcPr>
            <w:tcW w:w="1453" w:type="pct"/>
            <w:shd w:val="clear" w:color="auto" w:fill="auto"/>
            <w:noWrap/>
            <w:vAlign w:val="center"/>
          </w:tcPr>
          <w:p w:rsidR="00A845B7" w:rsidRPr="00F239AE" w:rsidRDefault="00A845B7" w:rsidP="00D01314">
            <w:pPr>
              <w:pStyle w:val="a"/>
              <w:jc w:val="center"/>
              <w:rPr>
                <w:b/>
                <w:i/>
              </w:rPr>
            </w:pPr>
            <w:r w:rsidRPr="00F239AE">
              <w:rPr>
                <w:b/>
                <w:i/>
              </w:rPr>
              <w:t>traffic_signals</w:t>
            </w:r>
          </w:p>
        </w:tc>
        <w:tc>
          <w:tcPr>
            <w:tcW w:w="2000" w:type="pct"/>
            <w:shd w:val="clear" w:color="auto" w:fill="auto"/>
            <w:vAlign w:val="center"/>
          </w:tcPr>
          <w:p w:rsidR="00A845B7" w:rsidRDefault="00A845B7" w:rsidP="00A845B7">
            <w:pPr>
              <w:pStyle w:val="a"/>
            </w:pPr>
            <w:r>
              <w:rPr>
                <w:rFonts w:hint="eastAsia"/>
              </w:rPr>
              <w:t xml:space="preserve">TeleNav defined type for </w:t>
            </w:r>
            <w:r>
              <w:t>traffic signal</w:t>
            </w:r>
            <w:r>
              <w:rPr>
                <w:rFonts w:hint="eastAsia"/>
              </w:rPr>
              <w:t xml:space="preserve">, </w:t>
            </w:r>
            <w:r>
              <w:t>identifies</w:t>
            </w:r>
            <w:r>
              <w:rPr>
                <w:rFonts w:hint="eastAsia"/>
              </w:rPr>
              <w:t xml:space="preserve"> it</w:t>
            </w:r>
            <w:r>
              <w:t>’</w:t>
            </w:r>
            <w:r>
              <w:rPr>
                <w:rFonts w:hint="eastAsia"/>
              </w:rPr>
              <w:t xml:space="preserve">s an </w:t>
            </w:r>
            <w:r>
              <w:t xml:space="preserve">traffic signal </w:t>
            </w:r>
            <w:r>
              <w:rPr>
                <w:rFonts w:hint="eastAsia"/>
              </w:rPr>
              <w:t>record.</w:t>
            </w:r>
          </w:p>
        </w:tc>
      </w:tr>
      <w:tr w:rsidR="008056F3" w:rsidRPr="0084175A" w:rsidTr="00D01314">
        <w:trPr>
          <w:trHeight w:val="345"/>
        </w:trPr>
        <w:tc>
          <w:tcPr>
            <w:tcW w:w="1009" w:type="pct"/>
            <w:shd w:val="clear" w:color="auto" w:fill="auto"/>
            <w:noWrap/>
            <w:vAlign w:val="center"/>
          </w:tcPr>
          <w:p w:rsidR="008056F3" w:rsidRPr="00B86AA2" w:rsidRDefault="00E93A6A" w:rsidP="00D01314">
            <w:pPr>
              <w:pStyle w:val="a"/>
              <w:rPr>
                <w:b/>
                <w:i/>
              </w:rPr>
            </w:pPr>
            <w:r>
              <w:rPr>
                <w:b/>
                <w:i/>
              </w:rPr>
              <w:t>condition_id</w:t>
            </w:r>
          </w:p>
        </w:tc>
        <w:tc>
          <w:tcPr>
            <w:tcW w:w="538" w:type="pct"/>
            <w:vAlign w:val="center"/>
          </w:tcPr>
          <w:p w:rsidR="008056F3" w:rsidRDefault="008056F3" w:rsidP="00D01314">
            <w:pPr>
              <w:pStyle w:val="a"/>
              <w:jc w:val="center"/>
            </w:pPr>
            <w:r>
              <w:t>N</w:t>
            </w:r>
          </w:p>
        </w:tc>
        <w:tc>
          <w:tcPr>
            <w:tcW w:w="1453" w:type="pct"/>
            <w:shd w:val="clear" w:color="auto" w:fill="auto"/>
            <w:noWrap/>
            <w:vAlign w:val="center"/>
          </w:tcPr>
          <w:p w:rsidR="008056F3" w:rsidRDefault="00CD1ACF" w:rsidP="00D01314">
            <w:pPr>
              <w:pStyle w:val="a"/>
              <w:jc w:val="center"/>
            </w:pPr>
            <w:r>
              <w:t>&lt;</w:t>
            </w:r>
            <w:r w:rsidRPr="0080734F">
              <w:rPr>
                <w:i/>
              </w:rPr>
              <w:t>use</w:t>
            </w:r>
            <w:r w:rsidR="00D71D0B" w:rsidRPr="0080734F">
              <w:rPr>
                <w:i/>
              </w:rPr>
              <w:t>r</w:t>
            </w:r>
            <w:r w:rsidRPr="0080734F">
              <w:rPr>
                <w:i/>
              </w:rPr>
              <w:t xml:space="preserve"> defined</w:t>
            </w:r>
            <w:r>
              <w:t>&gt;</w:t>
            </w:r>
          </w:p>
        </w:tc>
        <w:tc>
          <w:tcPr>
            <w:tcW w:w="2000" w:type="pct"/>
            <w:shd w:val="clear" w:color="auto" w:fill="auto"/>
            <w:vAlign w:val="center"/>
          </w:tcPr>
          <w:p w:rsidR="008056F3" w:rsidRDefault="00B00136" w:rsidP="00D01314">
            <w:pPr>
              <w:pStyle w:val="a"/>
            </w:pPr>
            <w:bookmarkStart w:id="73" w:name="OLE_LINK39"/>
            <w:bookmarkStart w:id="74" w:name="OLE_LINK40"/>
            <w:r>
              <w:t xml:space="preserve">HERE condition relation id (HERE only). </w:t>
            </w:r>
            <w:bookmarkEnd w:id="73"/>
            <w:bookmarkEnd w:id="74"/>
          </w:p>
        </w:tc>
      </w:tr>
      <w:tr w:rsidR="00D71D0B" w:rsidRPr="0084175A" w:rsidTr="00D01314">
        <w:trPr>
          <w:trHeight w:val="345"/>
        </w:trPr>
        <w:tc>
          <w:tcPr>
            <w:tcW w:w="1009" w:type="pct"/>
            <w:shd w:val="clear" w:color="auto" w:fill="auto"/>
            <w:noWrap/>
            <w:vAlign w:val="center"/>
          </w:tcPr>
          <w:p w:rsidR="00D71D0B" w:rsidRDefault="00D71D0B" w:rsidP="00D01314">
            <w:pPr>
              <w:pStyle w:val="a"/>
              <w:rPr>
                <w:b/>
                <w:i/>
              </w:rPr>
            </w:pPr>
            <w:r>
              <w:rPr>
                <w:b/>
                <w:i/>
              </w:rPr>
              <w:t>node_id</w:t>
            </w:r>
          </w:p>
        </w:tc>
        <w:tc>
          <w:tcPr>
            <w:tcW w:w="538" w:type="pct"/>
            <w:vAlign w:val="center"/>
          </w:tcPr>
          <w:p w:rsidR="00D71D0B" w:rsidRDefault="00D71D0B" w:rsidP="00D01314">
            <w:pPr>
              <w:pStyle w:val="a"/>
              <w:jc w:val="center"/>
            </w:pPr>
            <w:r>
              <w:t>N</w:t>
            </w:r>
          </w:p>
        </w:tc>
        <w:tc>
          <w:tcPr>
            <w:tcW w:w="1453" w:type="pct"/>
            <w:shd w:val="clear" w:color="auto" w:fill="auto"/>
            <w:noWrap/>
            <w:vAlign w:val="center"/>
          </w:tcPr>
          <w:p w:rsidR="00D71D0B" w:rsidRDefault="00D71D0B" w:rsidP="00D01314">
            <w:pPr>
              <w:pStyle w:val="a"/>
              <w:jc w:val="center"/>
            </w:pPr>
            <w:r>
              <w:t>&lt;</w:t>
            </w:r>
            <w:r w:rsidRPr="0080734F">
              <w:rPr>
                <w:i/>
              </w:rPr>
              <w:t>user defined</w:t>
            </w:r>
            <w:r>
              <w:t>&gt;</w:t>
            </w:r>
          </w:p>
        </w:tc>
        <w:tc>
          <w:tcPr>
            <w:tcW w:w="2000" w:type="pct"/>
            <w:shd w:val="clear" w:color="auto" w:fill="auto"/>
            <w:vAlign w:val="center"/>
          </w:tcPr>
          <w:p w:rsidR="00D71D0B" w:rsidRDefault="00D71D0B" w:rsidP="00D01314">
            <w:pPr>
              <w:pStyle w:val="a"/>
            </w:pPr>
            <w:r>
              <w:t xml:space="preserve">AutoNavi </w:t>
            </w:r>
            <w:r w:rsidR="005F0911">
              <w:t>traffic sign node id (AutoNavi only).</w:t>
            </w:r>
          </w:p>
        </w:tc>
      </w:tr>
      <w:bookmarkEnd w:id="71"/>
      <w:bookmarkEnd w:id="72"/>
    </w:tbl>
    <w:p w:rsidR="00BB4D8C" w:rsidRPr="00BB4D8C" w:rsidRDefault="00BB4D8C" w:rsidP="00BB4D8C">
      <w:pPr>
        <w:rPr>
          <w:lang w:eastAsia="zh-CN"/>
        </w:rPr>
      </w:pPr>
    </w:p>
    <w:p w:rsidR="00547E19" w:rsidRDefault="00547E19" w:rsidP="00547E19">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D71ED5" w:rsidRPr="0084175A" w:rsidTr="00D01314">
        <w:trPr>
          <w:trHeight w:val="330"/>
        </w:trPr>
        <w:tc>
          <w:tcPr>
            <w:tcW w:w="794" w:type="pct"/>
            <w:shd w:val="clear" w:color="auto" w:fill="auto"/>
            <w:noWrap/>
            <w:vAlign w:val="center"/>
            <w:hideMark/>
          </w:tcPr>
          <w:p w:rsidR="00D71ED5" w:rsidRDefault="00D71ED5" w:rsidP="00D01314">
            <w:pPr>
              <w:jc w:val="center"/>
              <w:rPr>
                <w:rFonts w:cs="SimSun"/>
                <w:b/>
                <w:bCs/>
                <w:lang w:eastAsia="zh-CN"/>
              </w:rPr>
            </w:pPr>
            <w:r>
              <w:rPr>
                <w:rFonts w:cs="SimSun"/>
                <w:b/>
                <w:bCs/>
                <w:lang w:eastAsia="zh-CN"/>
              </w:rPr>
              <w:t xml:space="preserve">Sequence No. </w:t>
            </w:r>
          </w:p>
        </w:tc>
        <w:tc>
          <w:tcPr>
            <w:tcW w:w="753" w:type="pct"/>
          </w:tcPr>
          <w:p w:rsidR="00D71ED5" w:rsidRDefault="00D71ED5" w:rsidP="00D01314">
            <w:pPr>
              <w:jc w:val="center"/>
              <w:rPr>
                <w:rFonts w:cs="SimSun"/>
                <w:b/>
                <w:bCs/>
                <w:lang w:eastAsia="zh-CN"/>
              </w:rPr>
            </w:pPr>
            <w:r>
              <w:rPr>
                <w:rFonts w:cs="SimSun"/>
                <w:b/>
                <w:bCs/>
              </w:rPr>
              <w:t>Member Type</w:t>
            </w:r>
          </w:p>
        </w:tc>
        <w:tc>
          <w:tcPr>
            <w:tcW w:w="753" w:type="pct"/>
            <w:shd w:val="clear" w:color="auto" w:fill="auto"/>
            <w:noWrap/>
            <w:vAlign w:val="center"/>
            <w:hideMark/>
          </w:tcPr>
          <w:p w:rsidR="00D71ED5" w:rsidRDefault="00D71ED5" w:rsidP="00D01314">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D71ED5" w:rsidRDefault="00D71ED5" w:rsidP="00D01314">
            <w:pPr>
              <w:jc w:val="center"/>
              <w:rPr>
                <w:rFonts w:cs="SimSun"/>
                <w:b/>
                <w:bCs/>
              </w:rPr>
            </w:pPr>
            <w:r>
              <w:rPr>
                <w:rFonts w:cs="SimSun"/>
                <w:b/>
                <w:bCs/>
              </w:rPr>
              <w:t>Description</w:t>
            </w:r>
          </w:p>
        </w:tc>
      </w:tr>
      <w:tr w:rsidR="00D71ED5" w:rsidRPr="0084175A" w:rsidTr="00D01314">
        <w:trPr>
          <w:trHeight w:val="345"/>
        </w:trPr>
        <w:tc>
          <w:tcPr>
            <w:tcW w:w="794" w:type="pct"/>
            <w:shd w:val="clear" w:color="auto" w:fill="auto"/>
            <w:noWrap/>
            <w:vAlign w:val="center"/>
          </w:tcPr>
          <w:p w:rsidR="00D71ED5" w:rsidRPr="00B86AA2" w:rsidRDefault="00D71ED5" w:rsidP="00D01314">
            <w:pPr>
              <w:pStyle w:val="a"/>
              <w:jc w:val="center"/>
              <w:rPr>
                <w:b/>
                <w:i/>
              </w:rPr>
            </w:pPr>
            <w:r>
              <w:rPr>
                <w:b/>
                <w:i/>
              </w:rPr>
              <w:t>0</w:t>
            </w:r>
          </w:p>
        </w:tc>
        <w:tc>
          <w:tcPr>
            <w:tcW w:w="753" w:type="pct"/>
            <w:vAlign w:val="center"/>
          </w:tcPr>
          <w:p w:rsidR="00D71ED5" w:rsidRPr="00E01A83" w:rsidRDefault="00D71ED5" w:rsidP="00D01314">
            <w:pPr>
              <w:pStyle w:val="a"/>
              <w:jc w:val="center"/>
              <w:rPr>
                <w:b/>
                <w:i/>
              </w:rPr>
            </w:pPr>
            <w:r w:rsidRPr="00E01A83">
              <w:rPr>
                <w:b/>
                <w:i/>
              </w:rPr>
              <w:t>W</w:t>
            </w:r>
          </w:p>
        </w:tc>
        <w:tc>
          <w:tcPr>
            <w:tcW w:w="753" w:type="pct"/>
            <w:shd w:val="clear" w:color="auto" w:fill="auto"/>
            <w:noWrap/>
            <w:vAlign w:val="center"/>
          </w:tcPr>
          <w:p w:rsidR="00D71ED5" w:rsidRPr="00E01A83" w:rsidRDefault="00D71ED5" w:rsidP="00D01314">
            <w:pPr>
              <w:pStyle w:val="a"/>
              <w:jc w:val="center"/>
              <w:rPr>
                <w:b/>
                <w:i/>
              </w:rPr>
            </w:pPr>
            <w:r w:rsidRPr="00E01A83">
              <w:rPr>
                <w:b/>
                <w:i/>
              </w:rPr>
              <w:t>from</w:t>
            </w:r>
          </w:p>
        </w:tc>
        <w:tc>
          <w:tcPr>
            <w:tcW w:w="2700" w:type="pct"/>
            <w:shd w:val="clear" w:color="auto" w:fill="auto"/>
            <w:vAlign w:val="center"/>
          </w:tcPr>
          <w:p w:rsidR="00D71ED5" w:rsidRDefault="00D71ED5" w:rsidP="00D01314">
            <w:pPr>
              <w:pStyle w:val="a"/>
            </w:pPr>
            <w:r>
              <w:t>The link associated with the traffic sign</w:t>
            </w:r>
            <w:r w:rsidR="00D94E1F">
              <w:t>al</w:t>
            </w:r>
          </w:p>
        </w:tc>
      </w:tr>
      <w:tr w:rsidR="00D71ED5" w:rsidRPr="0084175A" w:rsidTr="00D01314">
        <w:trPr>
          <w:trHeight w:val="345"/>
        </w:trPr>
        <w:tc>
          <w:tcPr>
            <w:tcW w:w="794" w:type="pct"/>
            <w:shd w:val="clear" w:color="auto" w:fill="auto"/>
            <w:noWrap/>
            <w:vAlign w:val="center"/>
          </w:tcPr>
          <w:p w:rsidR="00D71ED5" w:rsidRDefault="00D71ED5" w:rsidP="00D01314">
            <w:pPr>
              <w:pStyle w:val="a"/>
              <w:jc w:val="center"/>
              <w:rPr>
                <w:b/>
                <w:i/>
              </w:rPr>
            </w:pPr>
            <w:r>
              <w:rPr>
                <w:b/>
                <w:i/>
              </w:rPr>
              <w:t>1</w:t>
            </w:r>
          </w:p>
        </w:tc>
        <w:tc>
          <w:tcPr>
            <w:tcW w:w="753" w:type="pct"/>
            <w:vAlign w:val="center"/>
          </w:tcPr>
          <w:p w:rsidR="00D71ED5" w:rsidRPr="00E01A83" w:rsidRDefault="00D71ED5" w:rsidP="00D01314">
            <w:pPr>
              <w:pStyle w:val="a"/>
              <w:jc w:val="center"/>
              <w:rPr>
                <w:b/>
                <w:i/>
              </w:rPr>
            </w:pPr>
            <w:r>
              <w:rPr>
                <w:b/>
                <w:i/>
              </w:rPr>
              <w:t>N</w:t>
            </w:r>
          </w:p>
        </w:tc>
        <w:tc>
          <w:tcPr>
            <w:tcW w:w="753" w:type="pct"/>
            <w:shd w:val="clear" w:color="auto" w:fill="auto"/>
            <w:noWrap/>
            <w:vAlign w:val="center"/>
          </w:tcPr>
          <w:p w:rsidR="00D71ED5" w:rsidRPr="00E01A83" w:rsidRDefault="00D71ED5" w:rsidP="00D01314">
            <w:pPr>
              <w:pStyle w:val="a"/>
              <w:jc w:val="center"/>
              <w:rPr>
                <w:b/>
                <w:i/>
              </w:rPr>
            </w:pPr>
            <w:r>
              <w:rPr>
                <w:b/>
                <w:i/>
              </w:rPr>
              <w:t>via</w:t>
            </w:r>
          </w:p>
        </w:tc>
        <w:tc>
          <w:tcPr>
            <w:tcW w:w="2700" w:type="pct"/>
            <w:shd w:val="clear" w:color="auto" w:fill="auto"/>
            <w:vAlign w:val="center"/>
          </w:tcPr>
          <w:p w:rsidR="00D71ED5" w:rsidRDefault="00D71ED5" w:rsidP="00D01314">
            <w:pPr>
              <w:pStyle w:val="a"/>
            </w:pPr>
            <w:r>
              <w:t>The destination point of the traffic sign</w:t>
            </w:r>
            <w:r w:rsidR="006269CC">
              <w:t>al</w:t>
            </w:r>
            <w:r>
              <w:t>. The traffic sign</w:t>
            </w:r>
            <w:r w:rsidR="00CA54A7">
              <w:t>al</w:t>
            </w:r>
            <w:r w:rsidR="00656E55">
              <w:t>s</w:t>
            </w:r>
            <w:r>
              <w:t xml:space="preserve"> only take effect on the direction when driving along the link </w:t>
            </w:r>
            <w:r w:rsidRPr="00EA459A">
              <w:rPr>
                <w:b/>
                <w:i/>
              </w:rPr>
              <w:t>from</w:t>
            </w:r>
            <w:r>
              <w:rPr>
                <w:b/>
                <w:i/>
              </w:rPr>
              <w:t xml:space="preserve"> </w:t>
            </w:r>
            <w:r w:rsidRPr="00EA459A">
              <w:t>to the point</w:t>
            </w:r>
            <w:r>
              <w:rPr>
                <w:b/>
                <w:i/>
              </w:rPr>
              <w:t xml:space="preserve"> via</w:t>
            </w:r>
            <w:r w:rsidR="00656E55">
              <w:t xml:space="preserve"> if traffic sign</w:t>
            </w:r>
            <w:r w:rsidR="00226395">
              <w:t>als</w:t>
            </w:r>
            <w:r w:rsidR="00656E55">
              <w:t xml:space="preserve"> </w:t>
            </w:r>
            <w:r w:rsidRPr="00867803">
              <w:rPr>
                <w:b/>
                <w:i/>
              </w:rPr>
              <w:t>location</w:t>
            </w:r>
            <w:r>
              <w:t xml:space="preserve"> is not available. </w:t>
            </w:r>
          </w:p>
        </w:tc>
      </w:tr>
    </w:tbl>
    <w:p w:rsidR="00D71ED5" w:rsidRPr="00D71ED5" w:rsidRDefault="00D71ED5" w:rsidP="00D71ED5">
      <w:pPr>
        <w:rPr>
          <w:lang w:eastAsia="zh-CN"/>
        </w:rPr>
      </w:pPr>
    </w:p>
    <w:p w:rsidR="006E44A4" w:rsidRDefault="00725B36" w:rsidP="001479A0">
      <w:pPr>
        <w:pStyle w:val="Heading2"/>
        <w:rPr>
          <w:lang w:eastAsia="zh-CN"/>
        </w:rPr>
      </w:pPr>
      <w:r>
        <w:rPr>
          <w:lang w:eastAsia="zh-CN"/>
        </w:rPr>
        <w:t>Truck</w:t>
      </w:r>
      <w:bookmarkEnd w:id="69"/>
      <w:bookmarkEnd w:id="70"/>
      <w:r w:rsidR="006E44A4">
        <w:rPr>
          <w:lang w:eastAsia="zh-CN"/>
        </w:rPr>
        <w:t xml:space="preserve"> Max Speed</w:t>
      </w:r>
    </w:p>
    <w:p w:rsidR="00E3180B" w:rsidRDefault="00655E05" w:rsidP="00E3180B">
      <w:pPr>
        <w:pStyle w:val="Heading3"/>
        <w:rPr>
          <w:lang w:eastAsia="zh-CN"/>
        </w:rPr>
      </w:pPr>
      <w:r>
        <w:rPr>
          <w:lang w:eastAsia="zh-CN"/>
        </w:rPr>
        <w:t>Speed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E31B0E" w:rsidRPr="0084175A" w:rsidTr="009977D3">
        <w:trPr>
          <w:trHeight w:val="330"/>
        </w:trPr>
        <w:tc>
          <w:tcPr>
            <w:tcW w:w="1009" w:type="pct"/>
            <w:shd w:val="clear" w:color="auto" w:fill="auto"/>
            <w:noWrap/>
            <w:vAlign w:val="center"/>
            <w:hideMark/>
          </w:tcPr>
          <w:p w:rsidR="00E31B0E" w:rsidRDefault="00E31B0E" w:rsidP="009977D3">
            <w:pPr>
              <w:jc w:val="center"/>
              <w:rPr>
                <w:rFonts w:cs="SimSun"/>
                <w:b/>
                <w:bCs/>
                <w:lang w:eastAsia="zh-CN"/>
              </w:rPr>
            </w:pPr>
            <w:r>
              <w:rPr>
                <w:rFonts w:hint="eastAsia"/>
                <w:b/>
                <w:bCs/>
                <w:lang w:eastAsia="zh-CN"/>
              </w:rPr>
              <w:t>Key</w:t>
            </w:r>
          </w:p>
        </w:tc>
        <w:tc>
          <w:tcPr>
            <w:tcW w:w="538" w:type="pct"/>
          </w:tcPr>
          <w:p w:rsidR="00E31B0E" w:rsidRDefault="00E31B0E" w:rsidP="009977D3">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E31B0E" w:rsidRDefault="00E31B0E" w:rsidP="009977D3">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E31B0E" w:rsidRDefault="00E31B0E" w:rsidP="009977D3">
            <w:pPr>
              <w:jc w:val="center"/>
              <w:rPr>
                <w:rFonts w:cs="SimSun"/>
                <w:b/>
                <w:bCs/>
              </w:rPr>
            </w:pPr>
            <w:r>
              <w:rPr>
                <w:rFonts w:cs="SimSun"/>
                <w:b/>
                <w:bCs/>
              </w:rPr>
              <w:t>Description</w:t>
            </w:r>
          </w:p>
        </w:tc>
      </w:tr>
      <w:tr w:rsidR="00E31B0E" w:rsidRPr="0084175A" w:rsidTr="009977D3">
        <w:trPr>
          <w:trHeight w:val="345"/>
        </w:trPr>
        <w:tc>
          <w:tcPr>
            <w:tcW w:w="1009" w:type="pct"/>
            <w:shd w:val="clear" w:color="auto" w:fill="auto"/>
            <w:noWrap/>
            <w:vAlign w:val="center"/>
          </w:tcPr>
          <w:p w:rsidR="00E31B0E" w:rsidRPr="00B86AA2" w:rsidRDefault="00E31B0E" w:rsidP="009977D3">
            <w:pPr>
              <w:pStyle w:val="a"/>
              <w:rPr>
                <w:b/>
                <w:i/>
              </w:rPr>
            </w:pPr>
            <w:r w:rsidRPr="00E31B0E">
              <w:rPr>
                <w:b/>
                <w:i/>
              </w:rPr>
              <w:t>maxspeed:truck</w:t>
            </w:r>
          </w:p>
        </w:tc>
        <w:tc>
          <w:tcPr>
            <w:tcW w:w="538" w:type="pct"/>
            <w:vAlign w:val="center"/>
          </w:tcPr>
          <w:p w:rsidR="00E31B0E" w:rsidRDefault="00490F19" w:rsidP="009977D3">
            <w:pPr>
              <w:pStyle w:val="a"/>
              <w:jc w:val="center"/>
            </w:pPr>
            <w:r>
              <w:t>N</w:t>
            </w:r>
          </w:p>
        </w:tc>
        <w:tc>
          <w:tcPr>
            <w:tcW w:w="1453" w:type="pct"/>
            <w:shd w:val="clear" w:color="auto" w:fill="auto"/>
            <w:noWrap/>
            <w:vAlign w:val="center"/>
          </w:tcPr>
          <w:p w:rsidR="00E31B0E" w:rsidRDefault="00490F19" w:rsidP="009977D3">
            <w:pPr>
              <w:pStyle w:val="a"/>
              <w:jc w:val="center"/>
            </w:pPr>
            <w:r>
              <w:t>&lt;</w:t>
            </w:r>
            <w:r w:rsidRPr="00490F19">
              <w:rPr>
                <w:i/>
              </w:rPr>
              <w:t>user defined</w:t>
            </w:r>
            <w:r>
              <w:t>&gt;</w:t>
            </w:r>
          </w:p>
        </w:tc>
        <w:tc>
          <w:tcPr>
            <w:tcW w:w="2000" w:type="pct"/>
            <w:shd w:val="clear" w:color="auto" w:fill="auto"/>
            <w:vAlign w:val="center"/>
          </w:tcPr>
          <w:p w:rsidR="00E31B0E" w:rsidRDefault="00490F19" w:rsidP="009977D3">
            <w:pPr>
              <w:pStyle w:val="a"/>
            </w:pPr>
            <w:r>
              <w:t>The max speed applied for both directions.</w:t>
            </w:r>
          </w:p>
        </w:tc>
      </w:tr>
      <w:tr w:rsidR="00E31B0E" w:rsidRPr="0084175A" w:rsidTr="009977D3">
        <w:trPr>
          <w:trHeight w:val="345"/>
        </w:trPr>
        <w:tc>
          <w:tcPr>
            <w:tcW w:w="1009" w:type="pct"/>
            <w:shd w:val="clear" w:color="auto" w:fill="auto"/>
            <w:noWrap/>
            <w:vAlign w:val="center"/>
          </w:tcPr>
          <w:p w:rsidR="00E31B0E" w:rsidRPr="00E31B0E" w:rsidRDefault="00E31B0E" w:rsidP="009977D3">
            <w:pPr>
              <w:pStyle w:val="a"/>
              <w:rPr>
                <w:b/>
                <w:i/>
              </w:rPr>
            </w:pPr>
            <w:r w:rsidRPr="00E31B0E">
              <w:rPr>
                <w:b/>
                <w:i/>
              </w:rPr>
              <w:t>maxspeed:truck:forward</w:t>
            </w:r>
          </w:p>
        </w:tc>
        <w:tc>
          <w:tcPr>
            <w:tcW w:w="538" w:type="pct"/>
            <w:vAlign w:val="center"/>
          </w:tcPr>
          <w:p w:rsidR="00E31B0E" w:rsidRDefault="00490F19" w:rsidP="009977D3">
            <w:pPr>
              <w:pStyle w:val="a"/>
              <w:jc w:val="center"/>
            </w:pPr>
            <w:r>
              <w:t>N</w:t>
            </w:r>
          </w:p>
        </w:tc>
        <w:tc>
          <w:tcPr>
            <w:tcW w:w="1453" w:type="pct"/>
            <w:shd w:val="clear" w:color="auto" w:fill="auto"/>
            <w:noWrap/>
            <w:vAlign w:val="center"/>
          </w:tcPr>
          <w:p w:rsidR="00E31B0E" w:rsidRDefault="00490F19" w:rsidP="009977D3">
            <w:pPr>
              <w:pStyle w:val="a"/>
              <w:jc w:val="center"/>
            </w:pPr>
            <w:r>
              <w:t>&lt;</w:t>
            </w:r>
            <w:r w:rsidRPr="00490F19">
              <w:rPr>
                <w:i/>
              </w:rPr>
              <w:t>user defined</w:t>
            </w:r>
            <w:r>
              <w:t>&gt;</w:t>
            </w:r>
          </w:p>
        </w:tc>
        <w:tc>
          <w:tcPr>
            <w:tcW w:w="2000" w:type="pct"/>
            <w:shd w:val="clear" w:color="auto" w:fill="auto"/>
            <w:vAlign w:val="center"/>
          </w:tcPr>
          <w:p w:rsidR="00E31B0E" w:rsidRDefault="00490F19" w:rsidP="009977D3">
            <w:pPr>
              <w:pStyle w:val="a"/>
            </w:pPr>
            <w:r>
              <w:t>The max speed applied for positive direction.</w:t>
            </w:r>
          </w:p>
        </w:tc>
      </w:tr>
      <w:tr w:rsidR="00E31B0E" w:rsidRPr="0084175A" w:rsidTr="009977D3">
        <w:trPr>
          <w:trHeight w:val="345"/>
        </w:trPr>
        <w:tc>
          <w:tcPr>
            <w:tcW w:w="1009" w:type="pct"/>
            <w:shd w:val="clear" w:color="auto" w:fill="auto"/>
            <w:noWrap/>
            <w:vAlign w:val="center"/>
          </w:tcPr>
          <w:p w:rsidR="00E31B0E" w:rsidRPr="00E31B0E" w:rsidRDefault="00E31B0E" w:rsidP="009977D3">
            <w:pPr>
              <w:pStyle w:val="a"/>
              <w:rPr>
                <w:b/>
                <w:i/>
              </w:rPr>
            </w:pPr>
            <w:r w:rsidRPr="00E31B0E">
              <w:rPr>
                <w:b/>
                <w:i/>
              </w:rPr>
              <w:t>maxspeed:truck:backward</w:t>
            </w:r>
          </w:p>
        </w:tc>
        <w:tc>
          <w:tcPr>
            <w:tcW w:w="538" w:type="pct"/>
            <w:vAlign w:val="center"/>
          </w:tcPr>
          <w:p w:rsidR="00E31B0E" w:rsidRDefault="00490F19" w:rsidP="009977D3">
            <w:pPr>
              <w:pStyle w:val="a"/>
              <w:jc w:val="center"/>
            </w:pPr>
            <w:r>
              <w:t>N</w:t>
            </w:r>
          </w:p>
        </w:tc>
        <w:tc>
          <w:tcPr>
            <w:tcW w:w="1453" w:type="pct"/>
            <w:shd w:val="clear" w:color="auto" w:fill="auto"/>
            <w:noWrap/>
            <w:vAlign w:val="center"/>
          </w:tcPr>
          <w:p w:rsidR="00E31B0E" w:rsidRDefault="00490F19" w:rsidP="009977D3">
            <w:pPr>
              <w:pStyle w:val="a"/>
              <w:jc w:val="center"/>
            </w:pPr>
            <w:r>
              <w:t>&lt;</w:t>
            </w:r>
            <w:r w:rsidRPr="00490F19">
              <w:rPr>
                <w:i/>
              </w:rPr>
              <w:t>user defined</w:t>
            </w:r>
            <w:r>
              <w:t>&gt;</w:t>
            </w:r>
          </w:p>
        </w:tc>
        <w:tc>
          <w:tcPr>
            <w:tcW w:w="2000" w:type="pct"/>
            <w:shd w:val="clear" w:color="auto" w:fill="auto"/>
            <w:vAlign w:val="center"/>
          </w:tcPr>
          <w:p w:rsidR="00E31B0E" w:rsidRDefault="00490F19" w:rsidP="009977D3">
            <w:pPr>
              <w:pStyle w:val="a"/>
            </w:pPr>
            <w:r>
              <w:t>The max speed applied for negative direction.</w:t>
            </w:r>
          </w:p>
        </w:tc>
      </w:tr>
      <w:tr w:rsidR="00E31B0E" w:rsidRPr="0084175A" w:rsidTr="009977D3">
        <w:trPr>
          <w:trHeight w:val="345"/>
        </w:trPr>
        <w:tc>
          <w:tcPr>
            <w:tcW w:w="1009" w:type="pct"/>
            <w:shd w:val="clear" w:color="auto" w:fill="auto"/>
            <w:noWrap/>
            <w:vAlign w:val="center"/>
          </w:tcPr>
          <w:p w:rsidR="00E31B0E" w:rsidRPr="00E31B0E" w:rsidRDefault="00E31B0E" w:rsidP="009977D3">
            <w:pPr>
              <w:pStyle w:val="a"/>
              <w:rPr>
                <w:b/>
                <w:i/>
              </w:rPr>
            </w:pPr>
            <w:r w:rsidRPr="00E31B0E">
              <w:rPr>
                <w:b/>
                <w:i/>
              </w:rPr>
              <w:t>maxspeed_type</w:t>
            </w:r>
          </w:p>
        </w:tc>
        <w:tc>
          <w:tcPr>
            <w:tcW w:w="538" w:type="pct"/>
            <w:vAlign w:val="center"/>
          </w:tcPr>
          <w:p w:rsidR="00E31B0E" w:rsidRDefault="009F1CC1" w:rsidP="009977D3">
            <w:pPr>
              <w:pStyle w:val="a"/>
              <w:jc w:val="center"/>
            </w:pPr>
            <w:r>
              <w:t>N</w:t>
            </w:r>
          </w:p>
        </w:tc>
        <w:tc>
          <w:tcPr>
            <w:tcW w:w="1453" w:type="pct"/>
            <w:shd w:val="clear" w:color="auto" w:fill="auto"/>
            <w:noWrap/>
            <w:vAlign w:val="center"/>
          </w:tcPr>
          <w:p w:rsidR="00E31B0E" w:rsidRPr="00373841" w:rsidRDefault="00373841" w:rsidP="009977D3">
            <w:pPr>
              <w:pStyle w:val="a"/>
              <w:jc w:val="center"/>
              <w:rPr>
                <w:b/>
                <w:i/>
              </w:rPr>
            </w:pPr>
            <w:r w:rsidRPr="00373841">
              <w:rPr>
                <w:b/>
                <w:i/>
              </w:rPr>
              <w:t>1/2</w:t>
            </w:r>
          </w:p>
        </w:tc>
        <w:tc>
          <w:tcPr>
            <w:tcW w:w="2000" w:type="pct"/>
            <w:shd w:val="clear" w:color="auto" w:fill="auto"/>
            <w:vAlign w:val="center"/>
          </w:tcPr>
          <w:p w:rsidR="00E31B0E" w:rsidRDefault="004856A6" w:rsidP="009977D3">
            <w:pPr>
              <w:pStyle w:val="a"/>
            </w:pPr>
            <w:r w:rsidRPr="00E31B0E">
              <w:rPr>
                <w:b/>
                <w:i/>
              </w:rPr>
              <w:t>maxspeed_type</w:t>
            </w:r>
            <w:r w:rsidRPr="004856A6">
              <w:t xml:space="preserve"> indicates if the Speed Limit is either Legal or Advisor</w:t>
            </w:r>
          </w:p>
        </w:tc>
      </w:tr>
      <w:tr w:rsidR="00652AF0" w:rsidRPr="0084175A" w:rsidTr="009977D3">
        <w:trPr>
          <w:trHeight w:val="345"/>
        </w:trPr>
        <w:tc>
          <w:tcPr>
            <w:tcW w:w="1009" w:type="pct"/>
            <w:vMerge w:val="restart"/>
            <w:shd w:val="clear" w:color="auto" w:fill="auto"/>
            <w:noWrap/>
            <w:vAlign w:val="center"/>
          </w:tcPr>
          <w:p w:rsidR="00652AF0" w:rsidRPr="00E31B0E" w:rsidRDefault="00652AF0" w:rsidP="009977D3">
            <w:pPr>
              <w:pStyle w:val="a"/>
              <w:rPr>
                <w:b/>
                <w:i/>
              </w:rPr>
            </w:pPr>
          </w:p>
        </w:tc>
        <w:tc>
          <w:tcPr>
            <w:tcW w:w="538" w:type="pct"/>
            <w:vMerge w:val="restart"/>
            <w:vAlign w:val="center"/>
          </w:tcPr>
          <w:p w:rsidR="00652AF0" w:rsidRDefault="00652AF0" w:rsidP="009977D3">
            <w:pPr>
              <w:pStyle w:val="a"/>
              <w:jc w:val="center"/>
            </w:pPr>
          </w:p>
        </w:tc>
        <w:tc>
          <w:tcPr>
            <w:tcW w:w="1453" w:type="pct"/>
            <w:shd w:val="clear" w:color="auto" w:fill="auto"/>
            <w:noWrap/>
            <w:vAlign w:val="center"/>
          </w:tcPr>
          <w:p w:rsidR="00652AF0" w:rsidRPr="00373841" w:rsidRDefault="00652AF0" w:rsidP="009977D3">
            <w:pPr>
              <w:pStyle w:val="a"/>
              <w:jc w:val="center"/>
              <w:rPr>
                <w:b/>
                <w:i/>
              </w:rPr>
            </w:pPr>
            <w:r>
              <w:rPr>
                <w:b/>
                <w:i/>
              </w:rPr>
              <w:t>1</w:t>
            </w:r>
          </w:p>
        </w:tc>
        <w:tc>
          <w:tcPr>
            <w:tcW w:w="2000" w:type="pct"/>
            <w:shd w:val="clear" w:color="auto" w:fill="auto"/>
            <w:vAlign w:val="center"/>
          </w:tcPr>
          <w:p w:rsidR="00652AF0" w:rsidRDefault="00F63EAC" w:rsidP="00373841">
            <w:pPr>
              <w:pStyle w:val="a"/>
            </w:pPr>
            <w:r>
              <w:t>Legal</w:t>
            </w:r>
          </w:p>
        </w:tc>
      </w:tr>
      <w:tr w:rsidR="00652AF0" w:rsidRPr="0084175A" w:rsidTr="009977D3">
        <w:trPr>
          <w:trHeight w:val="345"/>
        </w:trPr>
        <w:tc>
          <w:tcPr>
            <w:tcW w:w="1009" w:type="pct"/>
            <w:vMerge/>
            <w:shd w:val="clear" w:color="auto" w:fill="auto"/>
            <w:noWrap/>
            <w:vAlign w:val="center"/>
          </w:tcPr>
          <w:p w:rsidR="00652AF0" w:rsidRPr="00E31B0E" w:rsidRDefault="00652AF0" w:rsidP="009977D3">
            <w:pPr>
              <w:pStyle w:val="a"/>
              <w:rPr>
                <w:b/>
                <w:i/>
              </w:rPr>
            </w:pPr>
          </w:p>
        </w:tc>
        <w:tc>
          <w:tcPr>
            <w:tcW w:w="538" w:type="pct"/>
            <w:vMerge/>
            <w:vAlign w:val="center"/>
          </w:tcPr>
          <w:p w:rsidR="00652AF0" w:rsidRDefault="00652AF0" w:rsidP="009977D3">
            <w:pPr>
              <w:pStyle w:val="a"/>
              <w:jc w:val="center"/>
            </w:pPr>
          </w:p>
        </w:tc>
        <w:tc>
          <w:tcPr>
            <w:tcW w:w="1453" w:type="pct"/>
            <w:shd w:val="clear" w:color="auto" w:fill="auto"/>
            <w:noWrap/>
            <w:vAlign w:val="center"/>
          </w:tcPr>
          <w:p w:rsidR="00652AF0" w:rsidRPr="00373841" w:rsidRDefault="00652AF0" w:rsidP="009977D3">
            <w:pPr>
              <w:pStyle w:val="a"/>
              <w:jc w:val="center"/>
              <w:rPr>
                <w:b/>
                <w:i/>
              </w:rPr>
            </w:pPr>
            <w:r>
              <w:rPr>
                <w:b/>
                <w:i/>
              </w:rPr>
              <w:t>2</w:t>
            </w:r>
          </w:p>
        </w:tc>
        <w:tc>
          <w:tcPr>
            <w:tcW w:w="2000" w:type="pct"/>
            <w:shd w:val="clear" w:color="auto" w:fill="auto"/>
            <w:vAlign w:val="center"/>
          </w:tcPr>
          <w:p w:rsidR="00652AF0" w:rsidRDefault="00F63EAC" w:rsidP="009977D3">
            <w:pPr>
              <w:pStyle w:val="a"/>
            </w:pPr>
            <w:r>
              <w:t>Advisory</w:t>
            </w:r>
          </w:p>
        </w:tc>
      </w:tr>
      <w:tr w:rsidR="00E31B0E" w:rsidRPr="0084175A" w:rsidTr="009977D3">
        <w:trPr>
          <w:trHeight w:val="345"/>
        </w:trPr>
        <w:tc>
          <w:tcPr>
            <w:tcW w:w="1009" w:type="pct"/>
            <w:shd w:val="clear" w:color="auto" w:fill="auto"/>
            <w:noWrap/>
            <w:vAlign w:val="center"/>
          </w:tcPr>
          <w:p w:rsidR="00E31B0E" w:rsidRPr="00E31B0E" w:rsidRDefault="00E31B0E" w:rsidP="009977D3">
            <w:pPr>
              <w:pStyle w:val="a"/>
              <w:rPr>
                <w:b/>
                <w:i/>
              </w:rPr>
            </w:pPr>
            <w:r w:rsidRPr="00E31B0E">
              <w:rPr>
                <w:b/>
                <w:i/>
              </w:rPr>
              <w:t>truck_speed_type</w:t>
            </w:r>
          </w:p>
        </w:tc>
        <w:tc>
          <w:tcPr>
            <w:tcW w:w="538" w:type="pct"/>
            <w:vAlign w:val="center"/>
          </w:tcPr>
          <w:p w:rsidR="00E31B0E" w:rsidRDefault="00CC783E" w:rsidP="009977D3">
            <w:pPr>
              <w:pStyle w:val="a"/>
              <w:jc w:val="center"/>
            </w:pPr>
            <w:r>
              <w:t>N</w:t>
            </w:r>
          </w:p>
        </w:tc>
        <w:tc>
          <w:tcPr>
            <w:tcW w:w="1453" w:type="pct"/>
            <w:shd w:val="clear" w:color="auto" w:fill="auto"/>
            <w:noWrap/>
            <w:vAlign w:val="center"/>
          </w:tcPr>
          <w:p w:rsidR="00E31B0E" w:rsidRPr="00F63EAC" w:rsidRDefault="00F63EAC" w:rsidP="009977D3">
            <w:pPr>
              <w:pStyle w:val="a"/>
              <w:jc w:val="center"/>
              <w:rPr>
                <w:b/>
                <w:i/>
              </w:rPr>
            </w:pPr>
            <w:r w:rsidRPr="00F63EAC">
              <w:rPr>
                <w:b/>
                <w:i/>
              </w:rPr>
              <w:t>1/2/3/4</w:t>
            </w:r>
          </w:p>
        </w:tc>
        <w:tc>
          <w:tcPr>
            <w:tcW w:w="2000" w:type="pct"/>
            <w:shd w:val="clear" w:color="auto" w:fill="auto"/>
            <w:vAlign w:val="center"/>
          </w:tcPr>
          <w:p w:rsidR="00E31B0E" w:rsidRDefault="00F63EAC" w:rsidP="00F63EAC">
            <w:pPr>
              <w:pStyle w:val="a"/>
            </w:pPr>
            <w:r>
              <w:t xml:space="preserve"> </w:t>
            </w:r>
            <w:r w:rsidRPr="00E31B0E">
              <w:rPr>
                <w:b/>
                <w:i/>
              </w:rPr>
              <w:t>truck_speed_type</w:t>
            </w:r>
            <w:r w:rsidRPr="00F63EAC">
              <w:t xml:space="preserve"> </w:t>
            </w:r>
            <w:r>
              <w:t>d</w:t>
            </w:r>
            <w:r w:rsidRPr="00F63EAC">
              <w:t>efines the type of speed restriction for trucks</w:t>
            </w:r>
          </w:p>
        </w:tc>
      </w:tr>
      <w:tr w:rsidR="00DA62E7" w:rsidRPr="0084175A" w:rsidTr="009977D3">
        <w:trPr>
          <w:trHeight w:val="345"/>
        </w:trPr>
        <w:tc>
          <w:tcPr>
            <w:tcW w:w="1009" w:type="pct"/>
            <w:vMerge w:val="restart"/>
            <w:shd w:val="clear" w:color="auto" w:fill="auto"/>
            <w:noWrap/>
            <w:vAlign w:val="center"/>
          </w:tcPr>
          <w:p w:rsidR="00DA62E7" w:rsidRPr="00E31B0E" w:rsidRDefault="00DA62E7" w:rsidP="009977D3">
            <w:pPr>
              <w:pStyle w:val="a"/>
              <w:rPr>
                <w:b/>
                <w:i/>
              </w:rPr>
            </w:pPr>
          </w:p>
        </w:tc>
        <w:tc>
          <w:tcPr>
            <w:tcW w:w="538" w:type="pct"/>
            <w:vMerge w:val="restart"/>
            <w:vAlign w:val="center"/>
          </w:tcPr>
          <w:p w:rsidR="00DA62E7" w:rsidRDefault="00DA62E7" w:rsidP="009977D3">
            <w:pPr>
              <w:pStyle w:val="a"/>
              <w:jc w:val="center"/>
            </w:pPr>
          </w:p>
        </w:tc>
        <w:tc>
          <w:tcPr>
            <w:tcW w:w="1453" w:type="pct"/>
            <w:shd w:val="clear" w:color="auto" w:fill="auto"/>
            <w:noWrap/>
            <w:vAlign w:val="center"/>
          </w:tcPr>
          <w:p w:rsidR="00DA62E7" w:rsidRPr="00F63EAC" w:rsidRDefault="00DA62E7" w:rsidP="009977D3">
            <w:pPr>
              <w:pStyle w:val="a"/>
              <w:jc w:val="center"/>
              <w:rPr>
                <w:b/>
                <w:i/>
              </w:rPr>
            </w:pPr>
            <w:r w:rsidRPr="00F63EAC">
              <w:rPr>
                <w:b/>
                <w:i/>
              </w:rPr>
              <w:t>1</w:t>
            </w:r>
          </w:p>
        </w:tc>
        <w:tc>
          <w:tcPr>
            <w:tcW w:w="2000" w:type="pct"/>
            <w:shd w:val="clear" w:color="auto" w:fill="auto"/>
            <w:vAlign w:val="center"/>
          </w:tcPr>
          <w:p w:rsidR="00DA62E7" w:rsidRDefault="00DA62E7" w:rsidP="00F63EAC">
            <w:pPr>
              <w:pStyle w:val="a"/>
            </w:pPr>
            <w:r>
              <w:t>Hazardous Material</w:t>
            </w:r>
          </w:p>
        </w:tc>
      </w:tr>
      <w:tr w:rsidR="00DA62E7" w:rsidRPr="0084175A" w:rsidTr="009977D3">
        <w:trPr>
          <w:trHeight w:val="345"/>
        </w:trPr>
        <w:tc>
          <w:tcPr>
            <w:tcW w:w="1009" w:type="pct"/>
            <w:vMerge/>
            <w:shd w:val="clear" w:color="auto" w:fill="auto"/>
            <w:noWrap/>
            <w:vAlign w:val="center"/>
          </w:tcPr>
          <w:p w:rsidR="00DA62E7" w:rsidRPr="00E31B0E" w:rsidRDefault="00DA62E7" w:rsidP="009977D3">
            <w:pPr>
              <w:pStyle w:val="a"/>
              <w:rPr>
                <w:b/>
                <w:i/>
              </w:rPr>
            </w:pPr>
          </w:p>
        </w:tc>
        <w:tc>
          <w:tcPr>
            <w:tcW w:w="538" w:type="pct"/>
            <w:vMerge/>
            <w:vAlign w:val="center"/>
          </w:tcPr>
          <w:p w:rsidR="00DA62E7" w:rsidRDefault="00DA62E7" w:rsidP="009977D3">
            <w:pPr>
              <w:pStyle w:val="a"/>
              <w:jc w:val="center"/>
            </w:pPr>
          </w:p>
        </w:tc>
        <w:tc>
          <w:tcPr>
            <w:tcW w:w="1453" w:type="pct"/>
            <w:shd w:val="clear" w:color="auto" w:fill="auto"/>
            <w:noWrap/>
            <w:vAlign w:val="center"/>
          </w:tcPr>
          <w:p w:rsidR="00DA62E7" w:rsidRPr="00F63EAC" w:rsidRDefault="00DA62E7" w:rsidP="009977D3">
            <w:pPr>
              <w:pStyle w:val="a"/>
              <w:jc w:val="center"/>
              <w:rPr>
                <w:b/>
                <w:i/>
              </w:rPr>
            </w:pPr>
            <w:r w:rsidRPr="00F63EAC">
              <w:rPr>
                <w:b/>
                <w:i/>
              </w:rPr>
              <w:t>2</w:t>
            </w:r>
          </w:p>
        </w:tc>
        <w:tc>
          <w:tcPr>
            <w:tcW w:w="2000" w:type="pct"/>
            <w:shd w:val="clear" w:color="auto" w:fill="auto"/>
            <w:vAlign w:val="center"/>
          </w:tcPr>
          <w:p w:rsidR="00DA62E7" w:rsidRDefault="00DA62E7" w:rsidP="00F63EAC">
            <w:pPr>
              <w:pStyle w:val="a"/>
            </w:pPr>
            <w:r>
              <w:t>Trailer</w:t>
            </w:r>
          </w:p>
        </w:tc>
      </w:tr>
      <w:tr w:rsidR="00DA62E7" w:rsidRPr="0084175A" w:rsidTr="009977D3">
        <w:trPr>
          <w:trHeight w:val="345"/>
        </w:trPr>
        <w:tc>
          <w:tcPr>
            <w:tcW w:w="1009" w:type="pct"/>
            <w:vMerge/>
            <w:shd w:val="clear" w:color="auto" w:fill="auto"/>
            <w:noWrap/>
            <w:vAlign w:val="center"/>
          </w:tcPr>
          <w:p w:rsidR="00DA62E7" w:rsidRPr="00E31B0E" w:rsidRDefault="00DA62E7" w:rsidP="009977D3">
            <w:pPr>
              <w:pStyle w:val="a"/>
              <w:rPr>
                <w:b/>
                <w:i/>
              </w:rPr>
            </w:pPr>
          </w:p>
        </w:tc>
        <w:tc>
          <w:tcPr>
            <w:tcW w:w="538" w:type="pct"/>
            <w:vMerge/>
            <w:vAlign w:val="center"/>
          </w:tcPr>
          <w:p w:rsidR="00DA62E7" w:rsidRDefault="00DA62E7" w:rsidP="009977D3">
            <w:pPr>
              <w:pStyle w:val="a"/>
              <w:jc w:val="center"/>
            </w:pPr>
          </w:p>
        </w:tc>
        <w:tc>
          <w:tcPr>
            <w:tcW w:w="1453" w:type="pct"/>
            <w:shd w:val="clear" w:color="auto" w:fill="auto"/>
            <w:noWrap/>
            <w:vAlign w:val="center"/>
          </w:tcPr>
          <w:p w:rsidR="00DA62E7" w:rsidRPr="00F63EAC" w:rsidRDefault="00DA62E7" w:rsidP="009977D3">
            <w:pPr>
              <w:pStyle w:val="a"/>
              <w:jc w:val="center"/>
              <w:rPr>
                <w:b/>
                <w:i/>
              </w:rPr>
            </w:pPr>
            <w:r w:rsidRPr="00F63EAC">
              <w:rPr>
                <w:b/>
                <w:i/>
              </w:rPr>
              <w:t>3</w:t>
            </w:r>
          </w:p>
        </w:tc>
        <w:tc>
          <w:tcPr>
            <w:tcW w:w="2000" w:type="pct"/>
            <w:shd w:val="clear" w:color="auto" w:fill="auto"/>
            <w:vAlign w:val="center"/>
          </w:tcPr>
          <w:p w:rsidR="00DA62E7" w:rsidRDefault="00DA62E7" w:rsidP="00F63EAC">
            <w:pPr>
              <w:pStyle w:val="a"/>
            </w:pPr>
            <w:r>
              <w:t>Weight</w:t>
            </w:r>
          </w:p>
        </w:tc>
      </w:tr>
      <w:tr w:rsidR="00DA62E7" w:rsidRPr="0084175A" w:rsidTr="009977D3">
        <w:trPr>
          <w:trHeight w:val="345"/>
        </w:trPr>
        <w:tc>
          <w:tcPr>
            <w:tcW w:w="1009" w:type="pct"/>
            <w:vMerge/>
            <w:shd w:val="clear" w:color="auto" w:fill="auto"/>
            <w:noWrap/>
            <w:vAlign w:val="center"/>
          </w:tcPr>
          <w:p w:rsidR="00DA62E7" w:rsidRPr="00E31B0E" w:rsidRDefault="00DA62E7" w:rsidP="009977D3">
            <w:pPr>
              <w:pStyle w:val="a"/>
              <w:rPr>
                <w:b/>
                <w:i/>
              </w:rPr>
            </w:pPr>
          </w:p>
        </w:tc>
        <w:tc>
          <w:tcPr>
            <w:tcW w:w="538" w:type="pct"/>
            <w:vMerge/>
            <w:vAlign w:val="center"/>
          </w:tcPr>
          <w:p w:rsidR="00DA62E7" w:rsidRDefault="00DA62E7" w:rsidP="009977D3">
            <w:pPr>
              <w:pStyle w:val="a"/>
              <w:jc w:val="center"/>
            </w:pPr>
          </w:p>
        </w:tc>
        <w:tc>
          <w:tcPr>
            <w:tcW w:w="1453" w:type="pct"/>
            <w:shd w:val="clear" w:color="auto" w:fill="auto"/>
            <w:noWrap/>
            <w:vAlign w:val="center"/>
          </w:tcPr>
          <w:p w:rsidR="00DA62E7" w:rsidRPr="00F63EAC" w:rsidRDefault="00DA62E7" w:rsidP="009977D3">
            <w:pPr>
              <w:pStyle w:val="a"/>
              <w:jc w:val="center"/>
              <w:rPr>
                <w:b/>
                <w:i/>
              </w:rPr>
            </w:pPr>
            <w:r w:rsidRPr="00F63EAC">
              <w:rPr>
                <w:b/>
                <w:i/>
              </w:rPr>
              <w:t>4</w:t>
            </w:r>
          </w:p>
        </w:tc>
        <w:tc>
          <w:tcPr>
            <w:tcW w:w="2000" w:type="pct"/>
            <w:shd w:val="clear" w:color="auto" w:fill="auto"/>
            <w:vAlign w:val="center"/>
          </w:tcPr>
          <w:p w:rsidR="00DA62E7" w:rsidRDefault="00DA62E7" w:rsidP="00F63EAC">
            <w:pPr>
              <w:pStyle w:val="a"/>
            </w:pPr>
            <w:r>
              <w:t>Weather</w:t>
            </w:r>
          </w:p>
        </w:tc>
      </w:tr>
      <w:tr w:rsidR="00E31B0E" w:rsidRPr="0084175A" w:rsidTr="009977D3">
        <w:trPr>
          <w:trHeight w:val="345"/>
        </w:trPr>
        <w:tc>
          <w:tcPr>
            <w:tcW w:w="1009" w:type="pct"/>
            <w:shd w:val="clear" w:color="auto" w:fill="auto"/>
            <w:noWrap/>
            <w:vAlign w:val="center"/>
          </w:tcPr>
          <w:p w:rsidR="00E31B0E" w:rsidRPr="00E31B0E" w:rsidRDefault="00E31B0E" w:rsidP="009977D3">
            <w:pPr>
              <w:pStyle w:val="a"/>
              <w:rPr>
                <w:b/>
                <w:i/>
              </w:rPr>
            </w:pPr>
            <w:r w:rsidRPr="00E31B0E">
              <w:rPr>
                <w:b/>
                <w:i/>
              </w:rPr>
              <w:t>time_override</w:t>
            </w:r>
          </w:p>
        </w:tc>
        <w:tc>
          <w:tcPr>
            <w:tcW w:w="538" w:type="pct"/>
            <w:vAlign w:val="center"/>
          </w:tcPr>
          <w:p w:rsidR="00E31B0E" w:rsidRDefault="00CC783E" w:rsidP="009977D3">
            <w:pPr>
              <w:pStyle w:val="a"/>
              <w:jc w:val="center"/>
            </w:pPr>
            <w:r>
              <w:t>N</w:t>
            </w:r>
          </w:p>
        </w:tc>
        <w:tc>
          <w:tcPr>
            <w:tcW w:w="1453" w:type="pct"/>
            <w:shd w:val="clear" w:color="auto" w:fill="auto"/>
            <w:noWrap/>
            <w:vAlign w:val="center"/>
          </w:tcPr>
          <w:p w:rsidR="00E31B0E" w:rsidRDefault="00223591" w:rsidP="009977D3">
            <w:pPr>
              <w:pStyle w:val="a"/>
              <w:jc w:val="center"/>
            </w:pPr>
            <w:r w:rsidRPr="00223591">
              <w:rPr>
                <w:b/>
                <w:i/>
              </w:rPr>
              <w:t>DAWN_TO_DUSK/DUSK_TO_DAWN</w:t>
            </w:r>
          </w:p>
        </w:tc>
        <w:tc>
          <w:tcPr>
            <w:tcW w:w="2000" w:type="pct"/>
            <w:shd w:val="clear" w:color="auto" w:fill="auto"/>
            <w:vAlign w:val="center"/>
          </w:tcPr>
          <w:p w:rsidR="00E31B0E" w:rsidRDefault="00784A52" w:rsidP="00784A52">
            <w:pPr>
              <w:pStyle w:val="a"/>
            </w:pPr>
            <w:r>
              <w:t>Indication if Truck restriction is applicable Dusk to Dawn or Dawn to Dusk</w:t>
            </w:r>
          </w:p>
        </w:tc>
      </w:tr>
      <w:tr w:rsidR="007E3777" w:rsidRPr="0084175A" w:rsidTr="009977D3">
        <w:trPr>
          <w:trHeight w:val="345"/>
        </w:trPr>
        <w:tc>
          <w:tcPr>
            <w:tcW w:w="1009" w:type="pct"/>
            <w:vMerge w:val="restart"/>
            <w:shd w:val="clear" w:color="auto" w:fill="auto"/>
            <w:noWrap/>
            <w:vAlign w:val="center"/>
          </w:tcPr>
          <w:p w:rsidR="007E3777" w:rsidRPr="00E31B0E" w:rsidRDefault="007E3777" w:rsidP="009977D3">
            <w:pPr>
              <w:pStyle w:val="a"/>
              <w:rPr>
                <w:b/>
                <w:i/>
              </w:rPr>
            </w:pPr>
          </w:p>
        </w:tc>
        <w:tc>
          <w:tcPr>
            <w:tcW w:w="538" w:type="pct"/>
            <w:vMerge w:val="restart"/>
            <w:vAlign w:val="center"/>
          </w:tcPr>
          <w:p w:rsidR="007E3777" w:rsidRDefault="007E3777" w:rsidP="009977D3">
            <w:pPr>
              <w:pStyle w:val="a"/>
              <w:jc w:val="center"/>
            </w:pPr>
          </w:p>
        </w:tc>
        <w:tc>
          <w:tcPr>
            <w:tcW w:w="1453" w:type="pct"/>
            <w:shd w:val="clear" w:color="auto" w:fill="auto"/>
            <w:noWrap/>
            <w:vAlign w:val="center"/>
          </w:tcPr>
          <w:p w:rsidR="007E3777" w:rsidRDefault="007E3777" w:rsidP="009977D3">
            <w:pPr>
              <w:pStyle w:val="a"/>
              <w:jc w:val="center"/>
            </w:pPr>
            <w:r w:rsidRPr="00223591">
              <w:rPr>
                <w:b/>
                <w:i/>
              </w:rPr>
              <w:t>DAWN_TO_DUSK</w:t>
            </w:r>
          </w:p>
        </w:tc>
        <w:tc>
          <w:tcPr>
            <w:tcW w:w="2000" w:type="pct"/>
            <w:shd w:val="clear" w:color="auto" w:fill="auto"/>
            <w:vAlign w:val="center"/>
          </w:tcPr>
          <w:p w:rsidR="007E3777" w:rsidRDefault="00C81FE5" w:rsidP="009977D3">
            <w:pPr>
              <w:pStyle w:val="a"/>
            </w:pPr>
            <w:r>
              <w:t xml:space="preserve">The restriction is applicable </w:t>
            </w:r>
            <w:r w:rsidR="007E3777">
              <w:t>Dawn to Dusk</w:t>
            </w:r>
          </w:p>
        </w:tc>
      </w:tr>
      <w:tr w:rsidR="007E3777" w:rsidRPr="0084175A" w:rsidTr="009977D3">
        <w:trPr>
          <w:trHeight w:val="345"/>
        </w:trPr>
        <w:tc>
          <w:tcPr>
            <w:tcW w:w="1009" w:type="pct"/>
            <w:vMerge/>
            <w:shd w:val="clear" w:color="auto" w:fill="auto"/>
            <w:noWrap/>
            <w:vAlign w:val="center"/>
          </w:tcPr>
          <w:p w:rsidR="007E3777" w:rsidRPr="00E31B0E" w:rsidRDefault="007E3777" w:rsidP="009977D3">
            <w:pPr>
              <w:pStyle w:val="a"/>
              <w:rPr>
                <w:b/>
                <w:i/>
              </w:rPr>
            </w:pPr>
          </w:p>
        </w:tc>
        <w:tc>
          <w:tcPr>
            <w:tcW w:w="538" w:type="pct"/>
            <w:vMerge/>
            <w:vAlign w:val="center"/>
          </w:tcPr>
          <w:p w:rsidR="007E3777" w:rsidRDefault="007E3777" w:rsidP="009977D3">
            <w:pPr>
              <w:pStyle w:val="a"/>
              <w:jc w:val="center"/>
            </w:pPr>
          </w:p>
        </w:tc>
        <w:tc>
          <w:tcPr>
            <w:tcW w:w="1453" w:type="pct"/>
            <w:shd w:val="clear" w:color="auto" w:fill="auto"/>
            <w:noWrap/>
            <w:vAlign w:val="center"/>
          </w:tcPr>
          <w:p w:rsidR="007E3777" w:rsidRDefault="007E3777" w:rsidP="009977D3">
            <w:pPr>
              <w:pStyle w:val="a"/>
              <w:jc w:val="center"/>
            </w:pPr>
            <w:r w:rsidRPr="00223591">
              <w:rPr>
                <w:b/>
                <w:i/>
              </w:rPr>
              <w:t>DUSK_TO_DAWN</w:t>
            </w:r>
          </w:p>
        </w:tc>
        <w:tc>
          <w:tcPr>
            <w:tcW w:w="2000" w:type="pct"/>
            <w:shd w:val="clear" w:color="auto" w:fill="auto"/>
            <w:vAlign w:val="center"/>
          </w:tcPr>
          <w:p w:rsidR="007E3777" w:rsidRDefault="00C81FE5" w:rsidP="009977D3">
            <w:pPr>
              <w:pStyle w:val="a"/>
            </w:pPr>
            <w:r>
              <w:t xml:space="preserve">The restriction is applicable </w:t>
            </w:r>
            <w:r w:rsidR="007E3777">
              <w:t>Dusk to Dawn</w:t>
            </w:r>
          </w:p>
        </w:tc>
      </w:tr>
    </w:tbl>
    <w:p w:rsidR="00E31B0E" w:rsidRPr="00E9414C" w:rsidRDefault="00E31B0E" w:rsidP="00E31B0E">
      <w:pPr>
        <w:rPr>
          <w:lang w:eastAsia="zh-CN"/>
        </w:rPr>
      </w:pPr>
    </w:p>
    <w:p w:rsidR="00E9414C" w:rsidRDefault="00E9414C" w:rsidP="00E9414C">
      <w:pPr>
        <w:pStyle w:val="Heading3"/>
        <w:rPr>
          <w:lang w:eastAsia="zh-CN"/>
        </w:rPr>
      </w:pPr>
      <w:r>
        <w:rPr>
          <w:lang w:eastAsia="zh-CN"/>
        </w:rPr>
        <w:t>V</w:t>
      </w:r>
      <w:r w:rsidRPr="0023323C">
        <w:rPr>
          <w:lang w:eastAsia="zh-CN"/>
        </w:rPr>
        <w:t>ehicle</w:t>
      </w:r>
      <w:r>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E9414C" w:rsidRPr="0084175A" w:rsidTr="009977D3">
        <w:trPr>
          <w:trHeight w:val="330"/>
        </w:trPr>
        <w:tc>
          <w:tcPr>
            <w:tcW w:w="1009" w:type="pct"/>
            <w:shd w:val="clear" w:color="auto" w:fill="auto"/>
            <w:noWrap/>
            <w:vAlign w:val="center"/>
            <w:hideMark/>
          </w:tcPr>
          <w:p w:rsidR="00E9414C" w:rsidRDefault="00E9414C" w:rsidP="009977D3">
            <w:pPr>
              <w:jc w:val="center"/>
              <w:rPr>
                <w:rFonts w:cs="SimSun"/>
                <w:b/>
                <w:bCs/>
                <w:lang w:eastAsia="zh-CN"/>
              </w:rPr>
            </w:pPr>
            <w:bookmarkStart w:id="75" w:name="OLE_LINK47"/>
            <w:bookmarkStart w:id="76" w:name="OLE_LINK48"/>
            <w:r>
              <w:rPr>
                <w:rFonts w:hint="eastAsia"/>
                <w:b/>
                <w:bCs/>
                <w:lang w:eastAsia="zh-CN"/>
              </w:rPr>
              <w:t>Key</w:t>
            </w:r>
          </w:p>
        </w:tc>
        <w:tc>
          <w:tcPr>
            <w:tcW w:w="538" w:type="pct"/>
          </w:tcPr>
          <w:p w:rsidR="00E9414C" w:rsidRDefault="00E9414C" w:rsidP="009977D3">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E9414C" w:rsidRDefault="00E9414C" w:rsidP="009977D3">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E9414C" w:rsidRDefault="00E9414C" w:rsidP="009977D3">
            <w:pPr>
              <w:jc w:val="center"/>
              <w:rPr>
                <w:rFonts w:cs="SimSun"/>
                <w:b/>
                <w:bCs/>
              </w:rPr>
            </w:pPr>
            <w:r>
              <w:rPr>
                <w:rFonts w:cs="SimSun"/>
                <w:b/>
                <w:bCs/>
              </w:rPr>
              <w:t>Description</w:t>
            </w:r>
          </w:p>
        </w:tc>
      </w:tr>
      <w:tr w:rsidR="00E9414C" w:rsidRPr="0084175A" w:rsidTr="009977D3">
        <w:trPr>
          <w:trHeight w:val="345"/>
        </w:trPr>
        <w:tc>
          <w:tcPr>
            <w:tcW w:w="1009" w:type="pct"/>
            <w:shd w:val="clear" w:color="auto" w:fill="auto"/>
            <w:noWrap/>
            <w:vAlign w:val="center"/>
          </w:tcPr>
          <w:p w:rsidR="00E9414C" w:rsidRPr="00B86AA2" w:rsidRDefault="00E9414C" w:rsidP="009977D3">
            <w:pPr>
              <w:pStyle w:val="a"/>
              <w:rPr>
                <w:b/>
                <w:i/>
              </w:rPr>
            </w:pPr>
            <w:r w:rsidRPr="00BD7621">
              <w:rPr>
                <w:b/>
                <w:i/>
              </w:rPr>
              <w:t>applicable_to</w:t>
            </w:r>
          </w:p>
        </w:tc>
        <w:tc>
          <w:tcPr>
            <w:tcW w:w="538" w:type="pct"/>
            <w:vAlign w:val="center"/>
          </w:tcPr>
          <w:p w:rsidR="00E9414C" w:rsidRDefault="00E9414C" w:rsidP="009977D3">
            <w:pPr>
              <w:pStyle w:val="a"/>
              <w:jc w:val="center"/>
            </w:pPr>
            <w:r>
              <w:t>N</w:t>
            </w:r>
          </w:p>
        </w:tc>
        <w:tc>
          <w:tcPr>
            <w:tcW w:w="1453" w:type="pct"/>
            <w:shd w:val="clear" w:color="auto" w:fill="auto"/>
            <w:noWrap/>
            <w:vAlign w:val="center"/>
          </w:tcPr>
          <w:p w:rsidR="00E9414C" w:rsidRDefault="00E9414C" w:rsidP="009977D3">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000" w:type="pct"/>
            <w:shd w:val="clear" w:color="auto" w:fill="auto"/>
            <w:vAlign w:val="center"/>
          </w:tcPr>
          <w:p w:rsidR="00E9414C" w:rsidRDefault="00E9414C" w:rsidP="009977D3">
            <w:pPr>
              <w:pStyle w:val="a"/>
            </w:pPr>
            <w:r>
              <w:t>I</w:t>
            </w:r>
            <w:r w:rsidRPr="00620B7F">
              <w:t>ndicates</w:t>
            </w:r>
            <w:r>
              <w:t xml:space="preserve"> the vehicles involved with the special speed limit</w:t>
            </w:r>
          </w:p>
        </w:tc>
      </w:tr>
      <w:bookmarkEnd w:id="75"/>
      <w:bookmarkEnd w:id="76"/>
    </w:tbl>
    <w:p w:rsidR="00655E05" w:rsidRPr="00655E05" w:rsidRDefault="00655E05" w:rsidP="00655E05">
      <w:pPr>
        <w:rPr>
          <w:lang w:eastAsia="zh-CN"/>
        </w:rPr>
      </w:pPr>
    </w:p>
    <w:p w:rsidR="006A46EC" w:rsidRDefault="006A46EC" w:rsidP="006A46EC">
      <w:pPr>
        <w:pStyle w:val="Heading3"/>
        <w:rPr>
          <w:lang w:eastAsia="zh-CN"/>
        </w:rPr>
      </w:pPr>
      <w:r>
        <w:rPr>
          <w:lang w:eastAsia="zh-CN"/>
        </w:rPr>
        <w:lastRenderedPageBreak/>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E31B0E" w:rsidRPr="0084175A" w:rsidTr="009977D3">
        <w:trPr>
          <w:trHeight w:val="330"/>
        </w:trPr>
        <w:tc>
          <w:tcPr>
            <w:tcW w:w="1009" w:type="pct"/>
            <w:shd w:val="clear" w:color="auto" w:fill="auto"/>
            <w:noWrap/>
            <w:vAlign w:val="center"/>
            <w:hideMark/>
          </w:tcPr>
          <w:p w:rsidR="00E31B0E" w:rsidRDefault="00E31B0E" w:rsidP="009977D3">
            <w:pPr>
              <w:jc w:val="center"/>
              <w:rPr>
                <w:rFonts w:cs="SimSun"/>
                <w:b/>
                <w:bCs/>
                <w:lang w:eastAsia="zh-CN"/>
              </w:rPr>
            </w:pPr>
            <w:r>
              <w:rPr>
                <w:rFonts w:hint="eastAsia"/>
                <w:b/>
                <w:bCs/>
                <w:lang w:eastAsia="zh-CN"/>
              </w:rPr>
              <w:t>Key</w:t>
            </w:r>
          </w:p>
        </w:tc>
        <w:tc>
          <w:tcPr>
            <w:tcW w:w="538" w:type="pct"/>
          </w:tcPr>
          <w:p w:rsidR="00E31B0E" w:rsidRDefault="00E31B0E" w:rsidP="009977D3">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E31B0E" w:rsidRDefault="00E31B0E" w:rsidP="009977D3">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E31B0E" w:rsidRDefault="00E31B0E" w:rsidP="009977D3">
            <w:pPr>
              <w:jc w:val="center"/>
              <w:rPr>
                <w:rFonts w:cs="SimSun"/>
                <w:b/>
                <w:bCs/>
              </w:rPr>
            </w:pPr>
            <w:r>
              <w:rPr>
                <w:rFonts w:cs="SimSun"/>
                <w:b/>
                <w:bCs/>
              </w:rPr>
              <w:t>Description</w:t>
            </w:r>
          </w:p>
        </w:tc>
      </w:tr>
      <w:tr w:rsidR="00C94479" w:rsidRPr="0084175A" w:rsidTr="009977D3">
        <w:trPr>
          <w:trHeight w:val="345"/>
        </w:trPr>
        <w:tc>
          <w:tcPr>
            <w:tcW w:w="1009" w:type="pct"/>
            <w:shd w:val="clear" w:color="auto" w:fill="auto"/>
            <w:noWrap/>
            <w:vAlign w:val="center"/>
          </w:tcPr>
          <w:p w:rsidR="00C94479" w:rsidRPr="00B86AA2" w:rsidRDefault="00C94479" w:rsidP="009977D3">
            <w:pPr>
              <w:pStyle w:val="a"/>
              <w:rPr>
                <w:b/>
                <w:i/>
              </w:rPr>
            </w:pPr>
            <w:r w:rsidRPr="0062007D">
              <w:rPr>
                <w:b/>
                <w:i/>
              </w:rPr>
              <w:t>condition_id</w:t>
            </w:r>
          </w:p>
        </w:tc>
        <w:tc>
          <w:tcPr>
            <w:tcW w:w="538" w:type="pct"/>
            <w:vAlign w:val="center"/>
          </w:tcPr>
          <w:p w:rsidR="00C94479" w:rsidRDefault="00C94479" w:rsidP="009977D3">
            <w:pPr>
              <w:pStyle w:val="a"/>
              <w:jc w:val="center"/>
            </w:pPr>
            <w:r>
              <w:t>N</w:t>
            </w:r>
          </w:p>
        </w:tc>
        <w:tc>
          <w:tcPr>
            <w:tcW w:w="1453" w:type="pct"/>
            <w:shd w:val="clear" w:color="auto" w:fill="auto"/>
            <w:noWrap/>
            <w:vAlign w:val="center"/>
          </w:tcPr>
          <w:p w:rsidR="00C94479" w:rsidRDefault="00C94479" w:rsidP="009977D3">
            <w:pPr>
              <w:pStyle w:val="a"/>
              <w:jc w:val="center"/>
            </w:pPr>
            <w:r>
              <w:t>&lt;</w:t>
            </w:r>
            <w:r w:rsidRPr="0062007D">
              <w:rPr>
                <w:i/>
              </w:rPr>
              <w:t>user defined</w:t>
            </w:r>
            <w:r>
              <w:t>&gt;</w:t>
            </w:r>
          </w:p>
        </w:tc>
        <w:tc>
          <w:tcPr>
            <w:tcW w:w="2000" w:type="pct"/>
            <w:shd w:val="clear" w:color="auto" w:fill="auto"/>
            <w:vAlign w:val="center"/>
          </w:tcPr>
          <w:p w:rsidR="00C94479" w:rsidRDefault="00C94479" w:rsidP="009977D3">
            <w:pPr>
              <w:pStyle w:val="a"/>
            </w:pPr>
            <w:r>
              <w:t>HERE condition relation id (HERE only).</w:t>
            </w:r>
          </w:p>
        </w:tc>
      </w:tr>
      <w:tr w:rsidR="00C94479" w:rsidRPr="0084175A" w:rsidTr="009977D3">
        <w:trPr>
          <w:trHeight w:val="345"/>
        </w:trPr>
        <w:tc>
          <w:tcPr>
            <w:tcW w:w="1009" w:type="pct"/>
            <w:shd w:val="clear" w:color="auto" w:fill="auto"/>
            <w:noWrap/>
            <w:vAlign w:val="center"/>
          </w:tcPr>
          <w:p w:rsidR="00C94479" w:rsidRPr="0062007D" w:rsidRDefault="00C94479" w:rsidP="009977D3">
            <w:pPr>
              <w:pStyle w:val="a"/>
              <w:rPr>
                <w:b/>
                <w:i/>
              </w:rPr>
            </w:pPr>
            <w:r w:rsidRPr="00C94479">
              <w:rPr>
                <w:b/>
                <w:i/>
              </w:rPr>
              <w:t>weight_dependent</w:t>
            </w:r>
          </w:p>
        </w:tc>
        <w:tc>
          <w:tcPr>
            <w:tcW w:w="538" w:type="pct"/>
            <w:vAlign w:val="center"/>
          </w:tcPr>
          <w:p w:rsidR="00C94479" w:rsidRDefault="00C94479" w:rsidP="009977D3">
            <w:pPr>
              <w:pStyle w:val="a"/>
              <w:jc w:val="center"/>
            </w:pPr>
            <w:r>
              <w:t>N</w:t>
            </w:r>
          </w:p>
        </w:tc>
        <w:tc>
          <w:tcPr>
            <w:tcW w:w="1453" w:type="pct"/>
            <w:shd w:val="clear" w:color="auto" w:fill="auto"/>
            <w:noWrap/>
            <w:vAlign w:val="center"/>
          </w:tcPr>
          <w:p w:rsidR="00C94479" w:rsidRDefault="006668A0" w:rsidP="009977D3">
            <w:pPr>
              <w:pStyle w:val="a"/>
              <w:jc w:val="center"/>
            </w:pPr>
            <w:r>
              <w:t>&lt;</w:t>
            </w:r>
            <w:r w:rsidRPr="006668A0">
              <w:rPr>
                <w:i/>
              </w:rPr>
              <w:t>user defined</w:t>
            </w:r>
            <w:r>
              <w:t>&gt;</w:t>
            </w:r>
          </w:p>
        </w:tc>
        <w:tc>
          <w:tcPr>
            <w:tcW w:w="2000" w:type="pct"/>
            <w:shd w:val="clear" w:color="auto" w:fill="auto"/>
            <w:vAlign w:val="center"/>
          </w:tcPr>
          <w:p w:rsidR="00C94479" w:rsidRDefault="005766BC" w:rsidP="005766BC">
            <w:pPr>
              <w:pStyle w:val="a"/>
            </w:pPr>
            <w:r w:rsidRPr="00C94479">
              <w:rPr>
                <w:b/>
                <w:i/>
              </w:rPr>
              <w:t>weight_dependent</w:t>
            </w:r>
            <w:r>
              <w:t xml:space="preserve"> is used for select single-link conditions and provides the weight related to specific Transport conditions. Weight Dependent is used as a sub-attribute to specific restrictions, and is not used to model weight restrictions on roads.</w:t>
            </w:r>
          </w:p>
          <w:p w:rsidR="005766BC" w:rsidRDefault="005766BC" w:rsidP="005766BC">
            <w:pPr>
              <w:pStyle w:val="a"/>
            </w:pPr>
          </w:p>
          <w:p w:rsidR="001648ED" w:rsidRDefault="00AA2C54" w:rsidP="003B0EB7">
            <w:pPr>
              <w:pStyle w:val="a"/>
            </w:pPr>
            <w:r w:rsidRPr="00C94479">
              <w:rPr>
                <w:b/>
                <w:i/>
              </w:rPr>
              <w:t>weight_dependent</w:t>
            </w:r>
            <w:r>
              <w:t xml:space="preserve"> </w:t>
            </w:r>
            <w:r w:rsidR="003B0EB7">
              <w:t>is specified Kilograms (kg) with precision zero. One unit of metric tons is a 1000 kg.</w:t>
            </w:r>
          </w:p>
        </w:tc>
      </w:tr>
      <w:tr w:rsidR="001E0D6A" w:rsidRPr="0084175A" w:rsidTr="009977D3">
        <w:trPr>
          <w:trHeight w:val="345"/>
        </w:trPr>
        <w:tc>
          <w:tcPr>
            <w:tcW w:w="1009" w:type="pct"/>
            <w:shd w:val="clear" w:color="auto" w:fill="auto"/>
            <w:noWrap/>
            <w:vAlign w:val="center"/>
          </w:tcPr>
          <w:p w:rsidR="001E0D6A" w:rsidRPr="00C94479" w:rsidRDefault="001E0D6A" w:rsidP="009977D3">
            <w:pPr>
              <w:pStyle w:val="a"/>
              <w:rPr>
                <w:b/>
                <w:i/>
              </w:rPr>
            </w:pPr>
            <w:r w:rsidRPr="001E0D6A">
              <w:rPr>
                <w:b/>
                <w:i/>
              </w:rPr>
              <w:t>weather_type</w:t>
            </w:r>
          </w:p>
        </w:tc>
        <w:tc>
          <w:tcPr>
            <w:tcW w:w="538" w:type="pct"/>
            <w:vAlign w:val="center"/>
          </w:tcPr>
          <w:p w:rsidR="001E0D6A" w:rsidRDefault="001E0D6A" w:rsidP="009977D3">
            <w:pPr>
              <w:pStyle w:val="a"/>
              <w:jc w:val="center"/>
            </w:pPr>
            <w:r>
              <w:t>N</w:t>
            </w:r>
          </w:p>
        </w:tc>
        <w:tc>
          <w:tcPr>
            <w:tcW w:w="1453" w:type="pct"/>
            <w:shd w:val="clear" w:color="auto" w:fill="auto"/>
            <w:noWrap/>
            <w:vAlign w:val="center"/>
          </w:tcPr>
          <w:p w:rsidR="001E0D6A" w:rsidRDefault="00076645" w:rsidP="009977D3">
            <w:pPr>
              <w:pStyle w:val="a"/>
              <w:jc w:val="center"/>
            </w:pPr>
            <w:r w:rsidRPr="00DE35D5">
              <w:rPr>
                <w:b/>
                <w:i/>
              </w:rPr>
              <w:t>rain/snow/fog</w:t>
            </w:r>
          </w:p>
        </w:tc>
        <w:tc>
          <w:tcPr>
            <w:tcW w:w="2000" w:type="pct"/>
            <w:shd w:val="clear" w:color="auto" w:fill="auto"/>
            <w:vAlign w:val="center"/>
          </w:tcPr>
          <w:p w:rsidR="001E0D6A" w:rsidRPr="00076645" w:rsidRDefault="00106A73" w:rsidP="00076645">
            <w:pPr>
              <w:pStyle w:val="a"/>
            </w:pPr>
            <w:r w:rsidRPr="001E0D6A">
              <w:rPr>
                <w:b/>
                <w:i/>
              </w:rPr>
              <w:t>weather_type</w:t>
            </w:r>
            <w:r w:rsidRPr="00076645">
              <w:t xml:space="preserve"> </w:t>
            </w:r>
            <w:r w:rsidR="00076645" w:rsidRPr="00076645">
              <w:t>Indicates the type of weather condition that is affecting the transport speed limit</w:t>
            </w:r>
          </w:p>
        </w:tc>
      </w:tr>
      <w:tr w:rsidR="00076645" w:rsidRPr="0084175A" w:rsidTr="009977D3">
        <w:trPr>
          <w:trHeight w:val="345"/>
        </w:trPr>
        <w:tc>
          <w:tcPr>
            <w:tcW w:w="1009" w:type="pct"/>
            <w:shd w:val="clear" w:color="auto" w:fill="auto"/>
            <w:noWrap/>
            <w:vAlign w:val="center"/>
          </w:tcPr>
          <w:p w:rsidR="00076645" w:rsidRPr="001E0D6A" w:rsidRDefault="00076645" w:rsidP="009977D3">
            <w:pPr>
              <w:pStyle w:val="a"/>
              <w:rPr>
                <w:b/>
                <w:i/>
              </w:rPr>
            </w:pPr>
          </w:p>
        </w:tc>
        <w:tc>
          <w:tcPr>
            <w:tcW w:w="538" w:type="pct"/>
            <w:vAlign w:val="center"/>
          </w:tcPr>
          <w:p w:rsidR="00076645" w:rsidRDefault="00076645" w:rsidP="009977D3">
            <w:pPr>
              <w:pStyle w:val="a"/>
              <w:jc w:val="center"/>
            </w:pPr>
          </w:p>
        </w:tc>
        <w:tc>
          <w:tcPr>
            <w:tcW w:w="1453" w:type="pct"/>
            <w:shd w:val="clear" w:color="auto" w:fill="auto"/>
            <w:noWrap/>
            <w:vAlign w:val="center"/>
          </w:tcPr>
          <w:p w:rsidR="00076645" w:rsidRPr="00E84C70" w:rsidRDefault="00E84C70" w:rsidP="009977D3">
            <w:pPr>
              <w:pStyle w:val="a"/>
              <w:jc w:val="center"/>
              <w:rPr>
                <w:b/>
                <w:i/>
              </w:rPr>
            </w:pPr>
            <w:r w:rsidRPr="00E84C70">
              <w:rPr>
                <w:b/>
                <w:i/>
              </w:rPr>
              <w:t>rain</w:t>
            </w:r>
          </w:p>
        </w:tc>
        <w:tc>
          <w:tcPr>
            <w:tcW w:w="2000" w:type="pct"/>
            <w:shd w:val="clear" w:color="auto" w:fill="auto"/>
            <w:vAlign w:val="center"/>
          </w:tcPr>
          <w:p w:rsidR="00076645" w:rsidRPr="005F7711" w:rsidRDefault="00BF61E9" w:rsidP="005766BC">
            <w:pPr>
              <w:pStyle w:val="a"/>
            </w:pPr>
            <w:r w:rsidRPr="005F7711">
              <w:t>indicates the transport speed limit applied for rain weather</w:t>
            </w:r>
          </w:p>
        </w:tc>
      </w:tr>
      <w:tr w:rsidR="00B675A7" w:rsidRPr="0084175A" w:rsidTr="009977D3">
        <w:trPr>
          <w:trHeight w:val="345"/>
        </w:trPr>
        <w:tc>
          <w:tcPr>
            <w:tcW w:w="1009" w:type="pct"/>
            <w:shd w:val="clear" w:color="auto" w:fill="auto"/>
            <w:noWrap/>
            <w:vAlign w:val="center"/>
          </w:tcPr>
          <w:p w:rsidR="00B675A7" w:rsidRPr="001E0D6A" w:rsidRDefault="00B675A7" w:rsidP="009977D3">
            <w:pPr>
              <w:pStyle w:val="a"/>
              <w:rPr>
                <w:b/>
                <w:i/>
              </w:rPr>
            </w:pPr>
          </w:p>
        </w:tc>
        <w:tc>
          <w:tcPr>
            <w:tcW w:w="538" w:type="pct"/>
            <w:vAlign w:val="center"/>
          </w:tcPr>
          <w:p w:rsidR="00B675A7" w:rsidRDefault="00B675A7" w:rsidP="009977D3">
            <w:pPr>
              <w:pStyle w:val="a"/>
              <w:jc w:val="center"/>
            </w:pPr>
          </w:p>
        </w:tc>
        <w:tc>
          <w:tcPr>
            <w:tcW w:w="1453" w:type="pct"/>
            <w:shd w:val="clear" w:color="auto" w:fill="auto"/>
            <w:noWrap/>
            <w:vAlign w:val="center"/>
          </w:tcPr>
          <w:p w:rsidR="00B675A7" w:rsidRPr="00E84C70" w:rsidRDefault="00E84C70" w:rsidP="009977D3">
            <w:pPr>
              <w:pStyle w:val="a"/>
              <w:jc w:val="center"/>
              <w:rPr>
                <w:b/>
                <w:i/>
              </w:rPr>
            </w:pPr>
            <w:r w:rsidRPr="00E84C70">
              <w:rPr>
                <w:b/>
                <w:i/>
              </w:rPr>
              <w:t>snow</w:t>
            </w:r>
          </w:p>
        </w:tc>
        <w:tc>
          <w:tcPr>
            <w:tcW w:w="2000" w:type="pct"/>
            <w:shd w:val="clear" w:color="auto" w:fill="auto"/>
            <w:vAlign w:val="center"/>
          </w:tcPr>
          <w:p w:rsidR="00B675A7" w:rsidRPr="005F7711" w:rsidRDefault="00BF61E9" w:rsidP="00BF61E9">
            <w:pPr>
              <w:pStyle w:val="a"/>
            </w:pPr>
            <w:r w:rsidRPr="005F7711">
              <w:t>indicates the transport speed limit applied for snow weather</w:t>
            </w:r>
          </w:p>
        </w:tc>
      </w:tr>
      <w:tr w:rsidR="00E84C70" w:rsidRPr="0084175A" w:rsidTr="009977D3">
        <w:trPr>
          <w:trHeight w:val="345"/>
        </w:trPr>
        <w:tc>
          <w:tcPr>
            <w:tcW w:w="1009" w:type="pct"/>
            <w:shd w:val="clear" w:color="auto" w:fill="auto"/>
            <w:noWrap/>
            <w:vAlign w:val="center"/>
          </w:tcPr>
          <w:p w:rsidR="00E84C70" w:rsidRPr="001E0D6A" w:rsidRDefault="00E84C70" w:rsidP="009977D3">
            <w:pPr>
              <w:pStyle w:val="a"/>
              <w:rPr>
                <w:b/>
                <w:i/>
              </w:rPr>
            </w:pPr>
          </w:p>
        </w:tc>
        <w:tc>
          <w:tcPr>
            <w:tcW w:w="538" w:type="pct"/>
            <w:vAlign w:val="center"/>
          </w:tcPr>
          <w:p w:rsidR="00E84C70" w:rsidRDefault="00E84C70" w:rsidP="009977D3">
            <w:pPr>
              <w:pStyle w:val="a"/>
              <w:jc w:val="center"/>
            </w:pPr>
          </w:p>
        </w:tc>
        <w:tc>
          <w:tcPr>
            <w:tcW w:w="1453" w:type="pct"/>
            <w:shd w:val="clear" w:color="auto" w:fill="auto"/>
            <w:noWrap/>
            <w:vAlign w:val="center"/>
          </w:tcPr>
          <w:p w:rsidR="00E84C70" w:rsidRPr="00E84C70" w:rsidRDefault="00E84C70" w:rsidP="009977D3">
            <w:pPr>
              <w:pStyle w:val="a"/>
              <w:jc w:val="center"/>
              <w:rPr>
                <w:b/>
                <w:i/>
              </w:rPr>
            </w:pPr>
            <w:r w:rsidRPr="00E84C70">
              <w:rPr>
                <w:b/>
                <w:i/>
              </w:rPr>
              <w:t>fog</w:t>
            </w:r>
          </w:p>
        </w:tc>
        <w:tc>
          <w:tcPr>
            <w:tcW w:w="2000" w:type="pct"/>
            <w:shd w:val="clear" w:color="auto" w:fill="auto"/>
            <w:vAlign w:val="center"/>
          </w:tcPr>
          <w:p w:rsidR="00E84C70" w:rsidRPr="005F7711" w:rsidRDefault="00BF61E9" w:rsidP="005766BC">
            <w:pPr>
              <w:pStyle w:val="a"/>
            </w:pPr>
            <w:r w:rsidRPr="005F7711">
              <w:t>indicates the transport speed limit applied for fog weather</w:t>
            </w:r>
          </w:p>
        </w:tc>
      </w:tr>
      <w:tr w:rsidR="001E0D6A" w:rsidRPr="0084175A" w:rsidTr="009977D3">
        <w:trPr>
          <w:trHeight w:val="345"/>
        </w:trPr>
        <w:tc>
          <w:tcPr>
            <w:tcW w:w="1009" w:type="pct"/>
            <w:shd w:val="clear" w:color="auto" w:fill="auto"/>
            <w:noWrap/>
            <w:vAlign w:val="center"/>
          </w:tcPr>
          <w:p w:rsidR="001E0D6A" w:rsidRPr="001E0D6A" w:rsidRDefault="001E0D6A" w:rsidP="009977D3">
            <w:pPr>
              <w:pStyle w:val="a"/>
              <w:rPr>
                <w:b/>
                <w:i/>
              </w:rPr>
            </w:pPr>
            <w:r w:rsidRPr="001E0D6A">
              <w:rPr>
                <w:b/>
                <w:i/>
              </w:rPr>
              <w:t>hazmat_type</w:t>
            </w:r>
          </w:p>
        </w:tc>
        <w:tc>
          <w:tcPr>
            <w:tcW w:w="538" w:type="pct"/>
            <w:vAlign w:val="center"/>
          </w:tcPr>
          <w:p w:rsidR="001E0D6A" w:rsidRDefault="001E0D6A" w:rsidP="009977D3">
            <w:pPr>
              <w:pStyle w:val="a"/>
              <w:jc w:val="center"/>
            </w:pPr>
            <w:r>
              <w:t>N</w:t>
            </w:r>
          </w:p>
        </w:tc>
        <w:tc>
          <w:tcPr>
            <w:tcW w:w="1453" w:type="pct"/>
            <w:shd w:val="clear" w:color="auto" w:fill="auto"/>
            <w:noWrap/>
            <w:vAlign w:val="center"/>
          </w:tcPr>
          <w:p w:rsidR="001E0D6A" w:rsidRDefault="00C1529B" w:rsidP="009977D3">
            <w:pPr>
              <w:pStyle w:val="a"/>
              <w:jc w:val="center"/>
            </w:pPr>
            <w:r>
              <w:t>&lt;</w:t>
            </w:r>
            <w:r w:rsidRPr="00C1529B">
              <w:rPr>
                <w:i/>
              </w:rPr>
              <w:t>value below</w:t>
            </w:r>
            <w:r>
              <w:t>&gt;</w:t>
            </w:r>
          </w:p>
        </w:tc>
        <w:tc>
          <w:tcPr>
            <w:tcW w:w="2000" w:type="pct"/>
            <w:shd w:val="clear" w:color="auto" w:fill="auto"/>
            <w:vAlign w:val="center"/>
          </w:tcPr>
          <w:p w:rsidR="001E0D6A" w:rsidRPr="00C94479" w:rsidRDefault="00501400" w:rsidP="00501400">
            <w:pPr>
              <w:pStyle w:val="a"/>
              <w:rPr>
                <w:b/>
                <w:i/>
              </w:rPr>
            </w:pPr>
            <w:r w:rsidRPr="001E0D6A">
              <w:rPr>
                <w:b/>
                <w:i/>
              </w:rPr>
              <w:t>hazmat_type</w:t>
            </w:r>
            <w:r w:rsidRPr="00501400">
              <w:t xml:space="preserve"> defines the type of hazardous good(s) for which a specific link or lane is closed</w:t>
            </w:r>
            <w:r w:rsidR="0044348E">
              <w:t>.</w:t>
            </w:r>
          </w:p>
        </w:tc>
      </w:tr>
      <w:tr w:rsidR="004459AD" w:rsidRPr="0084175A" w:rsidTr="009977D3">
        <w:trPr>
          <w:trHeight w:val="345"/>
        </w:trPr>
        <w:tc>
          <w:tcPr>
            <w:tcW w:w="1009" w:type="pct"/>
            <w:vMerge w:val="restart"/>
            <w:shd w:val="clear" w:color="auto" w:fill="auto"/>
            <w:noWrap/>
            <w:vAlign w:val="center"/>
          </w:tcPr>
          <w:p w:rsidR="004459AD" w:rsidRPr="001E0D6A" w:rsidRDefault="004459AD" w:rsidP="009977D3">
            <w:pPr>
              <w:pStyle w:val="a"/>
              <w:rPr>
                <w:b/>
                <w:i/>
              </w:rPr>
            </w:pPr>
          </w:p>
        </w:tc>
        <w:tc>
          <w:tcPr>
            <w:tcW w:w="538" w:type="pct"/>
            <w:vMerge w:val="restart"/>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1</w:t>
            </w:r>
          </w:p>
        </w:tc>
        <w:tc>
          <w:tcPr>
            <w:tcW w:w="2000" w:type="pct"/>
            <w:shd w:val="clear" w:color="auto" w:fill="auto"/>
            <w:vAlign w:val="center"/>
          </w:tcPr>
          <w:p w:rsidR="004459AD" w:rsidRPr="00C1529B" w:rsidRDefault="004459AD" w:rsidP="00C1529B">
            <w:pPr>
              <w:pStyle w:val="a"/>
            </w:pPr>
            <w:r w:rsidRPr="00C1529B">
              <w:rPr>
                <w:rFonts w:hint="eastAsia"/>
              </w:rPr>
              <w:t>Explosives</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2</w:t>
            </w:r>
          </w:p>
        </w:tc>
        <w:tc>
          <w:tcPr>
            <w:tcW w:w="2000" w:type="pct"/>
            <w:shd w:val="clear" w:color="auto" w:fill="auto"/>
            <w:vAlign w:val="center"/>
          </w:tcPr>
          <w:p w:rsidR="004459AD" w:rsidRPr="00C1529B" w:rsidRDefault="004459AD" w:rsidP="00C1529B">
            <w:pPr>
              <w:pStyle w:val="a"/>
            </w:pPr>
            <w:r w:rsidRPr="00C1529B">
              <w:rPr>
                <w:rFonts w:hint="eastAsia"/>
              </w:rPr>
              <w:t>Gas</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3</w:t>
            </w:r>
          </w:p>
        </w:tc>
        <w:tc>
          <w:tcPr>
            <w:tcW w:w="2000" w:type="pct"/>
            <w:shd w:val="clear" w:color="auto" w:fill="auto"/>
            <w:vAlign w:val="center"/>
          </w:tcPr>
          <w:p w:rsidR="004459AD" w:rsidRPr="00C1529B" w:rsidRDefault="004459AD" w:rsidP="00C1529B">
            <w:pPr>
              <w:pStyle w:val="a"/>
            </w:pPr>
            <w:r w:rsidRPr="00C1529B">
              <w:rPr>
                <w:rFonts w:hint="eastAsia"/>
              </w:rPr>
              <w:t>Flammable</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4</w:t>
            </w:r>
          </w:p>
        </w:tc>
        <w:tc>
          <w:tcPr>
            <w:tcW w:w="2000" w:type="pct"/>
            <w:shd w:val="clear" w:color="auto" w:fill="auto"/>
            <w:vAlign w:val="center"/>
          </w:tcPr>
          <w:p w:rsidR="004459AD" w:rsidRPr="00C1529B" w:rsidRDefault="004459AD" w:rsidP="00C1529B">
            <w:pPr>
              <w:pStyle w:val="a"/>
            </w:pPr>
            <w:r w:rsidRPr="00C1529B">
              <w:rPr>
                <w:rFonts w:hint="eastAsia"/>
              </w:rPr>
              <w:t>Flammable Solid/Combustible</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5</w:t>
            </w:r>
          </w:p>
        </w:tc>
        <w:tc>
          <w:tcPr>
            <w:tcW w:w="2000" w:type="pct"/>
            <w:shd w:val="clear" w:color="auto" w:fill="auto"/>
            <w:vAlign w:val="center"/>
          </w:tcPr>
          <w:p w:rsidR="004459AD" w:rsidRPr="00C1529B" w:rsidRDefault="004459AD" w:rsidP="00C1529B">
            <w:pPr>
              <w:pStyle w:val="a"/>
            </w:pPr>
            <w:r w:rsidRPr="00C1529B">
              <w:rPr>
                <w:rFonts w:hint="eastAsia"/>
              </w:rPr>
              <w:t>Organic</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6</w:t>
            </w:r>
          </w:p>
        </w:tc>
        <w:tc>
          <w:tcPr>
            <w:tcW w:w="2000" w:type="pct"/>
            <w:shd w:val="clear" w:color="auto" w:fill="auto"/>
            <w:vAlign w:val="center"/>
          </w:tcPr>
          <w:p w:rsidR="004459AD" w:rsidRPr="00C1529B" w:rsidRDefault="004459AD" w:rsidP="00C1529B">
            <w:pPr>
              <w:pStyle w:val="a"/>
            </w:pPr>
            <w:r w:rsidRPr="00C1529B">
              <w:rPr>
                <w:rFonts w:hint="eastAsia"/>
              </w:rPr>
              <w:t>Poison</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7</w:t>
            </w:r>
          </w:p>
        </w:tc>
        <w:tc>
          <w:tcPr>
            <w:tcW w:w="2000" w:type="pct"/>
            <w:shd w:val="clear" w:color="auto" w:fill="auto"/>
            <w:vAlign w:val="center"/>
          </w:tcPr>
          <w:p w:rsidR="004459AD" w:rsidRPr="00C1529B" w:rsidRDefault="004459AD" w:rsidP="00C1529B">
            <w:pPr>
              <w:pStyle w:val="a"/>
            </w:pPr>
            <w:r w:rsidRPr="00C1529B">
              <w:rPr>
                <w:rFonts w:hint="eastAsia"/>
              </w:rPr>
              <w:t>Radioactive</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8</w:t>
            </w:r>
          </w:p>
        </w:tc>
        <w:tc>
          <w:tcPr>
            <w:tcW w:w="2000" w:type="pct"/>
            <w:shd w:val="clear" w:color="auto" w:fill="auto"/>
            <w:vAlign w:val="center"/>
          </w:tcPr>
          <w:p w:rsidR="004459AD" w:rsidRPr="00C1529B" w:rsidRDefault="004459AD" w:rsidP="00C1529B">
            <w:pPr>
              <w:pStyle w:val="a"/>
            </w:pPr>
            <w:r w:rsidRPr="00C1529B">
              <w:rPr>
                <w:rFonts w:hint="eastAsia"/>
              </w:rPr>
              <w:t>Corrosive</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9</w:t>
            </w:r>
          </w:p>
        </w:tc>
        <w:tc>
          <w:tcPr>
            <w:tcW w:w="2000" w:type="pct"/>
            <w:shd w:val="clear" w:color="auto" w:fill="auto"/>
            <w:vAlign w:val="center"/>
          </w:tcPr>
          <w:p w:rsidR="004459AD" w:rsidRPr="00C1529B" w:rsidRDefault="004459AD" w:rsidP="00C1529B">
            <w:pPr>
              <w:pStyle w:val="a"/>
            </w:pPr>
            <w:r w:rsidRPr="00C1529B">
              <w:rPr>
                <w:rFonts w:hint="eastAsia"/>
              </w:rPr>
              <w:t>Other</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20</w:t>
            </w:r>
          </w:p>
        </w:tc>
        <w:tc>
          <w:tcPr>
            <w:tcW w:w="2000" w:type="pct"/>
            <w:shd w:val="clear" w:color="auto" w:fill="auto"/>
            <w:vAlign w:val="center"/>
          </w:tcPr>
          <w:p w:rsidR="004459AD" w:rsidRPr="00C1529B" w:rsidRDefault="004459AD" w:rsidP="00C1529B">
            <w:pPr>
              <w:pStyle w:val="a"/>
            </w:pPr>
            <w:r w:rsidRPr="00C1529B">
              <w:rPr>
                <w:rFonts w:hint="eastAsia"/>
              </w:rPr>
              <w:t>Any Hazardous Material</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21</w:t>
            </w:r>
          </w:p>
        </w:tc>
        <w:tc>
          <w:tcPr>
            <w:tcW w:w="2000" w:type="pct"/>
            <w:shd w:val="clear" w:color="auto" w:fill="auto"/>
            <w:vAlign w:val="center"/>
          </w:tcPr>
          <w:p w:rsidR="004459AD" w:rsidRPr="00C1529B" w:rsidRDefault="004459AD" w:rsidP="00C1529B">
            <w:pPr>
              <w:pStyle w:val="a"/>
            </w:pPr>
            <w:r w:rsidRPr="00C1529B">
              <w:rPr>
                <w:rFonts w:hint="eastAsia"/>
              </w:rPr>
              <w:t>Poisonous Inhalation Hazard (Pih)</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22</w:t>
            </w:r>
          </w:p>
        </w:tc>
        <w:tc>
          <w:tcPr>
            <w:tcW w:w="2000" w:type="pct"/>
            <w:shd w:val="clear" w:color="auto" w:fill="auto"/>
            <w:vAlign w:val="center"/>
          </w:tcPr>
          <w:p w:rsidR="004459AD" w:rsidRPr="00C1529B" w:rsidRDefault="004459AD" w:rsidP="00C1529B">
            <w:pPr>
              <w:pStyle w:val="a"/>
            </w:pPr>
            <w:r w:rsidRPr="00C1529B">
              <w:rPr>
                <w:rFonts w:hint="eastAsia"/>
              </w:rPr>
              <w:t>Goods Harmful For Water</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23</w:t>
            </w:r>
          </w:p>
        </w:tc>
        <w:tc>
          <w:tcPr>
            <w:tcW w:w="2000" w:type="pct"/>
            <w:shd w:val="clear" w:color="auto" w:fill="auto"/>
            <w:vAlign w:val="center"/>
          </w:tcPr>
          <w:p w:rsidR="004459AD" w:rsidRPr="00C1529B" w:rsidRDefault="004459AD" w:rsidP="00C1529B">
            <w:pPr>
              <w:pStyle w:val="a"/>
            </w:pPr>
            <w:r w:rsidRPr="00C1529B">
              <w:rPr>
                <w:rFonts w:hint="eastAsia"/>
              </w:rPr>
              <w:t>Explosive And Flammable</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24</w:t>
            </w:r>
          </w:p>
        </w:tc>
        <w:tc>
          <w:tcPr>
            <w:tcW w:w="2000" w:type="pct"/>
            <w:shd w:val="clear" w:color="auto" w:fill="auto"/>
            <w:vAlign w:val="center"/>
          </w:tcPr>
          <w:p w:rsidR="004459AD" w:rsidRPr="00C1529B" w:rsidRDefault="004459AD" w:rsidP="00C1529B">
            <w:pPr>
              <w:pStyle w:val="a"/>
            </w:pPr>
            <w:r w:rsidRPr="00C1529B">
              <w:rPr>
                <w:rFonts w:hint="eastAsia"/>
              </w:rPr>
              <w:t>Tunnel Category B</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28</w:t>
            </w:r>
          </w:p>
        </w:tc>
        <w:tc>
          <w:tcPr>
            <w:tcW w:w="2000" w:type="pct"/>
            <w:shd w:val="clear" w:color="auto" w:fill="auto"/>
            <w:vAlign w:val="center"/>
          </w:tcPr>
          <w:p w:rsidR="004459AD" w:rsidRPr="00C1529B" w:rsidRDefault="004459AD" w:rsidP="00C1529B">
            <w:pPr>
              <w:pStyle w:val="a"/>
            </w:pPr>
            <w:r w:rsidRPr="00C1529B">
              <w:rPr>
                <w:rFonts w:hint="eastAsia"/>
              </w:rPr>
              <w:t>Tunnel Category C</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32</w:t>
            </w:r>
          </w:p>
        </w:tc>
        <w:tc>
          <w:tcPr>
            <w:tcW w:w="2000" w:type="pct"/>
            <w:shd w:val="clear" w:color="auto" w:fill="auto"/>
            <w:vAlign w:val="center"/>
          </w:tcPr>
          <w:p w:rsidR="004459AD" w:rsidRPr="00C1529B" w:rsidRDefault="004459AD" w:rsidP="00C1529B">
            <w:pPr>
              <w:pStyle w:val="a"/>
            </w:pPr>
            <w:r w:rsidRPr="00C1529B">
              <w:rPr>
                <w:rFonts w:hint="eastAsia"/>
              </w:rPr>
              <w:t>Tunnel Category D</w:t>
            </w:r>
          </w:p>
        </w:tc>
      </w:tr>
      <w:tr w:rsidR="004459AD" w:rsidRPr="0084175A" w:rsidTr="009977D3">
        <w:trPr>
          <w:trHeight w:val="345"/>
        </w:trPr>
        <w:tc>
          <w:tcPr>
            <w:tcW w:w="1009" w:type="pct"/>
            <w:vMerge/>
            <w:shd w:val="clear" w:color="auto" w:fill="auto"/>
            <w:noWrap/>
            <w:vAlign w:val="center"/>
          </w:tcPr>
          <w:p w:rsidR="004459AD" w:rsidRPr="001E0D6A" w:rsidRDefault="004459AD" w:rsidP="009977D3">
            <w:pPr>
              <w:pStyle w:val="a"/>
              <w:rPr>
                <w:b/>
                <w:i/>
              </w:rPr>
            </w:pPr>
          </w:p>
        </w:tc>
        <w:tc>
          <w:tcPr>
            <w:tcW w:w="538" w:type="pct"/>
            <w:vMerge/>
            <w:vAlign w:val="center"/>
          </w:tcPr>
          <w:p w:rsidR="004459AD" w:rsidRDefault="004459AD" w:rsidP="009977D3">
            <w:pPr>
              <w:pStyle w:val="a"/>
              <w:jc w:val="center"/>
            </w:pPr>
          </w:p>
        </w:tc>
        <w:tc>
          <w:tcPr>
            <w:tcW w:w="1453" w:type="pct"/>
            <w:shd w:val="clear" w:color="auto" w:fill="auto"/>
            <w:noWrap/>
            <w:vAlign w:val="center"/>
          </w:tcPr>
          <w:p w:rsidR="004459AD" w:rsidRPr="00C1529B" w:rsidRDefault="004459AD" w:rsidP="00C1529B">
            <w:pPr>
              <w:pStyle w:val="a"/>
              <w:jc w:val="center"/>
              <w:rPr>
                <w:b/>
                <w:i/>
              </w:rPr>
            </w:pPr>
            <w:r w:rsidRPr="00C1529B">
              <w:rPr>
                <w:b/>
                <w:i/>
              </w:rPr>
              <w:t>34</w:t>
            </w:r>
          </w:p>
        </w:tc>
        <w:tc>
          <w:tcPr>
            <w:tcW w:w="2000" w:type="pct"/>
            <w:shd w:val="clear" w:color="auto" w:fill="auto"/>
            <w:vAlign w:val="center"/>
          </w:tcPr>
          <w:p w:rsidR="004459AD" w:rsidRPr="00C1529B" w:rsidRDefault="004459AD" w:rsidP="00C1529B">
            <w:pPr>
              <w:pStyle w:val="a"/>
            </w:pPr>
            <w:r w:rsidRPr="00C1529B">
              <w:rPr>
                <w:rFonts w:hint="eastAsia"/>
              </w:rPr>
              <w:t>Tunnel Category E</w:t>
            </w:r>
          </w:p>
        </w:tc>
      </w:tr>
      <w:tr w:rsidR="00C94479" w:rsidRPr="0084175A" w:rsidTr="009977D3">
        <w:trPr>
          <w:trHeight w:val="345"/>
        </w:trPr>
        <w:tc>
          <w:tcPr>
            <w:tcW w:w="1009" w:type="pct"/>
            <w:shd w:val="clear" w:color="auto" w:fill="auto"/>
            <w:noWrap/>
            <w:vAlign w:val="center"/>
          </w:tcPr>
          <w:p w:rsidR="00C94479" w:rsidRDefault="00C94479" w:rsidP="009977D3">
            <w:pPr>
              <w:pStyle w:val="a"/>
              <w:rPr>
                <w:b/>
                <w:i/>
              </w:rPr>
            </w:pPr>
            <w:r w:rsidRPr="00FC1615">
              <w:rPr>
                <w:b/>
                <w:i/>
              </w:rPr>
              <w:t>type</w:t>
            </w:r>
          </w:p>
        </w:tc>
        <w:tc>
          <w:tcPr>
            <w:tcW w:w="538" w:type="pct"/>
            <w:vAlign w:val="center"/>
          </w:tcPr>
          <w:p w:rsidR="00C94479" w:rsidRDefault="00C94479" w:rsidP="009977D3">
            <w:pPr>
              <w:pStyle w:val="a"/>
              <w:jc w:val="center"/>
            </w:pPr>
            <w:r>
              <w:t>Y</w:t>
            </w:r>
          </w:p>
        </w:tc>
        <w:tc>
          <w:tcPr>
            <w:tcW w:w="1453" w:type="pct"/>
            <w:shd w:val="clear" w:color="auto" w:fill="auto"/>
            <w:noWrap/>
            <w:vAlign w:val="center"/>
          </w:tcPr>
          <w:p w:rsidR="00C94479" w:rsidRPr="00FC1615" w:rsidRDefault="00C94479" w:rsidP="009977D3">
            <w:pPr>
              <w:pStyle w:val="a"/>
              <w:jc w:val="center"/>
              <w:rPr>
                <w:b/>
                <w:i/>
              </w:rPr>
            </w:pPr>
            <w:r w:rsidRPr="00C94479">
              <w:rPr>
                <w:b/>
                <w:i/>
              </w:rPr>
              <w:t>truck_maxspeed</w:t>
            </w:r>
          </w:p>
        </w:tc>
        <w:tc>
          <w:tcPr>
            <w:tcW w:w="2000" w:type="pct"/>
            <w:shd w:val="clear" w:color="auto" w:fill="auto"/>
            <w:vAlign w:val="center"/>
          </w:tcPr>
          <w:p w:rsidR="00C94479" w:rsidRDefault="00C94479" w:rsidP="009977D3">
            <w:pPr>
              <w:pStyle w:val="a"/>
            </w:pPr>
            <w:r>
              <w:rPr>
                <w:rFonts w:hint="eastAsia"/>
              </w:rPr>
              <w:t>TeleNav defined type for</w:t>
            </w:r>
            <w:r>
              <w:t xml:space="preserve"> truck special speed limit</w:t>
            </w:r>
            <w:r>
              <w:rPr>
                <w:rFonts w:hint="eastAsia"/>
              </w:rPr>
              <w:t xml:space="preserve">, </w:t>
            </w:r>
            <w:r>
              <w:t>identifies</w:t>
            </w:r>
            <w:r>
              <w:rPr>
                <w:rFonts w:hint="eastAsia"/>
              </w:rPr>
              <w:t xml:space="preserve"> it</w:t>
            </w:r>
            <w:r>
              <w:t>’</w:t>
            </w:r>
            <w:r>
              <w:rPr>
                <w:rFonts w:hint="eastAsia"/>
              </w:rPr>
              <w:t xml:space="preserve">s a </w:t>
            </w:r>
            <w:r w:rsidR="00A71AA1">
              <w:t xml:space="preserve">truck </w:t>
            </w:r>
            <w:r>
              <w:t xml:space="preserve">special speed limit </w:t>
            </w:r>
            <w:r>
              <w:rPr>
                <w:rFonts w:hint="eastAsia"/>
              </w:rPr>
              <w:t>record.</w:t>
            </w:r>
          </w:p>
        </w:tc>
      </w:tr>
    </w:tbl>
    <w:p w:rsidR="00E31B0E" w:rsidRPr="00E31B0E" w:rsidRDefault="00E31B0E" w:rsidP="00E31B0E">
      <w:pPr>
        <w:rPr>
          <w:lang w:eastAsia="zh-CN"/>
        </w:rPr>
      </w:pPr>
    </w:p>
    <w:p w:rsidR="001113F5" w:rsidRPr="001113F5" w:rsidRDefault="006A46EC" w:rsidP="001113F5">
      <w:pPr>
        <w:pStyle w:val="Heading3"/>
        <w:rPr>
          <w:lang w:eastAsia="zh-CN"/>
        </w:rPr>
      </w:pPr>
      <w:r>
        <w:rPr>
          <w:lang w:eastAsia="zh-CN"/>
        </w:rPr>
        <w:t>Members</w:t>
      </w:r>
    </w:p>
    <w:p w:rsidR="000C0ED3" w:rsidRDefault="000C0ED3" w:rsidP="001479A0">
      <w:pPr>
        <w:pStyle w:val="Heading2"/>
        <w:rPr>
          <w:lang w:eastAsia="zh-CN"/>
        </w:rPr>
      </w:pPr>
      <w:r>
        <w:rPr>
          <w:lang w:eastAsia="zh-CN"/>
        </w:rPr>
        <w:t>Grade Separation</w:t>
      </w:r>
    </w:p>
    <w:p w:rsidR="00963E64" w:rsidRPr="00963E64" w:rsidRDefault="00963E64" w:rsidP="00AA2781">
      <w:pPr>
        <w:pStyle w:val="Heading3"/>
        <w:rPr>
          <w:lang w:eastAsia="zh-CN"/>
        </w:rPr>
      </w:pPr>
      <w:r>
        <w:rPr>
          <w:lang w:eastAsia="zh-CN"/>
        </w:rPr>
        <w:t>TBD</w:t>
      </w:r>
    </w:p>
    <w:p w:rsidR="006F552D" w:rsidRDefault="006F552D" w:rsidP="006F552D">
      <w:pPr>
        <w:pStyle w:val="Heading3"/>
        <w:rPr>
          <w:lang w:eastAsia="zh-CN"/>
        </w:rPr>
      </w:pPr>
      <w:r>
        <w:rPr>
          <w:lang w:eastAsia="zh-CN"/>
        </w:rPr>
        <w:t>Other Attribute</w:t>
      </w:r>
    </w:p>
    <w:p w:rsidR="006F552D" w:rsidRPr="006F552D" w:rsidRDefault="006F552D" w:rsidP="006F552D">
      <w:pPr>
        <w:pStyle w:val="Heading3"/>
        <w:rPr>
          <w:lang w:eastAsia="zh-CN"/>
        </w:rPr>
      </w:pPr>
      <w:r>
        <w:rPr>
          <w:lang w:eastAsia="zh-CN"/>
        </w:rPr>
        <w:t>Members</w:t>
      </w:r>
    </w:p>
    <w:p w:rsidR="00CC67C9" w:rsidRDefault="00BA11EC" w:rsidP="001479A0">
      <w:pPr>
        <w:pStyle w:val="Heading2"/>
        <w:rPr>
          <w:lang w:eastAsia="zh-CN"/>
        </w:rPr>
      </w:pPr>
      <w:r>
        <w:rPr>
          <w:lang w:eastAsia="zh-CN"/>
        </w:rPr>
        <w:t>ADAS Node</w:t>
      </w:r>
    </w:p>
    <w:p w:rsidR="00684BEE" w:rsidRDefault="00684BEE" w:rsidP="00684BEE">
      <w:pPr>
        <w:pStyle w:val="Heading3"/>
        <w:rPr>
          <w:lang w:eastAsia="zh-CN"/>
        </w:rPr>
      </w:pPr>
      <w:r>
        <w:rPr>
          <w:lang w:eastAsia="zh-CN"/>
        </w:rPr>
        <w:t xml:space="preserve">CHS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93467C" w:rsidRPr="0084175A" w:rsidTr="00D01314">
        <w:trPr>
          <w:trHeight w:val="330"/>
        </w:trPr>
        <w:tc>
          <w:tcPr>
            <w:tcW w:w="1009" w:type="pct"/>
            <w:shd w:val="clear" w:color="auto" w:fill="auto"/>
            <w:noWrap/>
            <w:vAlign w:val="center"/>
            <w:hideMark/>
          </w:tcPr>
          <w:p w:rsidR="0093467C" w:rsidRDefault="0093467C" w:rsidP="00D01314">
            <w:pPr>
              <w:jc w:val="center"/>
              <w:rPr>
                <w:rFonts w:cs="SimSun"/>
                <w:b/>
                <w:bCs/>
                <w:lang w:eastAsia="zh-CN"/>
              </w:rPr>
            </w:pPr>
            <w:r>
              <w:rPr>
                <w:rFonts w:hint="eastAsia"/>
                <w:b/>
                <w:bCs/>
                <w:lang w:eastAsia="zh-CN"/>
              </w:rPr>
              <w:t>Key</w:t>
            </w:r>
          </w:p>
        </w:tc>
        <w:tc>
          <w:tcPr>
            <w:tcW w:w="538" w:type="pct"/>
          </w:tcPr>
          <w:p w:rsidR="0093467C" w:rsidRDefault="0093467C" w:rsidP="00D01314">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93467C" w:rsidRDefault="0093467C" w:rsidP="00D01314">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93467C" w:rsidRDefault="0093467C" w:rsidP="00D01314">
            <w:pPr>
              <w:jc w:val="center"/>
              <w:rPr>
                <w:rFonts w:cs="SimSun"/>
                <w:b/>
                <w:bCs/>
              </w:rPr>
            </w:pPr>
            <w:r>
              <w:rPr>
                <w:rFonts w:cs="SimSun"/>
                <w:b/>
                <w:bCs/>
              </w:rPr>
              <w:t>Description</w:t>
            </w:r>
          </w:p>
        </w:tc>
      </w:tr>
      <w:tr w:rsidR="0093467C" w:rsidRPr="0084175A" w:rsidTr="00D01314">
        <w:trPr>
          <w:trHeight w:val="345"/>
        </w:trPr>
        <w:tc>
          <w:tcPr>
            <w:tcW w:w="1009" w:type="pct"/>
            <w:shd w:val="clear" w:color="auto" w:fill="auto"/>
            <w:noWrap/>
            <w:vAlign w:val="center"/>
          </w:tcPr>
          <w:p w:rsidR="0093467C" w:rsidRDefault="00964148" w:rsidP="00D01314">
            <w:pPr>
              <w:pStyle w:val="a"/>
              <w:rPr>
                <w:b/>
                <w:i/>
              </w:rPr>
            </w:pPr>
            <w:r w:rsidRPr="00964148">
              <w:rPr>
                <w:b/>
                <w:i/>
              </w:rPr>
              <w:t>curvature</w:t>
            </w:r>
          </w:p>
        </w:tc>
        <w:tc>
          <w:tcPr>
            <w:tcW w:w="538" w:type="pct"/>
            <w:vAlign w:val="center"/>
          </w:tcPr>
          <w:p w:rsidR="0093467C" w:rsidRDefault="006562E3" w:rsidP="00D01314">
            <w:pPr>
              <w:pStyle w:val="a"/>
              <w:jc w:val="center"/>
            </w:pPr>
            <w:r>
              <w:t>N</w:t>
            </w:r>
          </w:p>
        </w:tc>
        <w:tc>
          <w:tcPr>
            <w:tcW w:w="1453" w:type="pct"/>
            <w:shd w:val="clear" w:color="auto" w:fill="auto"/>
            <w:noWrap/>
            <w:vAlign w:val="center"/>
          </w:tcPr>
          <w:p w:rsidR="0093467C" w:rsidRPr="00716379" w:rsidRDefault="00470018" w:rsidP="00D01314">
            <w:pPr>
              <w:pStyle w:val="a"/>
              <w:jc w:val="center"/>
              <w:rPr>
                <w:i/>
              </w:rPr>
            </w:pPr>
            <w:r>
              <w:rPr>
                <w:i/>
              </w:rPr>
              <w:t>[</w:t>
            </w:r>
            <w:r w:rsidR="00626666">
              <w:rPr>
                <w:b/>
              </w:rPr>
              <w:t>0 ~</w:t>
            </w:r>
            <w:r w:rsidRPr="00382179">
              <w:rPr>
                <w:b/>
              </w:rPr>
              <w:t>1023</w:t>
            </w:r>
            <w:r>
              <w:rPr>
                <w:i/>
              </w:rPr>
              <w:t>]</w:t>
            </w:r>
          </w:p>
        </w:tc>
        <w:tc>
          <w:tcPr>
            <w:tcW w:w="2000" w:type="pct"/>
            <w:shd w:val="clear" w:color="auto" w:fill="auto"/>
            <w:vAlign w:val="center"/>
          </w:tcPr>
          <w:p w:rsidR="0093467C" w:rsidRDefault="007F0A22" w:rsidP="000F0EF6">
            <w:pPr>
              <w:pStyle w:val="a"/>
            </w:pPr>
            <w:r>
              <w:t xml:space="preserve">The </w:t>
            </w:r>
            <w:r w:rsidR="001E6594">
              <w:t xml:space="preserve">encoding of </w:t>
            </w:r>
            <w:r>
              <w:t>c</w:t>
            </w:r>
            <w:r w:rsidR="000F0EF6">
              <w:t>urvature (1/radius</w:t>
            </w:r>
            <w:r>
              <w:t>) at the Node,</w:t>
            </w:r>
            <w:r w:rsidR="00664FA3">
              <w:t xml:space="preserve"> </w:t>
            </w:r>
            <w:r>
              <w:t>relative to the From Link ID and To Link ID path</w:t>
            </w:r>
            <w:r w:rsidR="0052196D">
              <w:t>.</w:t>
            </w:r>
          </w:p>
          <w:p w:rsidR="00AF549B" w:rsidRDefault="00AF549B" w:rsidP="000F0EF6">
            <w:pPr>
              <w:pStyle w:val="a"/>
            </w:pPr>
          </w:p>
          <w:p w:rsidR="0059280F" w:rsidRDefault="0059280F" w:rsidP="0059280F">
            <w:pPr>
              <w:pStyle w:val="a"/>
            </w:pPr>
            <w:r>
              <w:t>For the details of curvature i</w:t>
            </w:r>
            <w:r w:rsidRPr="0059280F">
              <w:t>nterpretation</w:t>
            </w:r>
            <w:r>
              <w:t xml:space="preserve">, please refer </w:t>
            </w:r>
            <w:r>
              <w:lastRenderedPageBreak/>
              <w:t xml:space="preserve">to </w:t>
            </w:r>
            <w:r w:rsidR="00B04828">
              <w:t xml:space="preserve">spec </w:t>
            </w:r>
            <w:hyperlink r:id="rId43" w:history="1">
              <w:r w:rsidRPr="008848F8">
                <w:rPr>
                  <w:rStyle w:val="Hyperlink"/>
                  <w:b/>
                </w:rPr>
                <w:t>ADASIS v2 Protocol Version 2.0.3.0</w:t>
              </w:r>
            </w:hyperlink>
            <w:r>
              <w:rPr>
                <w:b/>
              </w:rPr>
              <w:t>.</w:t>
            </w:r>
          </w:p>
        </w:tc>
      </w:tr>
      <w:tr w:rsidR="0093467C" w:rsidRPr="0084175A" w:rsidTr="00D01314">
        <w:trPr>
          <w:trHeight w:val="345"/>
        </w:trPr>
        <w:tc>
          <w:tcPr>
            <w:tcW w:w="1009" w:type="pct"/>
            <w:shd w:val="clear" w:color="auto" w:fill="auto"/>
            <w:noWrap/>
            <w:vAlign w:val="center"/>
          </w:tcPr>
          <w:p w:rsidR="0093467C" w:rsidRPr="00B86AA2" w:rsidRDefault="00964148" w:rsidP="00D01314">
            <w:pPr>
              <w:pStyle w:val="a"/>
              <w:rPr>
                <w:b/>
                <w:i/>
              </w:rPr>
            </w:pPr>
            <w:r w:rsidRPr="00964148">
              <w:rPr>
                <w:b/>
                <w:i/>
              </w:rPr>
              <w:lastRenderedPageBreak/>
              <w:t>heading</w:t>
            </w:r>
          </w:p>
        </w:tc>
        <w:tc>
          <w:tcPr>
            <w:tcW w:w="538" w:type="pct"/>
            <w:vAlign w:val="center"/>
          </w:tcPr>
          <w:p w:rsidR="0093467C" w:rsidRDefault="006562E3" w:rsidP="00D01314">
            <w:pPr>
              <w:pStyle w:val="a"/>
              <w:jc w:val="center"/>
            </w:pPr>
            <w:r>
              <w:t>N</w:t>
            </w:r>
          </w:p>
        </w:tc>
        <w:tc>
          <w:tcPr>
            <w:tcW w:w="1453" w:type="pct"/>
            <w:shd w:val="clear" w:color="auto" w:fill="auto"/>
            <w:noWrap/>
            <w:vAlign w:val="center"/>
          </w:tcPr>
          <w:p w:rsidR="0093467C" w:rsidRDefault="00626666" w:rsidP="00D01314">
            <w:pPr>
              <w:pStyle w:val="a"/>
              <w:jc w:val="center"/>
            </w:pPr>
            <w:r>
              <w:rPr>
                <w:i/>
              </w:rPr>
              <w:t>[</w:t>
            </w:r>
            <w:r w:rsidRPr="00936EF2">
              <w:rPr>
                <w:b/>
                <w:i/>
              </w:rPr>
              <w:t>0 ~ 255</w:t>
            </w:r>
            <w:r>
              <w:rPr>
                <w:i/>
              </w:rPr>
              <w:t>]</w:t>
            </w:r>
          </w:p>
        </w:tc>
        <w:tc>
          <w:tcPr>
            <w:tcW w:w="2000" w:type="pct"/>
            <w:shd w:val="clear" w:color="auto" w:fill="auto"/>
            <w:vAlign w:val="center"/>
          </w:tcPr>
          <w:p w:rsidR="0093467C" w:rsidRDefault="009C6F47" w:rsidP="009C6F47">
            <w:pPr>
              <w:pStyle w:val="a"/>
            </w:pPr>
            <w:r>
              <w:t xml:space="preserve">The </w:t>
            </w:r>
            <w:r w:rsidR="00936EF2" w:rsidRPr="00936EF2">
              <w:t>angle</w:t>
            </w:r>
            <w:r w:rsidR="00936EF2">
              <w:t xml:space="preserve"> </w:t>
            </w:r>
            <w:r w:rsidR="00936EF2" w:rsidRPr="00936EF2">
              <w:t>between North and the road direction</w:t>
            </w:r>
            <w:r w:rsidR="00AB130D">
              <w:t>.</w:t>
            </w:r>
          </w:p>
        </w:tc>
      </w:tr>
      <w:tr w:rsidR="007D79B7" w:rsidRPr="0084175A" w:rsidTr="00D01314">
        <w:trPr>
          <w:trHeight w:val="345"/>
        </w:trPr>
        <w:tc>
          <w:tcPr>
            <w:tcW w:w="1009" w:type="pct"/>
            <w:vMerge w:val="restart"/>
            <w:shd w:val="clear" w:color="auto" w:fill="auto"/>
            <w:noWrap/>
            <w:vAlign w:val="center"/>
          </w:tcPr>
          <w:p w:rsidR="007D79B7" w:rsidRPr="00964148" w:rsidRDefault="007D79B7" w:rsidP="00D01314">
            <w:pPr>
              <w:pStyle w:val="a"/>
              <w:rPr>
                <w:b/>
                <w:i/>
              </w:rPr>
            </w:pPr>
          </w:p>
        </w:tc>
        <w:tc>
          <w:tcPr>
            <w:tcW w:w="538" w:type="pct"/>
            <w:vMerge w:val="restart"/>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0</w:t>
            </w:r>
          </w:p>
        </w:tc>
        <w:tc>
          <w:tcPr>
            <w:tcW w:w="2000" w:type="pct"/>
            <w:shd w:val="clear" w:color="auto" w:fill="auto"/>
            <w:vAlign w:val="center"/>
          </w:tcPr>
          <w:p w:rsidR="007D79B7" w:rsidRDefault="00436553" w:rsidP="00D01314">
            <w:pPr>
              <w:pStyle w:val="a"/>
            </w:pPr>
            <w:r>
              <w:t xml:space="preserve">Road </w:t>
            </w:r>
            <w:r w:rsidR="00990221">
              <w:t xml:space="preserve">direction is </w:t>
            </w:r>
            <w:r>
              <w:t>in North direction</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1</w:t>
            </w:r>
          </w:p>
        </w:tc>
        <w:tc>
          <w:tcPr>
            <w:tcW w:w="2000" w:type="pct"/>
            <w:shd w:val="clear" w:color="auto" w:fill="auto"/>
            <w:vAlign w:val="center"/>
          </w:tcPr>
          <w:p w:rsidR="007D79B7" w:rsidRDefault="00436553" w:rsidP="00D01314">
            <w:pPr>
              <w:pStyle w:val="a"/>
            </w:pPr>
            <w:r>
              <w:t xml:space="preserve">Road </w:t>
            </w:r>
            <w:r w:rsidR="00732F36">
              <w:t xml:space="preserve">direction </w:t>
            </w:r>
            <w:r w:rsidR="003F4063">
              <w:t xml:space="preserve">is </w:t>
            </w:r>
            <w:r>
              <w:t xml:space="preserve">in </w:t>
            </w:r>
            <w:r w:rsidRPr="00436553">
              <w:t>1.417 degrees right</w:t>
            </w:r>
            <w:r w:rsidR="00205151">
              <w:t xml:space="preserve"> from</w:t>
            </w:r>
            <w:r>
              <w:t xml:space="preserve"> North direction</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 xml:space="preserve">2 ~ </w:t>
            </w:r>
            <w:r w:rsidR="008B50DC">
              <w:rPr>
                <w:b/>
                <w:i/>
              </w:rPr>
              <w:t>125</w:t>
            </w:r>
          </w:p>
        </w:tc>
        <w:tc>
          <w:tcPr>
            <w:tcW w:w="2000" w:type="pct"/>
            <w:shd w:val="clear" w:color="auto" w:fill="auto"/>
            <w:vAlign w:val="center"/>
          </w:tcPr>
          <w:p w:rsidR="007D79B7" w:rsidRDefault="00990221" w:rsidP="00205151">
            <w:pPr>
              <w:pStyle w:val="a"/>
            </w:pPr>
            <w:r>
              <w:t xml:space="preserve">Road </w:t>
            </w:r>
            <w:r w:rsidR="00732F36">
              <w:t xml:space="preserve">direction </w:t>
            </w:r>
            <w:r w:rsidR="003F4063">
              <w:t xml:space="preserve">is </w:t>
            </w:r>
            <w:r>
              <w:t xml:space="preserve">in </w:t>
            </w:r>
            <w:r w:rsidR="00927A07">
              <w:t>r</w:t>
            </w:r>
            <w:r w:rsidR="00927A07" w:rsidRPr="00927A07">
              <w:t xml:space="preserve">ight from </w:t>
            </w:r>
            <w:r w:rsidR="00205151">
              <w:t>from</w:t>
            </w:r>
            <w:r w:rsidR="00927A07">
              <w:t xml:space="preserve"> North </w:t>
            </w:r>
            <w:r w:rsidR="00927A07" w:rsidRPr="00927A07">
              <w:t>direction</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126</w:t>
            </w:r>
          </w:p>
        </w:tc>
        <w:tc>
          <w:tcPr>
            <w:tcW w:w="2000" w:type="pct"/>
            <w:shd w:val="clear" w:color="auto" w:fill="auto"/>
            <w:vAlign w:val="center"/>
          </w:tcPr>
          <w:p w:rsidR="007D79B7" w:rsidRDefault="00732F36" w:rsidP="00D01314">
            <w:pPr>
              <w:pStyle w:val="a"/>
            </w:pPr>
            <w:r>
              <w:t>Road direction</w:t>
            </w:r>
            <w:r w:rsidRPr="00732F36">
              <w:t xml:space="preserve"> </w:t>
            </w:r>
            <w:r>
              <w:t xml:space="preserve">is </w:t>
            </w:r>
            <w:r w:rsidR="00CC6D28">
              <w:t xml:space="preserve">in </w:t>
            </w:r>
            <w:r w:rsidRPr="00732F36">
              <w:t>178.583 degrees right</w:t>
            </w:r>
            <w:r w:rsidR="00205151">
              <w:t xml:space="preserve"> from</w:t>
            </w:r>
            <w:r>
              <w:t xml:space="preserve"> North direction.</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127</w:t>
            </w:r>
          </w:p>
        </w:tc>
        <w:tc>
          <w:tcPr>
            <w:tcW w:w="2000" w:type="pct"/>
            <w:shd w:val="clear" w:color="auto" w:fill="auto"/>
            <w:vAlign w:val="center"/>
          </w:tcPr>
          <w:p w:rsidR="007D79B7" w:rsidRDefault="00ED43D0" w:rsidP="00D01314">
            <w:pPr>
              <w:pStyle w:val="a"/>
            </w:pPr>
            <w:r>
              <w:t>Road direction is in South direction</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128</w:t>
            </w:r>
          </w:p>
        </w:tc>
        <w:tc>
          <w:tcPr>
            <w:tcW w:w="2000" w:type="pct"/>
            <w:shd w:val="clear" w:color="auto" w:fill="auto"/>
            <w:vAlign w:val="center"/>
          </w:tcPr>
          <w:p w:rsidR="007D79B7" w:rsidRDefault="00640C26" w:rsidP="00D01314">
            <w:pPr>
              <w:pStyle w:val="a"/>
            </w:pPr>
            <w:r>
              <w:t xml:space="preserve">Road direction is in </w:t>
            </w:r>
            <w:r w:rsidRPr="00640C26">
              <w:t>178.583 degrees left (181.417 degrees right)</w:t>
            </w:r>
            <w:r w:rsidR="00C6299C">
              <w:t xml:space="preserve"> of North direction.</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129 ~ 252</w:t>
            </w:r>
          </w:p>
        </w:tc>
        <w:tc>
          <w:tcPr>
            <w:tcW w:w="2000" w:type="pct"/>
            <w:shd w:val="clear" w:color="auto" w:fill="auto"/>
            <w:vAlign w:val="center"/>
          </w:tcPr>
          <w:p w:rsidR="007D79B7" w:rsidRDefault="003E23AB" w:rsidP="005E286E">
            <w:pPr>
              <w:pStyle w:val="a"/>
            </w:pPr>
            <w:r>
              <w:t>Road direction is in l</w:t>
            </w:r>
            <w:r w:rsidRPr="003E23AB">
              <w:t xml:space="preserve">eft from </w:t>
            </w:r>
            <w:r w:rsidR="005E286E">
              <w:t xml:space="preserve">North </w:t>
            </w:r>
            <w:r w:rsidRPr="003E23AB">
              <w:t>direction</w:t>
            </w:r>
            <w:r w:rsidR="001F3B39">
              <w:t>.</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253</w:t>
            </w:r>
          </w:p>
        </w:tc>
        <w:tc>
          <w:tcPr>
            <w:tcW w:w="2000" w:type="pct"/>
            <w:shd w:val="clear" w:color="auto" w:fill="auto"/>
            <w:vAlign w:val="center"/>
          </w:tcPr>
          <w:p w:rsidR="007D79B7" w:rsidRDefault="005E286E" w:rsidP="00D01314">
            <w:pPr>
              <w:pStyle w:val="a"/>
            </w:pPr>
            <w:r>
              <w:t xml:space="preserve">Road direction is in </w:t>
            </w:r>
            <w:r w:rsidRPr="005E286E">
              <w:t>1.417 degrees left (358.583 degrees right)</w:t>
            </w:r>
            <w:r>
              <w:t xml:space="preserve"> from North </w:t>
            </w:r>
            <w:r w:rsidRPr="003E23AB">
              <w:t>direction</w:t>
            </w:r>
            <w:r>
              <w:t>.</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254</w:t>
            </w:r>
          </w:p>
        </w:tc>
        <w:tc>
          <w:tcPr>
            <w:tcW w:w="2000" w:type="pct"/>
            <w:shd w:val="clear" w:color="auto" w:fill="auto"/>
            <w:vAlign w:val="center"/>
          </w:tcPr>
          <w:p w:rsidR="007D79B7" w:rsidRDefault="00B761DD" w:rsidP="00D01314">
            <w:pPr>
              <w:pStyle w:val="a"/>
            </w:pPr>
            <w:r>
              <w:t>Unknown</w:t>
            </w:r>
          </w:p>
        </w:tc>
      </w:tr>
      <w:tr w:rsidR="007D79B7" w:rsidRPr="0084175A" w:rsidTr="00D01314">
        <w:trPr>
          <w:trHeight w:val="345"/>
        </w:trPr>
        <w:tc>
          <w:tcPr>
            <w:tcW w:w="1009" w:type="pct"/>
            <w:vMerge/>
            <w:shd w:val="clear" w:color="auto" w:fill="auto"/>
            <w:noWrap/>
            <w:vAlign w:val="center"/>
          </w:tcPr>
          <w:p w:rsidR="007D79B7" w:rsidRPr="00964148" w:rsidRDefault="007D79B7" w:rsidP="00D01314">
            <w:pPr>
              <w:pStyle w:val="a"/>
              <w:rPr>
                <w:b/>
                <w:i/>
              </w:rPr>
            </w:pPr>
          </w:p>
        </w:tc>
        <w:tc>
          <w:tcPr>
            <w:tcW w:w="538" w:type="pct"/>
            <w:vMerge/>
            <w:vAlign w:val="center"/>
          </w:tcPr>
          <w:p w:rsidR="007D79B7" w:rsidRDefault="007D79B7" w:rsidP="00D01314">
            <w:pPr>
              <w:pStyle w:val="a"/>
              <w:jc w:val="center"/>
            </w:pPr>
          </w:p>
        </w:tc>
        <w:tc>
          <w:tcPr>
            <w:tcW w:w="1453" w:type="pct"/>
            <w:shd w:val="clear" w:color="auto" w:fill="auto"/>
            <w:noWrap/>
            <w:vAlign w:val="center"/>
          </w:tcPr>
          <w:p w:rsidR="007D79B7" w:rsidRPr="00BA249A" w:rsidRDefault="007D79B7" w:rsidP="00D01314">
            <w:pPr>
              <w:pStyle w:val="a"/>
              <w:jc w:val="center"/>
              <w:rPr>
                <w:b/>
                <w:i/>
              </w:rPr>
            </w:pPr>
            <w:r w:rsidRPr="00BA249A">
              <w:rPr>
                <w:b/>
                <w:i/>
              </w:rPr>
              <w:t>255</w:t>
            </w:r>
          </w:p>
        </w:tc>
        <w:tc>
          <w:tcPr>
            <w:tcW w:w="2000" w:type="pct"/>
            <w:shd w:val="clear" w:color="auto" w:fill="auto"/>
            <w:vAlign w:val="center"/>
          </w:tcPr>
          <w:p w:rsidR="007D79B7" w:rsidRDefault="009715DF" w:rsidP="00D01314">
            <w:pPr>
              <w:pStyle w:val="a"/>
            </w:pPr>
            <w:r>
              <w:t>N/A</w:t>
            </w:r>
          </w:p>
        </w:tc>
      </w:tr>
      <w:tr w:rsidR="0093467C" w:rsidRPr="0084175A" w:rsidTr="00D01314">
        <w:trPr>
          <w:trHeight w:val="345"/>
        </w:trPr>
        <w:tc>
          <w:tcPr>
            <w:tcW w:w="1009" w:type="pct"/>
            <w:shd w:val="clear" w:color="auto" w:fill="auto"/>
            <w:noWrap/>
            <w:vAlign w:val="center"/>
          </w:tcPr>
          <w:p w:rsidR="0093467C" w:rsidRDefault="00964148" w:rsidP="00D01314">
            <w:pPr>
              <w:pStyle w:val="a"/>
              <w:rPr>
                <w:b/>
                <w:i/>
              </w:rPr>
            </w:pPr>
            <w:r>
              <w:rPr>
                <w:b/>
                <w:i/>
              </w:rPr>
              <w:t>slope</w:t>
            </w:r>
          </w:p>
        </w:tc>
        <w:tc>
          <w:tcPr>
            <w:tcW w:w="538" w:type="pct"/>
            <w:vAlign w:val="center"/>
          </w:tcPr>
          <w:p w:rsidR="0093467C" w:rsidRDefault="006562E3" w:rsidP="00D01314">
            <w:pPr>
              <w:pStyle w:val="a"/>
              <w:jc w:val="center"/>
            </w:pPr>
            <w:r>
              <w:t>N</w:t>
            </w:r>
          </w:p>
        </w:tc>
        <w:tc>
          <w:tcPr>
            <w:tcW w:w="1453" w:type="pct"/>
            <w:shd w:val="clear" w:color="auto" w:fill="auto"/>
            <w:noWrap/>
            <w:vAlign w:val="center"/>
          </w:tcPr>
          <w:p w:rsidR="0093467C" w:rsidRPr="00CC18D0" w:rsidRDefault="00AB604B" w:rsidP="00D01314">
            <w:pPr>
              <w:pStyle w:val="a"/>
              <w:jc w:val="center"/>
              <w:rPr>
                <w:b/>
                <w:i/>
              </w:rPr>
            </w:pPr>
            <w:r w:rsidRPr="00716379">
              <w:rPr>
                <w:i/>
              </w:rPr>
              <w:t>&lt;user defined&gt;</w:t>
            </w:r>
          </w:p>
        </w:tc>
        <w:tc>
          <w:tcPr>
            <w:tcW w:w="2000" w:type="pct"/>
            <w:shd w:val="clear" w:color="auto" w:fill="auto"/>
            <w:vAlign w:val="center"/>
          </w:tcPr>
          <w:p w:rsidR="0093467C" w:rsidRDefault="008F640A" w:rsidP="00532264">
            <w:pPr>
              <w:pStyle w:val="a"/>
            </w:pPr>
            <w:r>
              <w:rPr>
                <w:b/>
                <w:i/>
              </w:rPr>
              <w:t>s</w:t>
            </w:r>
            <w:r w:rsidRPr="008F640A">
              <w:rPr>
                <w:b/>
                <w:i/>
              </w:rPr>
              <w:t>lope</w:t>
            </w:r>
            <w:r w:rsidRPr="008F640A">
              <w:t>, in Decimal Degrees x 10</w:t>
            </w:r>
            <w:r>
              <w:rPr>
                <w:vertAlign w:val="superscript"/>
              </w:rPr>
              <w:t>2</w:t>
            </w:r>
            <w:r w:rsidR="001E7FA1">
              <w:t xml:space="preserve">, indicating the angle of </w:t>
            </w:r>
            <w:r w:rsidRPr="008F640A">
              <w:t xml:space="preserve">slope for the sub-segment coming into </w:t>
            </w:r>
            <w:r w:rsidR="00532264">
              <w:t xml:space="preserve">the </w:t>
            </w:r>
            <w:r w:rsidRPr="008F640A">
              <w:t>Node</w:t>
            </w:r>
            <w:r w:rsidR="00ED3E73">
              <w:t>.</w:t>
            </w:r>
          </w:p>
          <w:p w:rsidR="00F93D73" w:rsidRDefault="00F93D73" w:rsidP="00532264">
            <w:pPr>
              <w:pStyle w:val="a"/>
            </w:pPr>
          </w:p>
          <w:p w:rsidR="007C4605" w:rsidRDefault="007C4605" w:rsidP="007C4605">
            <w:pPr>
              <w:pStyle w:val="a"/>
            </w:pPr>
            <w:r>
              <w:t>The Slope value is defined as follows:</w:t>
            </w:r>
          </w:p>
          <w:p w:rsidR="007C4605" w:rsidRDefault="007C4605" w:rsidP="007C4605">
            <w:pPr>
              <w:pStyle w:val="a"/>
            </w:pPr>
            <w:r>
              <w:t> -9000 &lt;= SLOPE &lt;= 9000</w:t>
            </w:r>
          </w:p>
          <w:p w:rsidR="007C4605" w:rsidRDefault="007C4605" w:rsidP="007C4605">
            <w:pPr>
              <w:pStyle w:val="a"/>
            </w:pPr>
            <w:r>
              <w:t> SLOPE = 0 indicates Horizontal (Flat)</w:t>
            </w:r>
          </w:p>
          <w:p w:rsidR="007C4605" w:rsidRDefault="007C4605" w:rsidP="007C4605">
            <w:pPr>
              <w:pStyle w:val="a"/>
            </w:pPr>
            <w:r>
              <w:t> SLOPE = 4500 indicates Upward slope.</w:t>
            </w:r>
          </w:p>
          <w:p w:rsidR="00F93D73" w:rsidRPr="001E7FA1" w:rsidRDefault="007C4605" w:rsidP="007C4605">
            <w:pPr>
              <w:pStyle w:val="a"/>
            </w:pPr>
            <w:r>
              <w:t> SLOPE = -4500 indicates Downward slope.</w:t>
            </w:r>
          </w:p>
        </w:tc>
      </w:tr>
      <w:tr w:rsidR="0093467C" w:rsidRPr="0084175A" w:rsidTr="00D01314">
        <w:trPr>
          <w:trHeight w:val="345"/>
        </w:trPr>
        <w:tc>
          <w:tcPr>
            <w:tcW w:w="1009" w:type="pct"/>
            <w:shd w:val="clear" w:color="auto" w:fill="auto"/>
            <w:noWrap/>
            <w:vAlign w:val="center"/>
          </w:tcPr>
          <w:p w:rsidR="0093467C" w:rsidRDefault="00964148" w:rsidP="00D01314">
            <w:pPr>
              <w:pStyle w:val="a"/>
              <w:rPr>
                <w:b/>
                <w:i/>
              </w:rPr>
            </w:pPr>
            <w:r>
              <w:rPr>
                <w:b/>
                <w:i/>
              </w:rPr>
              <w:t>slope_f</w:t>
            </w:r>
          </w:p>
        </w:tc>
        <w:tc>
          <w:tcPr>
            <w:tcW w:w="538" w:type="pct"/>
            <w:vAlign w:val="center"/>
          </w:tcPr>
          <w:p w:rsidR="0093467C" w:rsidRDefault="006562E3" w:rsidP="00D01314">
            <w:pPr>
              <w:pStyle w:val="a"/>
              <w:jc w:val="center"/>
            </w:pPr>
            <w:r>
              <w:t>N</w:t>
            </w:r>
          </w:p>
        </w:tc>
        <w:tc>
          <w:tcPr>
            <w:tcW w:w="1453" w:type="pct"/>
            <w:shd w:val="clear" w:color="auto" w:fill="auto"/>
            <w:noWrap/>
            <w:vAlign w:val="center"/>
          </w:tcPr>
          <w:p w:rsidR="0093467C" w:rsidRDefault="00AB604B" w:rsidP="00D01314">
            <w:pPr>
              <w:pStyle w:val="a"/>
              <w:jc w:val="center"/>
            </w:pPr>
            <w:r w:rsidRPr="00716379">
              <w:rPr>
                <w:i/>
              </w:rPr>
              <w:t>&lt;user defined&gt;</w:t>
            </w:r>
          </w:p>
        </w:tc>
        <w:tc>
          <w:tcPr>
            <w:tcW w:w="2000" w:type="pct"/>
            <w:shd w:val="clear" w:color="auto" w:fill="auto"/>
            <w:vAlign w:val="center"/>
          </w:tcPr>
          <w:p w:rsidR="0093467C" w:rsidRDefault="001C1670" w:rsidP="00476F47">
            <w:pPr>
              <w:pStyle w:val="a"/>
            </w:pPr>
            <w:r w:rsidRPr="008B107D">
              <w:rPr>
                <w:b/>
                <w:i/>
              </w:rPr>
              <w:t>s</w:t>
            </w:r>
            <w:r w:rsidR="00A625E2" w:rsidRPr="008B107D">
              <w:rPr>
                <w:b/>
                <w:i/>
              </w:rPr>
              <w:t>lope</w:t>
            </w:r>
            <w:r w:rsidRPr="008B107D">
              <w:rPr>
                <w:b/>
                <w:i/>
              </w:rPr>
              <w:t>_f</w:t>
            </w:r>
            <w:r w:rsidR="00A625E2">
              <w:t>, in Decimal Degrees x 10</w:t>
            </w:r>
            <w:r w:rsidR="00B65D5E">
              <w:rPr>
                <w:vertAlign w:val="superscript"/>
              </w:rPr>
              <w:t>2</w:t>
            </w:r>
            <w:r w:rsidR="00B65D5E">
              <w:t xml:space="preserve">, indicating the angle of </w:t>
            </w:r>
            <w:r w:rsidR="00A625E2">
              <w:t xml:space="preserve">slope for the sub-segment </w:t>
            </w:r>
            <w:r w:rsidR="00476F47">
              <w:t xml:space="preserve">from the From link </w:t>
            </w:r>
            <w:r w:rsidR="00A625E2">
              <w:t>coming into the Node</w:t>
            </w:r>
            <w:r w:rsidR="003E39DB">
              <w:t>.</w:t>
            </w:r>
          </w:p>
        </w:tc>
      </w:tr>
      <w:tr w:rsidR="0093467C" w:rsidRPr="0084175A" w:rsidTr="00D01314">
        <w:trPr>
          <w:trHeight w:val="345"/>
        </w:trPr>
        <w:tc>
          <w:tcPr>
            <w:tcW w:w="1009" w:type="pct"/>
            <w:shd w:val="clear" w:color="auto" w:fill="auto"/>
            <w:noWrap/>
            <w:vAlign w:val="center"/>
          </w:tcPr>
          <w:p w:rsidR="0093467C" w:rsidRPr="00FC69F8" w:rsidRDefault="00964148" w:rsidP="00D01314">
            <w:pPr>
              <w:pStyle w:val="a"/>
              <w:rPr>
                <w:b/>
                <w:i/>
              </w:rPr>
            </w:pPr>
            <w:r>
              <w:rPr>
                <w:b/>
                <w:i/>
              </w:rPr>
              <w:t>slope_t</w:t>
            </w:r>
          </w:p>
        </w:tc>
        <w:tc>
          <w:tcPr>
            <w:tcW w:w="538" w:type="pct"/>
            <w:vAlign w:val="center"/>
          </w:tcPr>
          <w:p w:rsidR="0093467C" w:rsidRDefault="006562E3" w:rsidP="00D01314">
            <w:pPr>
              <w:pStyle w:val="a"/>
              <w:jc w:val="center"/>
            </w:pPr>
            <w:r>
              <w:t>N</w:t>
            </w:r>
          </w:p>
        </w:tc>
        <w:tc>
          <w:tcPr>
            <w:tcW w:w="1453" w:type="pct"/>
            <w:shd w:val="clear" w:color="auto" w:fill="auto"/>
            <w:noWrap/>
            <w:vAlign w:val="center"/>
          </w:tcPr>
          <w:p w:rsidR="0093467C" w:rsidRDefault="00AB604B" w:rsidP="00D01314">
            <w:pPr>
              <w:pStyle w:val="a"/>
              <w:jc w:val="center"/>
            </w:pPr>
            <w:r w:rsidRPr="00716379">
              <w:rPr>
                <w:i/>
              </w:rPr>
              <w:t>&lt;user defined&gt;</w:t>
            </w:r>
          </w:p>
        </w:tc>
        <w:tc>
          <w:tcPr>
            <w:tcW w:w="2000" w:type="pct"/>
            <w:shd w:val="clear" w:color="auto" w:fill="auto"/>
            <w:vAlign w:val="center"/>
          </w:tcPr>
          <w:p w:rsidR="0093467C" w:rsidRDefault="001C1670" w:rsidP="00B65D5E">
            <w:pPr>
              <w:pStyle w:val="a"/>
            </w:pPr>
            <w:r w:rsidRPr="008B107D">
              <w:rPr>
                <w:b/>
                <w:i/>
              </w:rPr>
              <w:t>s</w:t>
            </w:r>
            <w:r w:rsidR="00A625E2" w:rsidRPr="008B107D">
              <w:rPr>
                <w:b/>
                <w:i/>
              </w:rPr>
              <w:t>lope</w:t>
            </w:r>
            <w:r w:rsidRPr="008B107D">
              <w:rPr>
                <w:b/>
                <w:i/>
              </w:rPr>
              <w:t>_t</w:t>
            </w:r>
            <w:r w:rsidR="00A625E2">
              <w:t>, in Decimal Degrees</w:t>
            </w:r>
            <w:r>
              <w:t xml:space="preserve"> x 10</w:t>
            </w:r>
            <w:r w:rsidR="00B65D5E" w:rsidRPr="00B65D5E">
              <w:rPr>
                <w:vertAlign w:val="superscript"/>
              </w:rPr>
              <w:t>2</w:t>
            </w:r>
            <w:r>
              <w:t xml:space="preserve">, indicating the angle of </w:t>
            </w:r>
            <w:r w:rsidR="00A625E2">
              <w:t xml:space="preserve">slope for the sub-segment </w:t>
            </w:r>
            <w:r w:rsidR="008B107D">
              <w:t>from the node coming into the</w:t>
            </w:r>
            <w:r w:rsidR="00532264">
              <w:t xml:space="preserve"> To</w:t>
            </w:r>
            <w:r w:rsidR="008B107D">
              <w:t xml:space="preserve"> link</w:t>
            </w:r>
            <w:r w:rsidR="00A625E2">
              <w:t>.</w:t>
            </w:r>
          </w:p>
        </w:tc>
      </w:tr>
    </w:tbl>
    <w:p w:rsidR="0093467C" w:rsidRPr="0093467C" w:rsidRDefault="0093467C" w:rsidP="0093467C">
      <w:pPr>
        <w:rPr>
          <w:lang w:eastAsia="zh-CN"/>
        </w:rPr>
      </w:pPr>
    </w:p>
    <w:p w:rsidR="006F552D" w:rsidRDefault="006F552D" w:rsidP="006F552D">
      <w:pPr>
        <w:pStyle w:val="Heading3"/>
        <w:rPr>
          <w:lang w:eastAsia="zh-CN"/>
        </w:rPr>
      </w:pPr>
      <w:r>
        <w:rPr>
          <w:lang w:eastAsia="zh-CN"/>
        </w:rPr>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F0371C" w:rsidRPr="0084175A" w:rsidTr="00D01314">
        <w:trPr>
          <w:trHeight w:val="330"/>
        </w:trPr>
        <w:tc>
          <w:tcPr>
            <w:tcW w:w="1009" w:type="pct"/>
            <w:shd w:val="clear" w:color="auto" w:fill="auto"/>
            <w:noWrap/>
            <w:vAlign w:val="center"/>
            <w:hideMark/>
          </w:tcPr>
          <w:p w:rsidR="00F0371C" w:rsidRDefault="00F0371C" w:rsidP="00D01314">
            <w:pPr>
              <w:jc w:val="center"/>
              <w:rPr>
                <w:rFonts w:cs="SimSun"/>
                <w:b/>
                <w:bCs/>
                <w:lang w:eastAsia="zh-CN"/>
              </w:rPr>
            </w:pPr>
            <w:r>
              <w:rPr>
                <w:rFonts w:hint="eastAsia"/>
                <w:b/>
                <w:bCs/>
                <w:lang w:eastAsia="zh-CN"/>
              </w:rPr>
              <w:t>Key</w:t>
            </w:r>
          </w:p>
        </w:tc>
        <w:tc>
          <w:tcPr>
            <w:tcW w:w="538" w:type="pct"/>
          </w:tcPr>
          <w:p w:rsidR="00F0371C" w:rsidRDefault="00F0371C" w:rsidP="00D01314">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F0371C" w:rsidRDefault="00F0371C" w:rsidP="00D01314">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F0371C" w:rsidRDefault="00F0371C" w:rsidP="00D01314">
            <w:pPr>
              <w:jc w:val="center"/>
              <w:rPr>
                <w:rFonts w:cs="SimSun"/>
                <w:b/>
                <w:bCs/>
              </w:rPr>
            </w:pPr>
            <w:r>
              <w:rPr>
                <w:rFonts w:cs="SimSun"/>
                <w:b/>
                <w:bCs/>
              </w:rPr>
              <w:t>Description</w:t>
            </w:r>
          </w:p>
        </w:tc>
      </w:tr>
      <w:tr w:rsidR="00F0371C" w:rsidRPr="0084175A" w:rsidTr="00D01314">
        <w:trPr>
          <w:trHeight w:val="345"/>
        </w:trPr>
        <w:tc>
          <w:tcPr>
            <w:tcW w:w="1009" w:type="pct"/>
            <w:shd w:val="clear" w:color="auto" w:fill="auto"/>
            <w:noWrap/>
            <w:vAlign w:val="center"/>
          </w:tcPr>
          <w:p w:rsidR="00F0371C" w:rsidRDefault="00F0371C" w:rsidP="00D01314">
            <w:pPr>
              <w:pStyle w:val="a"/>
              <w:rPr>
                <w:b/>
                <w:i/>
              </w:rPr>
            </w:pPr>
            <w:r>
              <w:rPr>
                <w:b/>
                <w:i/>
              </w:rPr>
              <w:t>type</w:t>
            </w:r>
          </w:p>
        </w:tc>
        <w:tc>
          <w:tcPr>
            <w:tcW w:w="538" w:type="pct"/>
            <w:vAlign w:val="center"/>
          </w:tcPr>
          <w:p w:rsidR="00F0371C" w:rsidRDefault="00F0371C" w:rsidP="00D01314">
            <w:pPr>
              <w:pStyle w:val="a"/>
              <w:jc w:val="center"/>
            </w:pPr>
            <w:r>
              <w:t>Y</w:t>
            </w:r>
          </w:p>
        </w:tc>
        <w:tc>
          <w:tcPr>
            <w:tcW w:w="1453" w:type="pct"/>
            <w:shd w:val="clear" w:color="auto" w:fill="auto"/>
            <w:noWrap/>
            <w:vAlign w:val="center"/>
          </w:tcPr>
          <w:p w:rsidR="00F0371C" w:rsidRPr="004C362D" w:rsidRDefault="00F0371C" w:rsidP="00D01314">
            <w:pPr>
              <w:pStyle w:val="a"/>
              <w:jc w:val="center"/>
              <w:rPr>
                <w:b/>
                <w:i/>
              </w:rPr>
            </w:pPr>
            <w:r w:rsidRPr="004C362D">
              <w:rPr>
                <w:b/>
                <w:i/>
              </w:rPr>
              <w:t>adas_node</w:t>
            </w:r>
          </w:p>
        </w:tc>
        <w:tc>
          <w:tcPr>
            <w:tcW w:w="2000" w:type="pct"/>
            <w:shd w:val="clear" w:color="auto" w:fill="auto"/>
            <w:vAlign w:val="center"/>
          </w:tcPr>
          <w:p w:rsidR="00F0371C" w:rsidRDefault="00706DA9" w:rsidP="00386F36">
            <w:pPr>
              <w:pStyle w:val="a"/>
            </w:pPr>
            <w:r>
              <w:rPr>
                <w:rFonts w:hint="eastAsia"/>
              </w:rPr>
              <w:t>TeleNav defined type for</w:t>
            </w:r>
            <w:r w:rsidR="00012739">
              <w:t xml:space="preserve"> ADAS Node</w:t>
            </w:r>
            <w:r>
              <w:rPr>
                <w:rFonts w:hint="eastAsia"/>
              </w:rPr>
              <w:t xml:space="preserve">, </w:t>
            </w:r>
            <w:r>
              <w:t>identifies</w:t>
            </w:r>
            <w:r>
              <w:rPr>
                <w:rFonts w:hint="eastAsia"/>
              </w:rPr>
              <w:t xml:space="preserve"> it</w:t>
            </w:r>
            <w:r>
              <w:t>’</w:t>
            </w:r>
            <w:r w:rsidR="00E54E25">
              <w:rPr>
                <w:rFonts w:hint="eastAsia"/>
              </w:rPr>
              <w:t xml:space="preserve">s </w:t>
            </w:r>
            <w:r w:rsidR="00386F36">
              <w:t xml:space="preserve">relation </w:t>
            </w:r>
            <w:r w:rsidR="00386F36">
              <w:rPr>
                <w:rFonts w:hint="eastAsia"/>
              </w:rPr>
              <w:t>record</w:t>
            </w:r>
            <w:r w:rsidR="00386F36">
              <w:t xml:space="preserve"> for </w:t>
            </w:r>
            <w:r w:rsidR="00F03074">
              <w:rPr>
                <w:rFonts w:hint="eastAsia"/>
              </w:rPr>
              <w:t>ADAS node</w:t>
            </w:r>
            <w:r>
              <w:rPr>
                <w:rFonts w:hint="eastAsia"/>
              </w:rPr>
              <w:t>.</w:t>
            </w:r>
          </w:p>
        </w:tc>
      </w:tr>
    </w:tbl>
    <w:p w:rsidR="00F0371C" w:rsidRPr="00F0371C" w:rsidRDefault="00F0371C" w:rsidP="00F0371C">
      <w:pPr>
        <w:rPr>
          <w:lang w:eastAsia="zh-CN"/>
        </w:rPr>
      </w:pPr>
    </w:p>
    <w:p w:rsidR="00060C63" w:rsidRPr="00060C63" w:rsidRDefault="006F552D" w:rsidP="00060C63">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F71676" w:rsidRPr="0084175A" w:rsidTr="000871EF">
        <w:trPr>
          <w:trHeight w:val="330"/>
        </w:trPr>
        <w:tc>
          <w:tcPr>
            <w:tcW w:w="794" w:type="pct"/>
            <w:shd w:val="clear" w:color="auto" w:fill="auto"/>
            <w:noWrap/>
            <w:vAlign w:val="center"/>
            <w:hideMark/>
          </w:tcPr>
          <w:p w:rsidR="00F71676" w:rsidRDefault="00F71676" w:rsidP="000871EF">
            <w:pPr>
              <w:jc w:val="center"/>
              <w:rPr>
                <w:rFonts w:cs="SimSun"/>
                <w:b/>
                <w:bCs/>
                <w:lang w:eastAsia="zh-CN"/>
              </w:rPr>
            </w:pPr>
            <w:r>
              <w:rPr>
                <w:rFonts w:cs="SimSun"/>
                <w:b/>
                <w:bCs/>
                <w:lang w:eastAsia="zh-CN"/>
              </w:rPr>
              <w:t xml:space="preserve">Sequence No. </w:t>
            </w:r>
          </w:p>
        </w:tc>
        <w:tc>
          <w:tcPr>
            <w:tcW w:w="753" w:type="pct"/>
          </w:tcPr>
          <w:p w:rsidR="00F71676" w:rsidRDefault="00F71676" w:rsidP="000871EF">
            <w:pPr>
              <w:jc w:val="center"/>
              <w:rPr>
                <w:rFonts w:cs="SimSun"/>
                <w:b/>
                <w:bCs/>
                <w:lang w:eastAsia="zh-CN"/>
              </w:rPr>
            </w:pPr>
            <w:r>
              <w:rPr>
                <w:rFonts w:cs="SimSun"/>
                <w:b/>
                <w:bCs/>
              </w:rPr>
              <w:t>Member Type</w:t>
            </w:r>
          </w:p>
        </w:tc>
        <w:tc>
          <w:tcPr>
            <w:tcW w:w="753" w:type="pct"/>
            <w:shd w:val="clear" w:color="auto" w:fill="auto"/>
            <w:noWrap/>
            <w:vAlign w:val="center"/>
            <w:hideMark/>
          </w:tcPr>
          <w:p w:rsidR="00F71676" w:rsidRDefault="00F71676" w:rsidP="000871EF">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F71676" w:rsidRDefault="00F71676" w:rsidP="000871EF">
            <w:pPr>
              <w:jc w:val="center"/>
              <w:rPr>
                <w:rFonts w:cs="SimSun"/>
                <w:b/>
                <w:bCs/>
              </w:rPr>
            </w:pPr>
            <w:r>
              <w:rPr>
                <w:rFonts w:cs="SimSun"/>
                <w:b/>
                <w:bCs/>
              </w:rPr>
              <w:t>Description</w:t>
            </w:r>
          </w:p>
        </w:tc>
      </w:tr>
      <w:tr w:rsidR="00F71676" w:rsidRPr="0084175A" w:rsidTr="000871EF">
        <w:trPr>
          <w:trHeight w:val="345"/>
        </w:trPr>
        <w:tc>
          <w:tcPr>
            <w:tcW w:w="794" w:type="pct"/>
            <w:shd w:val="clear" w:color="auto" w:fill="auto"/>
            <w:noWrap/>
            <w:vAlign w:val="center"/>
          </w:tcPr>
          <w:p w:rsidR="00F71676" w:rsidRPr="00B86AA2" w:rsidRDefault="001E7FA1" w:rsidP="000871EF">
            <w:pPr>
              <w:pStyle w:val="a"/>
              <w:jc w:val="center"/>
              <w:rPr>
                <w:b/>
                <w:i/>
              </w:rPr>
            </w:pPr>
            <w:r>
              <w:rPr>
                <w:b/>
                <w:i/>
              </w:rPr>
              <w:t>0</w:t>
            </w:r>
          </w:p>
        </w:tc>
        <w:tc>
          <w:tcPr>
            <w:tcW w:w="753" w:type="pct"/>
            <w:vAlign w:val="center"/>
          </w:tcPr>
          <w:p w:rsidR="00F71676" w:rsidRPr="00E01A83" w:rsidRDefault="001E7FA1" w:rsidP="000871EF">
            <w:pPr>
              <w:pStyle w:val="a"/>
              <w:jc w:val="center"/>
              <w:rPr>
                <w:b/>
                <w:i/>
              </w:rPr>
            </w:pPr>
            <w:r>
              <w:rPr>
                <w:b/>
                <w:i/>
              </w:rPr>
              <w:t>W</w:t>
            </w:r>
          </w:p>
        </w:tc>
        <w:tc>
          <w:tcPr>
            <w:tcW w:w="753" w:type="pct"/>
            <w:shd w:val="clear" w:color="auto" w:fill="auto"/>
            <w:noWrap/>
            <w:vAlign w:val="center"/>
          </w:tcPr>
          <w:p w:rsidR="00F71676" w:rsidRPr="00E01A83" w:rsidRDefault="00144DCA" w:rsidP="000871EF">
            <w:pPr>
              <w:pStyle w:val="a"/>
              <w:jc w:val="center"/>
              <w:rPr>
                <w:b/>
                <w:i/>
              </w:rPr>
            </w:pPr>
            <w:r>
              <w:rPr>
                <w:b/>
                <w:i/>
              </w:rPr>
              <w:t>from</w:t>
            </w:r>
          </w:p>
        </w:tc>
        <w:tc>
          <w:tcPr>
            <w:tcW w:w="2700" w:type="pct"/>
            <w:shd w:val="clear" w:color="auto" w:fill="auto"/>
            <w:vAlign w:val="center"/>
          </w:tcPr>
          <w:p w:rsidR="00F71676" w:rsidRDefault="003449D9" w:rsidP="000871EF">
            <w:pPr>
              <w:pStyle w:val="a"/>
            </w:pPr>
            <w:bookmarkStart w:id="77" w:name="OLE_LINK43"/>
            <w:bookmarkStart w:id="78" w:name="OLE_LINK44"/>
            <w:r>
              <w:t>The From Link associated with the ADAS node</w:t>
            </w:r>
            <w:bookmarkEnd w:id="77"/>
            <w:bookmarkEnd w:id="78"/>
            <w:r>
              <w:t xml:space="preserve"> relation</w:t>
            </w:r>
          </w:p>
        </w:tc>
      </w:tr>
      <w:tr w:rsidR="00F71676" w:rsidRPr="0084175A" w:rsidTr="000871EF">
        <w:trPr>
          <w:trHeight w:val="345"/>
        </w:trPr>
        <w:tc>
          <w:tcPr>
            <w:tcW w:w="794" w:type="pct"/>
            <w:shd w:val="clear" w:color="auto" w:fill="auto"/>
            <w:noWrap/>
            <w:vAlign w:val="center"/>
          </w:tcPr>
          <w:p w:rsidR="00F71676" w:rsidRDefault="001E7FA1" w:rsidP="000871EF">
            <w:pPr>
              <w:pStyle w:val="a"/>
              <w:jc w:val="center"/>
              <w:rPr>
                <w:b/>
                <w:i/>
              </w:rPr>
            </w:pPr>
            <w:r>
              <w:rPr>
                <w:b/>
                <w:i/>
              </w:rPr>
              <w:t>1</w:t>
            </w:r>
          </w:p>
        </w:tc>
        <w:tc>
          <w:tcPr>
            <w:tcW w:w="753" w:type="pct"/>
            <w:vAlign w:val="center"/>
          </w:tcPr>
          <w:p w:rsidR="00F71676" w:rsidRPr="00E01A83" w:rsidRDefault="001E7FA1" w:rsidP="000871EF">
            <w:pPr>
              <w:pStyle w:val="a"/>
              <w:jc w:val="center"/>
              <w:rPr>
                <w:b/>
                <w:i/>
              </w:rPr>
            </w:pPr>
            <w:r>
              <w:rPr>
                <w:b/>
                <w:i/>
              </w:rPr>
              <w:t>N</w:t>
            </w:r>
          </w:p>
        </w:tc>
        <w:tc>
          <w:tcPr>
            <w:tcW w:w="753" w:type="pct"/>
            <w:shd w:val="clear" w:color="auto" w:fill="auto"/>
            <w:noWrap/>
            <w:vAlign w:val="center"/>
          </w:tcPr>
          <w:p w:rsidR="00F71676" w:rsidRPr="00E01A83" w:rsidRDefault="00144DCA" w:rsidP="000871EF">
            <w:pPr>
              <w:pStyle w:val="a"/>
              <w:jc w:val="center"/>
              <w:rPr>
                <w:b/>
                <w:i/>
              </w:rPr>
            </w:pPr>
            <w:r>
              <w:rPr>
                <w:b/>
                <w:i/>
              </w:rPr>
              <w:t>via</w:t>
            </w:r>
          </w:p>
        </w:tc>
        <w:tc>
          <w:tcPr>
            <w:tcW w:w="2700" w:type="pct"/>
            <w:shd w:val="clear" w:color="auto" w:fill="auto"/>
            <w:vAlign w:val="center"/>
          </w:tcPr>
          <w:p w:rsidR="00F71676" w:rsidRDefault="003449D9" w:rsidP="000871EF">
            <w:pPr>
              <w:pStyle w:val="a"/>
            </w:pPr>
            <w:r>
              <w:t>The node associated with the ADAS node relation</w:t>
            </w:r>
          </w:p>
        </w:tc>
      </w:tr>
      <w:tr w:rsidR="001E7FA1" w:rsidRPr="0084175A" w:rsidTr="000871EF">
        <w:trPr>
          <w:trHeight w:val="345"/>
        </w:trPr>
        <w:tc>
          <w:tcPr>
            <w:tcW w:w="794" w:type="pct"/>
            <w:shd w:val="clear" w:color="auto" w:fill="auto"/>
            <w:noWrap/>
            <w:vAlign w:val="center"/>
          </w:tcPr>
          <w:p w:rsidR="001E7FA1" w:rsidRDefault="001E7FA1" w:rsidP="000871EF">
            <w:pPr>
              <w:pStyle w:val="a"/>
              <w:jc w:val="center"/>
              <w:rPr>
                <w:b/>
                <w:i/>
              </w:rPr>
            </w:pPr>
            <w:r>
              <w:rPr>
                <w:b/>
                <w:i/>
              </w:rPr>
              <w:t>2</w:t>
            </w:r>
          </w:p>
        </w:tc>
        <w:tc>
          <w:tcPr>
            <w:tcW w:w="753" w:type="pct"/>
            <w:vAlign w:val="center"/>
          </w:tcPr>
          <w:p w:rsidR="001E7FA1" w:rsidRPr="00E01A83" w:rsidRDefault="001E7FA1" w:rsidP="000871EF">
            <w:pPr>
              <w:pStyle w:val="a"/>
              <w:jc w:val="center"/>
              <w:rPr>
                <w:b/>
                <w:i/>
              </w:rPr>
            </w:pPr>
            <w:r>
              <w:rPr>
                <w:b/>
                <w:i/>
              </w:rPr>
              <w:t>W</w:t>
            </w:r>
          </w:p>
        </w:tc>
        <w:tc>
          <w:tcPr>
            <w:tcW w:w="753" w:type="pct"/>
            <w:shd w:val="clear" w:color="auto" w:fill="auto"/>
            <w:noWrap/>
            <w:vAlign w:val="center"/>
          </w:tcPr>
          <w:p w:rsidR="001E7FA1" w:rsidRPr="00E01A83" w:rsidRDefault="00144DCA" w:rsidP="000871EF">
            <w:pPr>
              <w:pStyle w:val="a"/>
              <w:jc w:val="center"/>
              <w:rPr>
                <w:b/>
                <w:i/>
              </w:rPr>
            </w:pPr>
            <w:r>
              <w:rPr>
                <w:b/>
                <w:i/>
              </w:rPr>
              <w:t>to</w:t>
            </w:r>
          </w:p>
        </w:tc>
        <w:tc>
          <w:tcPr>
            <w:tcW w:w="2700" w:type="pct"/>
            <w:shd w:val="clear" w:color="auto" w:fill="auto"/>
            <w:vAlign w:val="center"/>
          </w:tcPr>
          <w:p w:rsidR="001E7FA1" w:rsidRDefault="003449D9" w:rsidP="003449D9">
            <w:pPr>
              <w:pStyle w:val="a"/>
            </w:pPr>
            <w:r>
              <w:t>The To Link associated with the ADAS node relation</w:t>
            </w:r>
          </w:p>
        </w:tc>
      </w:tr>
    </w:tbl>
    <w:p w:rsidR="002F7FD3" w:rsidRPr="002F7FD3" w:rsidRDefault="00060C63" w:rsidP="002F7FD3">
      <w:pPr>
        <w:rPr>
          <w:lang w:eastAsia="zh-CN"/>
        </w:rPr>
      </w:pPr>
      <w:r>
        <w:rPr>
          <w:lang w:eastAsia="zh-CN"/>
        </w:rPr>
        <w:t>Note:</w:t>
      </w:r>
      <w:r w:rsidR="008B63A4">
        <w:rPr>
          <w:lang w:eastAsia="zh-CN"/>
        </w:rPr>
        <w:t xml:space="preserve">The </w:t>
      </w:r>
      <w:r w:rsidR="008B63A4" w:rsidRPr="008B63A4">
        <w:rPr>
          <w:b/>
          <w:i/>
          <w:lang w:eastAsia="zh-CN"/>
        </w:rPr>
        <w:t>from/to</w:t>
      </w:r>
      <w:r w:rsidR="008B63A4">
        <w:rPr>
          <w:lang w:eastAsia="zh-CN"/>
        </w:rPr>
        <w:t xml:space="preserve"> link might be not available for ADAS node relation. I</w:t>
      </w:r>
      <w:r>
        <w:rPr>
          <w:lang w:eastAsia="zh-CN"/>
        </w:rPr>
        <w:t xml:space="preserve">f the </w:t>
      </w:r>
      <w:r w:rsidRPr="008B63A4">
        <w:rPr>
          <w:b/>
          <w:i/>
          <w:lang w:eastAsia="zh-CN"/>
        </w:rPr>
        <w:t>from</w:t>
      </w:r>
      <w:r>
        <w:rPr>
          <w:lang w:eastAsia="zh-CN"/>
        </w:rPr>
        <w:t xml:space="preserve"> link is not available, the sequence no. for </w:t>
      </w:r>
      <w:r w:rsidRPr="008B63A4">
        <w:rPr>
          <w:b/>
          <w:i/>
          <w:lang w:eastAsia="zh-CN"/>
        </w:rPr>
        <w:t>via</w:t>
      </w:r>
      <w:r>
        <w:rPr>
          <w:lang w:eastAsia="zh-CN"/>
        </w:rPr>
        <w:t xml:space="preserve"> node is 0, and for </w:t>
      </w:r>
      <w:r w:rsidRPr="008B63A4">
        <w:rPr>
          <w:b/>
          <w:i/>
          <w:lang w:eastAsia="zh-CN"/>
        </w:rPr>
        <w:t>to</w:t>
      </w:r>
      <w:r>
        <w:rPr>
          <w:lang w:eastAsia="zh-CN"/>
        </w:rPr>
        <w:t xml:space="preserve"> link is 1.  </w:t>
      </w:r>
    </w:p>
    <w:p w:rsidR="000747E9" w:rsidRDefault="00F2767F" w:rsidP="001479A0">
      <w:pPr>
        <w:pStyle w:val="Heading2"/>
        <w:rPr>
          <w:lang w:eastAsia="zh-CN"/>
        </w:rPr>
      </w:pPr>
      <w:r>
        <w:rPr>
          <w:lang w:eastAsia="zh-CN"/>
        </w:rPr>
        <w:t>ADAS Max Speed</w:t>
      </w:r>
    </w:p>
    <w:p w:rsidR="00D26609" w:rsidRDefault="00D26609" w:rsidP="00D26609">
      <w:pPr>
        <w:pStyle w:val="Heading3"/>
        <w:rPr>
          <w:lang w:eastAsia="zh-CN"/>
        </w:rPr>
      </w:pPr>
      <w:r>
        <w:rPr>
          <w:lang w:eastAsia="zh-CN"/>
        </w:rPr>
        <w:t>Speed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306ABA" w:rsidRPr="0084175A" w:rsidTr="00D01314">
        <w:trPr>
          <w:trHeight w:val="330"/>
        </w:trPr>
        <w:tc>
          <w:tcPr>
            <w:tcW w:w="1009" w:type="pct"/>
            <w:shd w:val="clear" w:color="auto" w:fill="auto"/>
            <w:noWrap/>
            <w:vAlign w:val="center"/>
            <w:hideMark/>
          </w:tcPr>
          <w:p w:rsidR="00306ABA" w:rsidRDefault="00306ABA" w:rsidP="00D01314">
            <w:pPr>
              <w:jc w:val="center"/>
              <w:rPr>
                <w:rFonts w:cs="SimSun"/>
                <w:b/>
                <w:bCs/>
                <w:lang w:eastAsia="zh-CN"/>
              </w:rPr>
            </w:pPr>
            <w:r>
              <w:rPr>
                <w:rFonts w:hint="eastAsia"/>
                <w:b/>
                <w:bCs/>
                <w:lang w:eastAsia="zh-CN"/>
              </w:rPr>
              <w:t>Key</w:t>
            </w:r>
          </w:p>
        </w:tc>
        <w:tc>
          <w:tcPr>
            <w:tcW w:w="538" w:type="pct"/>
          </w:tcPr>
          <w:p w:rsidR="00306ABA" w:rsidRDefault="00306ABA" w:rsidP="00D01314">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306ABA" w:rsidRDefault="00306ABA" w:rsidP="00D01314">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306ABA" w:rsidRDefault="00306ABA" w:rsidP="00D01314">
            <w:pPr>
              <w:jc w:val="center"/>
              <w:rPr>
                <w:rFonts w:cs="SimSun"/>
                <w:b/>
                <w:bCs/>
              </w:rPr>
            </w:pPr>
            <w:r>
              <w:rPr>
                <w:rFonts w:cs="SimSun"/>
                <w:b/>
                <w:bCs/>
              </w:rPr>
              <w:t>Description</w:t>
            </w:r>
          </w:p>
        </w:tc>
      </w:tr>
      <w:tr w:rsidR="00306ABA" w:rsidRPr="0084175A" w:rsidTr="00D01314">
        <w:trPr>
          <w:trHeight w:val="345"/>
        </w:trPr>
        <w:tc>
          <w:tcPr>
            <w:tcW w:w="1009" w:type="pct"/>
            <w:shd w:val="clear" w:color="auto" w:fill="auto"/>
            <w:noWrap/>
            <w:vAlign w:val="center"/>
          </w:tcPr>
          <w:p w:rsidR="00306ABA" w:rsidRDefault="00306ABA" w:rsidP="00D01314">
            <w:pPr>
              <w:pStyle w:val="a"/>
              <w:rPr>
                <w:b/>
                <w:i/>
              </w:rPr>
            </w:pPr>
            <w:r>
              <w:rPr>
                <w:b/>
                <w:i/>
              </w:rPr>
              <w:t>adas:special_maxspeed</w:t>
            </w:r>
          </w:p>
        </w:tc>
        <w:tc>
          <w:tcPr>
            <w:tcW w:w="538" w:type="pct"/>
            <w:vAlign w:val="center"/>
          </w:tcPr>
          <w:p w:rsidR="00306ABA" w:rsidRDefault="00306ABA" w:rsidP="00D01314">
            <w:pPr>
              <w:pStyle w:val="a"/>
              <w:jc w:val="center"/>
            </w:pPr>
            <w:r>
              <w:t>Y</w:t>
            </w:r>
          </w:p>
        </w:tc>
        <w:tc>
          <w:tcPr>
            <w:tcW w:w="1453" w:type="pct"/>
            <w:shd w:val="clear" w:color="auto" w:fill="auto"/>
            <w:noWrap/>
            <w:vAlign w:val="center"/>
          </w:tcPr>
          <w:p w:rsidR="00306ABA" w:rsidRPr="00716379" w:rsidRDefault="00716379" w:rsidP="00D01314">
            <w:pPr>
              <w:pStyle w:val="a"/>
              <w:jc w:val="center"/>
              <w:rPr>
                <w:i/>
              </w:rPr>
            </w:pPr>
            <w:r w:rsidRPr="00716379">
              <w:rPr>
                <w:i/>
              </w:rPr>
              <w:t>&lt;user defined&gt;</w:t>
            </w:r>
          </w:p>
        </w:tc>
        <w:tc>
          <w:tcPr>
            <w:tcW w:w="2000" w:type="pct"/>
            <w:shd w:val="clear" w:color="auto" w:fill="auto"/>
            <w:vAlign w:val="center"/>
          </w:tcPr>
          <w:p w:rsidR="00306ABA" w:rsidRDefault="00BD1464" w:rsidP="00D01314">
            <w:pPr>
              <w:pStyle w:val="a"/>
            </w:pPr>
            <w:r>
              <w:rPr>
                <w:b/>
                <w:i/>
              </w:rPr>
              <w:t xml:space="preserve">adas:special_maxspeed </w:t>
            </w:r>
            <w:r w:rsidR="008433CE" w:rsidRPr="008433CE">
              <w:t>Indicates the applicable speed limit in km/hr</w:t>
            </w:r>
            <w:r>
              <w:t>.</w:t>
            </w:r>
          </w:p>
        </w:tc>
      </w:tr>
      <w:tr w:rsidR="00306ABA" w:rsidRPr="0084175A" w:rsidTr="00D01314">
        <w:trPr>
          <w:trHeight w:val="345"/>
        </w:trPr>
        <w:tc>
          <w:tcPr>
            <w:tcW w:w="1009" w:type="pct"/>
            <w:shd w:val="clear" w:color="auto" w:fill="auto"/>
            <w:noWrap/>
            <w:vAlign w:val="center"/>
          </w:tcPr>
          <w:p w:rsidR="00306ABA" w:rsidRPr="00B86AA2" w:rsidRDefault="00716379" w:rsidP="00D01314">
            <w:pPr>
              <w:pStyle w:val="a"/>
              <w:rPr>
                <w:b/>
                <w:i/>
              </w:rPr>
            </w:pPr>
            <w:r w:rsidRPr="00716379">
              <w:rPr>
                <w:b/>
                <w:i/>
              </w:rPr>
              <w:t>special_speed_type</w:t>
            </w:r>
          </w:p>
        </w:tc>
        <w:tc>
          <w:tcPr>
            <w:tcW w:w="538" w:type="pct"/>
            <w:vAlign w:val="center"/>
          </w:tcPr>
          <w:p w:rsidR="00306ABA" w:rsidRDefault="00716379" w:rsidP="00D01314">
            <w:pPr>
              <w:pStyle w:val="a"/>
              <w:jc w:val="center"/>
            </w:pPr>
            <w:r>
              <w:t>Y</w:t>
            </w:r>
          </w:p>
        </w:tc>
        <w:tc>
          <w:tcPr>
            <w:tcW w:w="1453" w:type="pct"/>
            <w:shd w:val="clear" w:color="auto" w:fill="auto"/>
            <w:noWrap/>
            <w:vAlign w:val="center"/>
          </w:tcPr>
          <w:p w:rsidR="00306ABA" w:rsidRDefault="00E655DE" w:rsidP="00D01314">
            <w:pPr>
              <w:pStyle w:val="a"/>
              <w:jc w:val="center"/>
            </w:pPr>
            <w:r>
              <w:t>[</w:t>
            </w:r>
            <w:r w:rsidRPr="00CC18D0">
              <w:rPr>
                <w:b/>
                <w:i/>
              </w:rPr>
              <w:t>1,2,3</w:t>
            </w:r>
            <w:r>
              <w:t>]</w:t>
            </w:r>
          </w:p>
        </w:tc>
        <w:tc>
          <w:tcPr>
            <w:tcW w:w="2000" w:type="pct"/>
            <w:shd w:val="clear" w:color="auto" w:fill="auto"/>
            <w:vAlign w:val="center"/>
          </w:tcPr>
          <w:p w:rsidR="00306ABA" w:rsidRDefault="00BD1464" w:rsidP="00D01314">
            <w:pPr>
              <w:pStyle w:val="a"/>
            </w:pPr>
            <w:r w:rsidRPr="00716379">
              <w:rPr>
                <w:b/>
                <w:i/>
              </w:rPr>
              <w:t>special_speed_type</w:t>
            </w:r>
            <w:r>
              <w:t xml:space="preserve">  I</w:t>
            </w:r>
            <w:r w:rsidRPr="00BD1464">
              <w:t xml:space="preserve">ndicates a </w:t>
            </w:r>
            <w:r>
              <w:t xml:space="preserve">speed that exists under special </w:t>
            </w:r>
            <w:r w:rsidRPr="00BD1464">
              <w:t>circumstances</w:t>
            </w:r>
          </w:p>
        </w:tc>
      </w:tr>
      <w:tr w:rsidR="004855BF" w:rsidRPr="0084175A" w:rsidTr="00D01314">
        <w:trPr>
          <w:trHeight w:val="345"/>
        </w:trPr>
        <w:tc>
          <w:tcPr>
            <w:tcW w:w="1009" w:type="pct"/>
            <w:vMerge w:val="restart"/>
            <w:shd w:val="clear" w:color="auto" w:fill="auto"/>
            <w:noWrap/>
            <w:vAlign w:val="center"/>
          </w:tcPr>
          <w:p w:rsidR="004855BF" w:rsidRDefault="004855BF" w:rsidP="00D01314">
            <w:pPr>
              <w:pStyle w:val="a"/>
              <w:rPr>
                <w:b/>
                <w:i/>
              </w:rPr>
            </w:pPr>
          </w:p>
        </w:tc>
        <w:tc>
          <w:tcPr>
            <w:tcW w:w="538" w:type="pct"/>
            <w:vMerge w:val="restart"/>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1</w:t>
            </w:r>
          </w:p>
        </w:tc>
        <w:tc>
          <w:tcPr>
            <w:tcW w:w="2000" w:type="pct"/>
            <w:shd w:val="clear" w:color="auto" w:fill="auto"/>
            <w:vAlign w:val="center"/>
          </w:tcPr>
          <w:p w:rsidR="004855BF" w:rsidRDefault="004855BF" w:rsidP="00D01314">
            <w:pPr>
              <w:pStyle w:val="a"/>
            </w:pPr>
            <w:r>
              <w:t>Advisory speed</w:t>
            </w:r>
          </w:p>
        </w:tc>
      </w:tr>
      <w:tr w:rsidR="004855BF" w:rsidRPr="0084175A" w:rsidTr="00D01314">
        <w:trPr>
          <w:trHeight w:val="345"/>
        </w:trPr>
        <w:tc>
          <w:tcPr>
            <w:tcW w:w="1009" w:type="pct"/>
            <w:vMerge/>
            <w:shd w:val="clear" w:color="auto" w:fill="auto"/>
            <w:noWrap/>
            <w:vAlign w:val="center"/>
          </w:tcPr>
          <w:p w:rsidR="004855BF" w:rsidRDefault="004855BF" w:rsidP="00D01314">
            <w:pPr>
              <w:pStyle w:val="a"/>
              <w:rPr>
                <w:b/>
                <w:i/>
              </w:rPr>
            </w:pPr>
          </w:p>
        </w:tc>
        <w:tc>
          <w:tcPr>
            <w:tcW w:w="538" w:type="pct"/>
            <w:vMerge/>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2</w:t>
            </w:r>
          </w:p>
        </w:tc>
        <w:tc>
          <w:tcPr>
            <w:tcW w:w="2000" w:type="pct"/>
            <w:shd w:val="clear" w:color="auto" w:fill="auto"/>
            <w:vAlign w:val="center"/>
          </w:tcPr>
          <w:p w:rsidR="004855BF" w:rsidRDefault="004855BF" w:rsidP="00D01314">
            <w:pPr>
              <w:pStyle w:val="a"/>
            </w:pPr>
            <w:r>
              <w:t>Dependent speed type</w:t>
            </w:r>
          </w:p>
        </w:tc>
      </w:tr>
      <w:tr w:rsidR="004855BF" w:rsidRPr="0084175A" w:rsidTr="00D01314">
        <w:trPr>
          <w:trHeight w:val="345"/>
        </w:trPr>
        <w:tc>
          <w:tcPr>
            <w:tcW w:w="1009" w:type="pct"/>
            <w:vMerge/>
            <w:shd w:val="clear" w:color="auto" w:fill="auto"/>
            <w:noWrap/>
            <w:vAlign w:val="center"/>
          </w:tcPr>
          <w:p w:rsidR="004855BF" w:rsidRPr="00B561DC" w:rsidRDefault="004855BF" w:rsidP="00D01314">
            <w:pPr>
              <w:pStyle w:val="a"/>
              <w:rPr>
                <w:b/>
                <w:i/>
                <w:strike/>
              </w:rPr>
            </w:pPr>
          </w:p>
        </w:tc>
        <w:tc>
          <w:tcPr>
            <w:tcW w:w="538" w:type="pct"/>
            <w:vMerge/>
            <w:vAlign w:val="center"/>
          </w:tcPr>
          <w:p w:rsidR="004855BF" w:rsidRPr="00B561DC" w:rsidRDefault="004855BF" w:rsidP="00D01314">
            <w:pPr>
              <w:pStyle w:val="a"/>
              <w:jc w:val="center"/>
              <w:rPr>
                <w:strike/>
              </w:rPr>
            </w:pPr>
          </w:p>
        </w:tc>
        <w:tc>
          <w:tcPr>
            <w:tcW w:w="1453" w:type="pct"/>
            <w:shd w:val="clear" w:color="auto" w:fill="auto"/>
            <w:noWrap/>
            <w:vAlign w:val="center"/>
          </w:tcPr>
          <w:p w:rsidR="004855BF" w:rsidRPr="00B561DC" w:rsidRDefault="004855BF" w:rsidP="00D01314">
            <w:pPr>
              <w:pStyle w:val="a"/>
              <w:jc w:val="center"/>
              <w:rPr>
                <w:b/>
                <w:i/>
                <w:strike/>
              </w:rPr>
            </w:pPr>
            <w:r w:rsidRPr="00B561DC">
              <w:rPr>
                <w:b/>
                <w:i/>
                <w:strike/>
              </w:rPr>
              <w:t>3</w:t>
            </w:r>
          </w:p>
        </w:tc>
        <w:tc>
          <w:tcPr>
            <w:tcW w:w="2000" w:type="pct"/>
            <w:shd w:val="clear" w:color="auto" w:fill="auto"/>
            <w:vAlign w:val="center"/>
          </w:tcPr>
          <w:p w:rsidR="004855BF" w:rsidRPr="00B561DC" w:rsidRDefault="004855BF" w:rsidP="00D01314">
            <w:pPr>
              <w:pStyle w:val="a"/>
              <w:rPr>
                <w:strike/>
              </w:rPr>
            </w:pPr>
            <w:r w:rsidRPr="00B561DC">
              <w:rPr>
                <w:strike/>
              </w:rPr>
              <w:t>Speed bumps present</w:t>
            </w:r>
          </w:p>
        </w:tc>
      </w:tr>
      <w:tr w:rsidR="00B561DC" w:rsidRPr="0084175A" w:rsidTr="00D01314">
        <w:trPr>
          <w:trHeight w:val="345"/>
        </w:trPr>
        <w:tc>
          <w:tcPr>
            <w:tcW w:w="1009" w:type="pct"/>
            <w:shd w:val="clear" w:color="auto" w:fill="auto"/>
            <w:noWrap/>
            <w:vAlign w:val="center"/>
          </w:tcPr>
          <w:p w:rsidR="00B561DC" w:rsidRDefault="00B561DC" w:rsidP="00D01314">
            <w:pPr>
              <w:pStyle w:val="a"/>
              <w:rPr>
                <w:b/>
                <w:i/>
              </w:rPr>
            </w:pPr>
            <w:r>
              <w:rPr>
                <w:b/>
                <w:i/>
              </w:rPr>
              <w:t>traffic_calming</w:t>
            </w:r>
          </w:p>
        </w:tc>
        <w:tc>
          <w:tcPr>
            <w:tcW w:w="538" w:type="pct"/>
            <w:vAlign w:val="center"/>
          </w:tcPr>
          <w:p w:rsidR="00B561DC" w:rsidRDefault="00B561DC" w:rsidP="00D01314">
            <w:pPr>
              <w:pStyle w:val="a"/>
              <w:jc w:val="center"/>
            </w:pPr>
          </w:p>
        </w:tc>
        <w:tc>
          <w:tcPr>
            <w:tcW w:w="1453" w:type="pct"/>
            <w:shd w:val="clear" w:color="auto" w:fill="auto"/>
            <w:noWrap/>
            <w:vAlign w:val="center"/>
          </w:tcPr>
          <w:p w:rsidR="00B561DC" w:rsidRPr="00CC18D0" w:rsidRDefault="00B561DC" w:rsidP="00D01314">
            <w:pPr>
              <w:pStyle w:val="a"/>
              <w:jc w:val="center"/>
              <w:rPr>
                <w:b/>
                <w:i/>
              </w:rPr>
            </w:pPr>
            <w:r>
              <w:rPr>
                <w:b/>
                <w:i/>
              </w:rPr>
              <w:t>yes</w:t>
            </w:r>
          </w:p>
        </w:tc>
        <w:tc>
          <w:tcPr>
            <w:tcW w:w="2000" w:type="pct"/>
            <w:shd w:val="clear" w:color="auto" w:fill="auto"/>
            <w:vAlign w:val="center"/>
          </w:tcPr>
          <w:p w:rsidR="00B561DC" w:rsidRDefault="00B561DC" w:rsidP="00D01314">
            <w:pPr>
              <w:pStyle w:val="a"/>
            </w:pPr>
            <w:r>
              <w:t>Speed bumps present</w:t>
            </w:r>
          </w:p>
        </w:tc>
      </w:tr>
      <w:tr w:rsidR="00FC69F8" w:rsidRPr="0084175A" w:rsidTr="00D01314">
        <w:trPr>
          <w:trHeight w:val="345"/>
        </w:trPr>
        <w:tc>
          <w:tcPr>
            <w:tcW w:w="1009" w:type="pct"/>
            <w:shd w:val="clear" w:color="auto" w:fill="auto"/>
            <w:noWrap/>
            <w:vAlign w:val="center"/>
          </w:tcPr>
          <w:p w:rsidR="00FC69F8" w:rsidRDefault="00FC69F8" w:rsidP="00D01314">
            <w:pPr>
              <w:pStyle w:val="a"/>
              <w:rPr>
                <w:b/>
                <w:i/>
              </w:rPr>
            </w:pPr>
            <w:r w:rsidRPr="00FC69F8">
              <w:rPr>
                <w:b/>
                <w:i/>
              </w:rPr>
              <w:t>depdendent_speed_type</w:t>
            </w:r>
          </w:p>
        </w:tc>
        <w:tc>
          <w:tcPr>
            <w:tcW w:w="538" w:type="pct"/>
            <w:vAlign w:val="center"/>
          </w:tcPr>
          <w:p w:rsidR="00FC69F8" w:rsidRDefault="00FC69F8" w:rsidP="00D01314">
            <w:pPr>
              <w:pStyle w:val="a"/>
              <w:jc w:val="center"/>
            </w:pPr>
            <w:r>
              <w:t>N</w:t>
            </w:r>
          </w:p>
        </w:tc>
        <w:tc>
          <w:tcPr>
            <w:tcW w:w="1453" w:type="pct"/>
            <w:shd w:val="clear" w:color="auto" w:fill="auto"/>
            <w:noWrap/>
            <w:vAlign w:val="center"/>
          </w:tcPr>
          <w:p w:rsidR="00FC69F8" w:rsidRDefault="00FC69F8" w:rsidP="00D01314">
            <w:pPr>
              <w:pStyle w:val="a"/>
              <w:jc w:val="center"/>
            </w:pPr>
            <w:r>
              <w:t>&lt;</w:t>
            </w:r>
            <w:r w:rsidRPr="00FC69F8">
              <w:rPr>
                <w:i/>
              </w:rPr>
              <w:t>see below</w:t>
            </w:r>
            <w:r>
              <w:t>&gt;</w:t>
            </w:r>
          </w:p>
        </w:tc>
        <w:tc>
          <w:tcPr>
            <w:tcW w:w="2000" w:type="pct"/>
            <w:shd w:val="clear" w:color="auto" w:fill="auto"/>
            <w:vAlign w:val="center"/>
          </w:tcPr>
          <w:p w:rsidR="00FC69F8" w:rsidRDefault="000E5939" w:rsidP="00476C74">
            <w:pPr>
              <w:pStyle w:val="a"/>
            </w:pPr>
            <w:r w:rsidRPr="00FC69F8">
              <w:rPr>
                <w:b/>
                <w:i/>
              </w:rPr>
              <w:t>depdendent_speed_type</w:t>
            </w:r>
            <w:r w:rsidR="00B425A4">
              <w:t xml:space="preserve"> </w:t>
            </w:r>
            <w:r w:rsidR="00476C74">
              <w:t xml:space="preserve">Indicates situations which </w:t>
            </w:r>
            <w:r w:rsidR="00476C74">
              <w:lastRenderedPageBreak/>
              <w:t xml:space="preserve">would limit travel speed, such as weather, certain </w:t>
            </w:r>
            <w:r w:rsidR="00E53D2E">
              <w:t>times of day, or special zones.</w:t>
            </w:r>
          </w:p>
        </w:tc>
      </w:tr>
      <w:tr w:rsidR="004855BF" w:rsidRPr="0084175A" w:rsidTr="00D01314">
        <w:trPr>
          <w:trHeight w:val="345"/>
        </w:trPr>
        <w:tc>
          <w:tcPr>
            <w:tcW w:w="1009" w:type="pct"/>
            <w:vMerge w:val="restart"/>
            <w:shd w:val="clear" w:color="auto" w:fill="auto"/>
            <w:noWrap/>
            <w:vAlign w:val="center"/>
          </w:tcPr>
          <w:p w:rsidR="004855BF" w:rsidRPr="00FC69F8" w:rsidRDefault="004855BF" w:rsidP="00D01314">
            <w:pPr>
              <w:pStyle w:val="a"/>
              <w:rPr>
                <w:b/>
                <w:i/>
              </w:rPr>
            </w:pPr>
          </w:p>
        </w:tc>
        <w:tc>
          <w:tcPr>
            <w:tcW w:w="538" w:type="pct"/>
            <w:vMerge w:val="restart"/>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school</w:t>
            </w:r>
          </w:p>
        </w:tc>
        <w:tc>
          <w:tcPr>
            <w:tcW w:w="2000" w:type="pct"/>
            <w:shd w:val="clear" w:color="auto" w:fill="auto"/>
            <w:vAlign w:val="center"/>
          </w:tcPr>
          <w:p w:rsidR="004855BF" w:rsidRDefault="004855BF" w:rsidP="00D01314">
            <w:pPr>
              <w:pStyle w:val="a"/>
            </w:pPr>
            <w:r>
              <w:t>School</w:t>
            </w:r>
          </w:p>
        </w:tc>
      </w:tr>
      <w:tr w:rsidR="004855BF" w:rsidRPr="0084175A" w:rsidTr="00D01314">
        <w:trPr>
          <w:trHeight w:val="345"/>
        </w:trPr>
        <w:tc>
          <w:tcPr>
            <w:tcW w:w="1009" w:type="pct"/>
            <w:vMerge/>
            <w:shd w:val="clear" w:color="auto" w:fill="auto"/>
            <w:noWrap/>
            <w:vAlign w:val="center"/>
          </w:tcPr>
          <w:p w:rsidR="004855BF" w:rsidRPr="00FC69F8" w:rsidRDefault="004855BF" w:rsidP="00D01314">
            <w:pPr>
              <w:pStyle w:val="a"/>
              <w:rPr>
                <w:b/>
                <w:i/>
              </w:rPr>
            </w:pPr>
          </w:p>
        </w:tc>
        <w:tc>
          <w:tcPr>
            <w:tcW w:w="538" w:type="pct"/>
            <w:vMerge/>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rain</w:t>
            </w:r>
          </w:p>
        </w:tc>
        <w:tc>
          <w:tcPr>
            <w:tcW w:w="2000" w:type="pct"/>
            <w:shd w:val="clear" w:color="auto" w:fill="auto"/>
            <w:vAlign w:val="center"/>
          </w:tcPr>
          <w:p w:rsidR="004855BF" w:rsidRDefault="004855BF" w:rsidP="00D01314">
            <w:pPr>
              <w:pStyle w:val="a"/>
            </w:pPr>
            <w:r>
              <w:t>Rain</w:t>
            </w:r>
          </w:p>
        </w:tc>
      </w:tr>
      <w:tr w:rsidR="004855BF" w:rsidRPr="0084175A" w:rsidTr="00D01314">
        <w:trPr>
          <w:trHeight w:val="345"/>
        </w:trPr>
        <w:tc>
          <w:tcPr>
            <w:tcW w:w="1009" w:type="pct"/>
            <w:vMerge/>
            <w:shd w:val="clear" w:color="auto" w:fill="auto"/>
            <w:noWrap/>
            <w:vAlign w:val="center"/>
          </w:tcPr>
          <w:p w:rsidR="004855BF" w:rsidRPr="00FC69F8" w:rsidRDefault="004855BF" w:rsidP="00D01314">
            <w:pPr>
              <w:pStyle w:val="a"/>
              <w:rPr>
                <w:b/>
                <w:i/>
              </w:rPr>
            </w:pPr>
          </w:p>
        </w:tc>
        <w:tc>
          <w:tcPr>
            <w:tcW w:w="538" w:type="pct"/>
            <w:vMerge/>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snow</w:t>
            </w:r>
          </w:p>
        </w:tc>
        <w:tc>
          <w:tcPr>
            <w:tcW w:w="2000" w:type="pct"/>
            <w:shd w:val="clear" w:color="auto" w:fill="auto"/>
            <w:vAlign w:val="center"/>
          </w:tcPr>
          <w:p w:rsidR="004855BF" w:rsidRDefault="004855BF" w:rsidP="00D01314">
            <w:pPr>
              <w:pStyle w:val="a"/>
            </w:pPr>
            <w:r>
              <w:t>Snow</w:t>
            </w:r>
          </w:p>
        </w:tc>
      </w:tr>
      <w:tr w:rsidR="004855BF" w:rsidRPr="0084175A" w:rsidTr="00D01314">
        <w:trPr>
          <w:trHeight w:val="345"/>
        </w:trPr>
        <w:tc>
          <w:tcPr>
            <w:tcW w:w="1009" w:type="pct"/>
            <w:vMerge/>
            <w:shd w:val="clear" w:color="auto" w:fill="auto"/>
            <w:noWrap/>
            <w:vAlign w:val="center"/>
          </w:tcPr>
          <w:p w:rsidR="004855BF" w:rsidRPr="00FC69F8" w:rsidRDefault="004855BF" w:rsidP="00D01314">
            <w:pPr>
              <w:pStyle w:val="a"/>
              <w:rPr>
                <w:b/>
                <w:i/>
              </w:rPr>
            </w:pPr>
          </w:p>
        </w:tc>
        <w:tc>
          <w:tcPr>
            <w:tcW w:w="538" w:type="pct"/>
            <w:vMerge/>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time</w:t>
            </w:r>
          </w:p>
        </w:tc>
        <w:tc>
          <w:tcPr>
            <w:tcW w:w="2000" w:type="pct"/>
            <w:shd w:val="clear" w:color="auto" w:fill="auto"/>
            <w:vAlign w:val="center"/>
          </w:tcPr>
          <w:p w:rsidR="004855BF" w:rsidRDefault="004855BF" w:rsidP="00D01314">
            <w:pPr>
              <w:pStyle w:val="a"/>
            </w:pPr>
            <w:r>
              <w:t>Time</w:t>
            </w:r>
          </w:p>
        </w:tc>
      </w:tr>
      <w:tr w:rsidR="004855BF" w:rsidRPr="0084175A" w:rsidTr="00D01314">
        <w:trPr>
          <w:trHeight w:val="345"/>
        </w:trPr>
        <w:tc>
          <w:tcPr>
            <w:tcW w:w="1009" w:type="pct"/>
            <w:vMerge/>
            <w:shd w:val="clear" w:color="auto" w:fill="auto"/>
            <w:noWrap/>
            <w:vAlign w:val="center"/>
          </w:tcPr>
          <w:p w:rsidR="004855BF" w:rsidRPr="00FC69F8" w:rsidRDefault="004855BF" w:rsidP="00D01314">
            <w:pPr>
              <w:pStyle w:val="a"/>
              <w:rPr>
                <w:b/>
                <w:i/>
              </w:rPr>
            </w:pPr>
          </w:p>
        </w:tc>
        <w:tc>
          <w:tcPr>
            <w:tcW w:w="538" w:type="pct"/>
            <w:vMerge/>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seasonal</w:t>
            </w:r>
          </w:p>
        </w:tc>
        <w:tc>
          <w:tcPr>
            <w:tcW w:w="2000" w:type="pct"/>
            <w:shd w:val="clear" w:color="auto" w:fill="auto"/>
            <w:vAlign w:val="center"/>
          </w:tcPr>
          <w:p w:rsidR="004855BF" w:rsidRDefault="004855BF" w:rsidP="00D01314">
            <w:pPr>
              <w:pStyle w:val="a"/>
            </w:pPr>
            <w:r>
              <w:t>Seasonal</w:t>
            </w:r>
          </w:p>
        </w:tc>
      </w:tr>
      <w:tr w:rsidR="004855BF" w:rsidRPr="0084175A" w:rsidTr="00D01314">
        <w:trPr>
          <w:trHeight w:val="345"/>
        </w:trPr>
        <w:tc>
          <w:tcPr>
            <w:tcW w:w="1009" w:type="pct"/>
            <w:vMerge/>
            <w:shd w:val="clear" w:color="auto" w:fill="auto"/>
            <w:noWrap/>
            <w:vAlign w:val="center"/>
          </w:tcPr>
          <w:p w:rsidR="004855BF" w:rsidRPr="00FC69F8" w:rsidRDefault="004855BF" w:rsidP="00D01314">
            <w:pPr>
              <w:pStyle w:val="a"/>
              <w:rPr>
                <w:b/>
                <w:i/>
              </w:rPr>
            </w:pPr>
          </w:p>
        </w:tc>
        <w:tc>
          <w:tcPr>
            <w:tcW w:w="538" w:type="pct"/>
            <w:vMerge/>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lane</w:t>
            </w:r>
          </w:p>
        </w:tc>
        <w:tc>
          <w:tcPr>
            <w:tcW w:w="2000" w:type="pct"/>
            <w:shd w:val="clear" w:color="auto" w:fill="auto"/>
            <w:vAlign w:val="center"/>
          </w:tcPr>
          <w:p w:rsidR="004855BF" w:rsidRDefault="004855BF" w:rsidP="00D01314">
            <w:pPr>
              <w:pStyle w:val="a"/>
            </w:pPr>
            <w:r>
              <w:t>Lane</w:t>
            </w:r>
          </w:p>
        </w:tc>
      </w:tr>
      <w:tr w:rsidR="004855BF" w:rsidRPr="0084175A" w:rsidTr="00D01314">
        <w:trPr>
          <w:trHeight w:val="345"/>
        </w:trPr>
        <w:tc>
          <w:tcPr>
            <w:tcW w:w="1009" w:type="pct"/>
            <w:vMerge/>
            <w:shd w:val="clear" w:color="auto" w:fill="auto"/>
            <w:noWrap/>
            <w:vAlign w:val="center"/>
          </w:tcPr>
          <w:p w:rsidR="004855BF" w:rsidRPr="00FC69F8" w:rsidRDefault="004855BF" w:rsidP="00D01314">
            <w:pPr>
              <w:pStyle w:val="a"/>
              <w:rPr>
                <w:b/>
                <w:i/>
              </w:rPr>
            </w:pPr>
          </w:p>
        </w:tc>
        <w:tc>
          <w:tcPr>
            <w:tcW w:w="538" w:type="pct"/>
            <w:vMerge/>
            <w:vAlign w:val="center"/>
          </w:tcPr>
          <w:p w:rsidR="004855BF" w:rsidRDefault="004855BF" w:rsidP="00D01314">
            <w:pPr>
              <w:pStyle w:val="a"/>
              <w:jc w:val="center"/>
            </w:pPr>
          </w:p>
        </w:tc>
        <w:tc>
          <w:tcPr>
            <w:tcW w:w="1453" w:type="pct"/>
            <w:shd w:val="clear" w:color="auto" w:fill="auto"/>
            <w:noWrap/>
            <w:vAlign w:val="center"/>
          </w:tcPr>
          <w:p w:rsidR="004855BF" w:rsidRPr="00CC18D0" w:rsidRDefault="004855BF" w:rsidP="00D01314">
            <w:pPr>
              <w:pStyle w:val="a"/>
              <w:jc w:val="center"/>
              <w:rPr>
                <w:b/>
                <w:i/>
              </w:rPr>
            </w:pPr>
            <w:r w:rsidRPr="00CC18D0">
              <w:rPr>
                <w:b/>
                <w:i/>
              </w:rPr>
              <w:t>fog</w:t>
            </w:r>
          </w:p>
        </w:tc>
        <w:tc>
          <w:tcPr>
            <w:tcW w:w="2000" w:type="pct"/>
            <w:shd w:val="clear" w:color="auto" w:fill="auto"/>
            <w:vAlign w:val="center"/>
          </w:tcPr>
          <w:p w:rsidR="004855BF" w:rsidRDefault="004855BF" w:rsidP="00D01314">
            <w:pPr>
              <w:pStyle w:val="a"/>
            </w:pPr>
            <w:r>
              <w:t>Fog</w:t>
            </w:r>
          </w:p>
        </w:tc>
      </w:tr>
      <w:tr w:rsidR="00481BF6" w:rsidRPr="0084175A" w:rsidTr="00D01314">
        <w:trPr>
          <w:trHeight w:val="345"/>
        </w:trPr>
        <w:tc>
          <w:tcPr>
            <w:tcW w:w="1009" w:type="pct"/>
            <w:shd w:val="clear" w:color="auto" w:fill="auto"/>
            <w:noWrap/>
            <w:vAlign w:val="center"/>
          </w:tcPr>
          <w:p w:rsidR="00481BF6" w:rsidRPr="00FC69F8" w:rsidRDefault="007D3B8E" w:rsidP="00D01314">
            <w:pPr>
              <w:pStyle w:val="a"/>
              <w:rPr>
                <w:b/>
                <w:i/>
              </w:rPr>
            </w:pPr>
            <w:r>
              <w:rPr>
                <w:b/>
                <w:i/>
              </w:rPr>
              <w:t>time</w:t>
            </w:r>
          </w:p>
        </w:tc>
        <w:tc>
          <w:tcPr>
            <w:tcW w:w="538" w:type="pct"/>
            <w:vAlign w:val="center"/>
          </w:tcPr>
          <w:p w:rsidR="00481BF6" w:rsidRDefault="007D3B8E" w:rsidP="00D01314">
            <w:pPr>
              <w:pStyle w:val="a"/>
              <w:jc w:val="center"/>
            </w:pPr>
            <w:r>
              <w:t>N</w:t>
            </w:r>
          </w:p>
        </w:tc>
        <w:tc>
          <w:tcPr>
            <w:tcW w:w="1453" w:type="pct"/>
            <w:shd w:val="clear" w:color="auto" w:fill="auto"/>
            <w:noWrap/>
            <w:vAlign w:val="center"/>
          </w:tcPr>
          <w:p w:rsidR="00481BF6" w:rsidRDefault="009040C4" w:rsidP="00D01314">
            <w:pPr>
              <w:pStyle w:val="a"/>
              <w:jc w:val="center"/>
            </w:pPr>
            <w:r>
              <w:t>&lt;</w:t>
            </w:r>
            <w:r w:rsidRPr="00991093">
              <w:rPr>
                <w:i/>
              </w:rPr>
              <w:t>user defined</w:t>
            </w:r>
            <w:r>
              <w:t>&gt;</w:t>
            </w:r>
          </w:p>
        </w:tc>
        <w:tc>
          <w:tcPr>
            <w:tcW w:w="2000" w:type="pct"/>
            <w:shd w:val="clear" w:color="auto" w:fill="auto"/>
            <w:vAlign w:val="center"/>
          </w:tcPr>
          <w:p w:rsidR="00481BF6" w:rsidRDefault="00BA70B1" w:rsidP="00BA70B1">
            <w:pPr>
              <w:pStyle w:val="a"/>
            </w:pPr>
            <w:r>
              <w:t>T</w:t>
            </w:r>
            <w:r w:rsidR="00991093">
              <w:t xml:space="preserve">ime </w:t>
            </w:r>
            <w:r>
              <w:t>period valid for the speed limit</w:t>
            </w:r>
            <w:r w:rsidR="00E07E74">
              <w:t>.</w:t>
            </w:r>
          </w:p>
        </w:tc>
      </w:tr>
    </w:tbl>
    <w:p w:rsidR="00FF1B85" w:rsidRDefault="00FF1B85" w:rsidP="00FF1B85">
      <w:pPr>
        <w:pStyle w:val="Heading3"/>
        <w:rPr>
          <w:lang w:eastAsia="zh-CN"/>
        </w:rPr>
      </w:pPr>
      <w:bookmarkStart w:id="79" w:name="OLE_LINK45"/>
      <w:bookmarkStart w:id="80" w:name="OLE_LINK46"/>
      <w:r>
        <w:rPr>
          <w:lang w:eastAsia="zh-CN"/>
        </w:rPr>
        <w:t>V</w:t>
      </w:r>
      <w:r w:rsidRPr="0023323C">
        <w:rPr>
          <w:lang w:eastAsia="zh-CN"/>
        </w:rPr>
        <w:t>ehicle</w:t>
      </w:r>
      <w:r>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FF1B85" w:rsidRPr="0084175A" w:rsidTr="00D01314">
        <w:trPr>
          <w:trHeight w:val="330"/>
        </w:trPr>
        <w:tc>
          <w:tcPr>
            <w:tcW w:w="1009" w:type="pct"/>
            <w:shd w:val="clear" w:color="auto" w:fill="auto"/>
            <w:noWrap/>
            <w:vAlign w:val="center"/>
            <w:hideMark/>
          </w:tcPr>
          <w:p w:rsidR="00FF1B85" w:rsidRDefault="00FF1B85" w:rsidP="00D01314">
            <w:pPr>
              <w:jc w:val="center"/>
              <w:rPr>
                <w:rFonts w:cs="SimSun"/>
                <w:b/>
                <w:bCs/>
                <w:lang w:eastAsia="zh-CN"/>
              </w:rPr>
            </w:pPr>
            <w:r>
              <w:rPr>
                <w:rFonts w:hint="eastAsia"/>
                <w:b/>
                <w:bCs/>
                <w:lang w:eastAsia="zh-CN"/>
              </w:rPr>
              <w:t>Key</w:t>
            </w:r>
          </w:p>
        </w:tc>
        <w:tc>
          <w:tcPr>
            <w:tcW w:w="538" w:type="pct"/>
          </w:tcPr>
          <w:p w:rsidR="00FF1B85" w:rsidRDefault="00FF1B85" w:rsidP="00D01314">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FF1B85" w:rsidRDefault="00FF1B85" w:rsidP="00D01314">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FF1B85" w:rsidRDefault="00FF1B85" w:rsidP="00D01314">
            <w:pPr>
              <w:jc w:val="center"/>
              <w:rPr>
                <w:rFonts w:cs="SimSun"/>
                <w:b/>
                <w:bCs/>
              </w:rPr>
            </w:pPr>
            <w:r>
              <w:rPr>
                <w:rFonts w:cs="SimSun"/>
                <w:b/>
                <w:bCs/>
              </w:rPr>
              <w:t>Description</w:t>
            </w:r>
          </w:p>
        </w:tc>
      </w:tr>
      <w:tr w:rsidR="00FF1B85" w:rsidRPr="0084175A" w:rsidTr="00D01314">
        <w:trPr>
          <w:trHeight w:val="345"/>
        </w:trPr>
        <w:tc>
          <w:tcPr>
            <w:tcW w:w="1009" w:type="pct"/>
            <w:shd w:val="clear" w:color="auto" w:fill="auto"/>
            <w:noWrap/>
            <w:vAlign w:val="center"/>
          </w:tcPr>
          <w:p w:rsidR="00FF1B85" w:rsidRPr="00B86AA2" w:rsidRDefault="00FF1B85" w:rsidP="00D01314">
            <w:pPr>
              <w:pStyle w:val="a"/>
              <w:rPr>
                <w:b/>
                <w:i/>
              </w:rPr>
            </w:pPr>
            <w:r w:rsidRPr="00BD7621">
              <w:rPr>
                <w:b/>
                <w:i/>
              </w:rPr>
              <w:t>applicable_to</w:t>
            </w:r>
          </w:p>
        </w:tc>
        <w:tc>
          <w:tcPr>
            <w:tcW w:w="538" w:type="pct"/>
            <w:vAlign w:val="center"/>
          </w:tcPr>
          <w:p w:rsidR="00FF1B85" w:rsidRDefault="00FF1B85" w:rsidP="00D01314">
            <w:pPr>
              <w:pStyle w:val="a"/>
              <w:jc w:val="center"/>
            </w:pPr>
            <w:r>
              <w:t>N</w:t>
            </w:r>
          </w:p>
        </w:tc>
        <w:tc>
          <w:tcPr>
            <w:tcW w:w="1453" w:type="pct"/>
            <w:shd w:val="clear" w:color="auto" w:fill="auto"/>
            <w:noWrap/>
            <w:vAlign w:val="center"/>
          </w:tcPr>
          <w:p w:rsidR="00FF1B85" w:rsidRDefault="00FF1B85" w:rsidP="00D01314">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000" w:type="pct"/>
            <w:shd w:val="clear" w:color="auto" w:fill="auto"/>
            <w:vAlign w:val="center"/>
          </w:tcPr>
          <w:p w:rsidR="00FF1B85" w:rsidRDefault="00FF1B85" w:rsidP="00D01314">
            <w:pPr>
              <w:pStyle w:val="a"/>
            </w:pPr>
            <w:r>
              <w:t>I</w:t>
            </w:r>
            <w:r w:rsidRPr="00620B7F">
              <w:t>ndicates</w:t>
            </w:r>
            <w:r>
              <w:t xml:space="preserve"> the vehicles</w:t>
            </w:r>
            <w:r w:rsidR="009E32EE">
              <w:t xml:space="preserve"> involved with the special speed limit</w:t>
            </w:r>
          </w:p>
        </w:tc>
      </w:tr>
      <w:bookmarkEnd w:id="79"/>
      <w:bookmarkEnd w:id="80"/>
    </w:tbl>
    <w:p w:rsidR="006145AC" w:rsidRPr="006145AC" w:rsidRDefault="006145AC" w:rsidP="006145AC">
      <w:pPr>
        <w:rPr>
          <w:lang w:eastAsia="zh-CN"/>
        </w:rPr>
      </w:pPr>
    </w:p>
    <w:p w:rsidR="0062007D" w:rsidRDefault="006F552D" w:rsidP="00235A94">
      <w:pPr>
        <w:pStyle w:val="Heading3"/>
        <w:rPr>
          <w:lang w:eastAsia="zh-CN"/>
        </w:rPr>
      </w:pPr>
      <w:r>
        <w:rPr>
          <w:lang w:eastAsia="zh-CN"/>
        </w:rPr>
        <w:t>Other Attribute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62007D" w:rsidRPr="0084175A" w:rsidTr="00D01314">
        <w:trPr>
          <w:trHeight w:val="330"/>
        </w:trPr>
        <w:tc>
          <w:tcPr>
            <w:tcW w:w="1009" w:type="pct"/>
            <w:shd w:val="clear" w:color="auto" w:fill="auto"/>
            <w:noWrap/>
            <w:vAlign w:val="center"/>
            <w:hideMark/>
          </w:tcPr>
          <w:p w:rsidR="0062007D" w:rsidRDefault="0062007D" w:rsidP="00D01314">
            <w:pPr>
              <w:jc w:val="center"/>
              <w:rPr>
                <w:rFonts w:cs="SimSun"/>
                <w:b/>
                <w:bCs/>
                <w:lang w:eastAsia="zh-CN"/>
              </w:rPr>
            </w:pPr>
            <w:r>
              <w:rPr>
                <w:rFonts w:hint="eastAsia"/>
                <w:b/>
                <w:bCs/>
                <w:lang w:eastAsia="zh-CN"/>
              </w:rPr>
              <w:t>Key</w:t>
            </w:r>
          </w:p>
        </w:tc>
        <w:tc>
          <w:tcPr>
            <w:tcW w:w="538" w:type="pct"/>
          </w:tcPr>
          <w:p w:rsidR="0062007D" w:rsidRDefault="0062007D" w:rsidP="00D01314">
            <w:pPr>
              <w:jc w:val="center"/>
              <w:rPr>
                <w:rFonts w:cs="SimSun"/>
                <w:b/>
                <w:bCs/>
                <w:lang w:eastAsia="zh-CN"/>
              </w:rPr>
            </w:pPr>
            <w:r w:rsidRPr="00330ED0">
              <w:rPr>
                <w:rFonts w:cs="SimSun"/>
                <w:b/>
                <w:bCs/>
              </w:rPr>
              <w:t>Mandatory</w:t>
            </w:r>
          </w:p>
        </w:tc>
        <w:tc>
          <w:tcPr>
            <w:tcW w:w="1453" w:type="pct"/>
            <w:shd w:val="clear" w:color="auto" w:fill="auto"/>
            <w:noWrap/>
            <w:vAlign w:val="center"/>
            <w:hideMark/>
          </w:tcPr>
          <w:p w:rsidR="0062007D" w:rsidRDefault="0062007D" w:rsidP="00D01314">
            <w:pPr>
              <w:jc w:val="center"/>
              <w:rPr>
                <w:rFonts w:cs="SimSun"/>
                <w:b/>
                <w:bCs/>
                <w:lang w:eastAsia="zh-CN"/>
              </w:rPr>
            </w:pPr>
            <w:r>
              <w:rPr>
                <w:rFonts w:cs="SimSun" w:hint="eastAsia"/>
                <w:b/>
                <w:bCs/>
                <w:lang w:eastAsia="zh-CN"/>
              </w:rPr>
              <w:t>Value</w:t>
            </w:r>
          </w:p>
        </w:tc>
        <w:tc>
          <w:tcPr>
            <w:tcW w:w="2000" w:type="pct"/>
            <w:shd w:val="clear" w:color="auto" w:fill="auto"/>
            <w:noWrap/>
            <w:vAlign w:val="center"/>
            <w:hideMark/>
          </w:tcPr>
          <w:p w:rsidR="0062007D" w:rsidRDefault="0062007D" w:rsidP="00D01314">
            <w:pPr>
              <w:jc w:val="center"/>
              <w:rPr>
                <w:rFonts w:cs="SimSun"/>
                <w:b/>
                <w:bCs/>
              </w:rPr>
            </w:pPr>
            <w:r>
              <w:rPr>
                <w:rFonts w:cs="SimSun"/>
                <w:b/>
                <w:bCs/>
              </w:rPr>
              <w:t>Description</w:t>
            </w:r>
          </w:p>
        </w:tc>
      </w:tr>
      <w:tr w:rsidR="0062007D" w:rsidRPr="0084175A" w:rsidTr="00D01314">
        <w:trPr>
          <w:trHeight w:val="345"/>
        </w:trPr>
        <w:tc>
          <w:tcPr>
            <w:tcW w:w="1009" w:type="pct"/>
            <w:shd w:val="clear" w:color="auto" w:fill="auto"/>
            <w:noWrap/>
            <w:vAlign w:val="center"/>
          </w:tcPr>
          <w:p w:rsidR="0062007D" w:rsidRPr="00B86AA2" w:rsidRDefault="0062007D" w:rsidP="00D01314">
            <w:pPr>
              <w:pStyle w:val="a"/>
              <w:rPr>
                <w:b/>
                <w:i/>
              </w:rPr>
            </w:pPr>
            <w:r w:rsidRPr="0062007D">
              <w:rPr>
                <w:b/>
                <w:i/>
              </w:rPr>
              <w:t>condition_id</w:t>
            </w:r>
          </w:p>
        </w:tc>
        <w:tc>
          <w:tcPr>
            <w:tcW w:w="538" w:type="pct"/>
            <w:vAlign w:val="center"/>
          </w:tcPr>
          <w:p w:rsidR="0062007D" w:rsidRDefault="0062007D" w:rsidP="00D01314">
            <w:pPr>
              <w:pStyle w:val="a"/>
              <w:jc w:val="center"/>
            </w:pPr>
            <w:r>
              <w:t>N</w:t>
            </w:r>
          </w:p>
        </w:tc>
        <w:tc>
          <w:tcPr>
            <w:tcW w:w="1453" w:type="pct"/>
            <w:shd w:val="clear" w:color="auto" w:fill="auto"/>
            <w:noWrap/>
            <w:vAlign w:val="center"/>
          </w:tcPr>
          <w:p w:rsidR="0062007D" w:rsidRDefault="0062007D" w:rsidP="00D01314">
            <w:pPr>
              <w:pStyle w:val="a"/>
              <w:jc w:val="center"/>
            </w:pPr>
            <w:r>
              <w:t>&lt;</w:t>
            </w:r>
            <w:r w:rsidRPr="0062007D">
              <w:rPr>
                <w:i/>
              </w:rPr>
              <w:t>user defined</w:t>
            </w:r>
            <w:r>
              <w:t>&gt;</w:t>
            </w:r>
          </w:p>
        </w:tc>
        <w:tc>
          <w:tcPr>
            <w:tcW w:w="2000" w:type="pct"/>
            <w:shd w:val="clear" w:color="auto" w:fill="auto"/>
            <w:vAlign w:val="center"/>
          </w:tcPr>
          <w:p w:rsidR="0062007D" w:rsidRDefault="00354646" w:rsidP="00D01314">
            <w:pPr>
              <w:pStyle w:val="a"/>
            </w:pPr>
            <w:r>
              <w:t>HERE condition relation id (HERE only).</w:t>
            </w:r>
          </w:p>
        </w:tc>
      </w:tr>
      <w:tr w:rsidR="00A05F60" w:rsidRPr="0084175A" w:rsidTr="00D01314">
        <w:trPr>
          <w:trHeight w:val="345"/>
        </w:trPr>
        <w:tc>
          <w:tcPr>
            <w:tcW w:w="1009" w:type="pct"/>
            <w:shd w:val="clear" w:color="auto" w:fill="auto"/>
            <w:noWrap/>
            <w:vAlign w:val="center"/>
          </w:tcPr>
          <w:p w:rsidR="00A05F60" w:rsidRPr="0062007D" w:rsidRDefault="00FC1615" w:rsidP="00FC1615">
            <w:pPr>
              <w:pStyle w:val="a"/>
              <w:rPr>
                <w:b/>
                <w:i/>
              </w:rPr>
            </w:pPr>
            <w:bookmarkStart w:id="81" w:name="OLE_LINK41"/>
            <w:bookmarkStart w:id="82" w:name="OLE_LINK42"/>
            <w:r>
              <w:rPr>
                <w:b/>
                <w:i/>
              </w:rPr>
              <w:t>traffic_calming</w:t>
            </w:r>
            <w:bookmarkEnd w:id="81"/>
            <w:bookmarkEnd w:id="82"/>
          </w:p>
        </w:tc>
        <w:tc>
          <w:tcPr>
            <w:tcW w:w="538" w:type="pct"/>
            <w:vAlign w:val="center"/>
          </w:tcPr>
          <w:p w:rsidR="00A05F60" w:rsidRDefault="00E6219A" w:rsidP="00D01314">
            <w:pPr>
              <w:pStyle w:val="a"/>
              <w:jc w:val="center"/>
            </w:pPr>
            <w:r>
              <w:t>N</w:t>
            </w:r>
          </w:p>
        </w:tc>
        <w:tc>
          <w:tcPr>
            <w:tcW w:w="1453" w:type="pct"/>
            <w:shd w:val="clear" w:color="auto" w:fill="auto"/>
            <w:noWrap/>
            <w:vAlign w:val="center"/>
          </w:tcPr>
          <w:p w:rsidR="00A05F60" w:rsidRDefault="00A05F60" w:rsidP="00D01314">
            <w:pPr>
              <w:pStyle w:val="a"/>
              <w:jc w:val="center"/>
            </w:pPr>
          </w:p>
        </w:tc>
        <w:tc>
          <w:tcPr>
            <w:tcW w:w="2000" w:type="pct"/>
            <w:shd w:val="clear" w:color="auto" w:fill="auto"/>
            <w:vAlign w:val="center"/>
          </w:tcPr>
          <w:p w:rsidR="00A05F60" w:rsidRDefault="00A05F60" w:rsidP="00D01314">
            <w:pPr>
              <w:pStyle w:val="a"/>
            </w:pPr>
          </w:p>
        </w:tc>
      </w:tr>
      <w:tr w:rsidR="00FC1615" w:rsidRPr="0084175A" w:rsidTr="00D01314">
        <w:trPr>
          <w:trHeight w:val="345"/>
        </w:trPr>
        <w:tc>
          <w:tcPr>
            <w:tcW w:w="1009" w:type="pct"/>
            <w:shd w:val="clear" w:color="auto" w:fill="auto"/>
            <w:noWrap/>
            <w:vAlign w:val="center"/>
          </w:tcPr>
          <w:p w:rsidR="00FC1615" w:rsidRDefault="00FC1615" w:rsidP="00FC1615">
            <w:pPr>
              <w:pStyle w:val="a"/>
              <w:rPr>
                <w:b/>
                <w:i/>
              </w:rPr>
            </w:pPr>
            <w:r w:rsidRPr="00FC1615">
              <w:rPr>
                <w:b/>
                <w:i/>
              </w:rPr>
              <w:t>type</w:t>
            </w:r>
          </w:p>
        </w:tc>
        <w:tc>
          <w:tcPr>
            <w:tcW w:w="538" w:type="pct"/>
            <w:vAlign w:val="center"/>
          </w:tcPr>
          <w:p w:rsidR="00FC1615" w:rsidRDefault="00FC1615" w:rsidP="00D01314">
            <w:pPr>
              <w:pStyle w:val="a"/>
              <w:jc w:val="center"/>
            </w:pPr>
            <w:r>
              <w:t>Y</w:t>
            </w:r>
          </w:p>
        </w:tc>
        <w:tc>
          <w:tcPr>
            <w:tcW w:w="1453" w:type="pct"/>
            <w:shd w:val="clear" w:color="auto" w:fill="auto"/>
            <w:noWrap/>
            <w:vAlign w:val="center"/>
          </w:tcPr>
          <w:p w:rsidR="00FC1615" w:rsidRPr="00FC1615" w:rsidRDefault="00FC1615" w:rsidP="00D01314">
            <w:pPr>
              <w:pStyle w:val="a"/>
              <w:jc w:val="center"/>
              <w:rPr>
                <w:b/>
                <w:i/>
              </w:rPr>
            </w:pPr>
            <w:r w:rsidRPr="00FC1615">
              <w:rPr>
                <w:b/>
                <w:i/>
              </w:rPr>
              <w:t>adas:maxspeed</w:t>
            </w:r>
          </w:p>
        </w:tc>
        <w:tc>
          <w:tcPr>
            <w:tcW w:w="2000" w:type="pct"/>
            <w:shd w:val="clear" w:color="auto" w:fill="auto"/>
            <w:vAlign w:val="center"/>
          </w:tcPr>
          <w:p w:rsidR="00FC1615" w:rsidRDefault="007D2DC4" w:rsidP="00F03D76">
            <w:pPr>
              <w:pStyle w:val="a"/>
            </w:pPr>
            <w:r>
              <w:rPr>
                <w:rFonts w:hint="eastAsia"/>
              </w:rPr>
              <w:t>TeleNav defined type for</w:t>
            </w:r>
            <w:r>
              <w:t xml:space="preserve"> special speed limit</w:t>
            </w:r>
            <w:r>
              <w:rPr>
                <w:rFonts w:hint="eastAsia"/>
              </w:rPr>
              <w:t xml:space="preserve">, </w:t>
            </w:r>
            <w:r>
              <w:t>identifies</w:t>
            </w:r>
            <w:r>
              <w:rPr>
                <w:rFonts w:hint="eastAsia"/>
              </w:rPr>
              <w:t xml:space="preserve"> it</w:t>
            </w:r>
            <w:r>
              <w:t>’</w:t>
            </w:r>
            <w:r w:rsidR="00F03D76">
              <w:rPr>
                <w:rFonts w:hint="eastAsia"/>
              </w:rPr>
              <w:t>s a</w:t>
            </w:r>
            <w:r>
              <w:rPr>
                <w:rFonts w:hint="eastAsia"/>
              </w:rPr>
              <w:t xml:space="preserve"> </w:t>
            </w:r>
            <w:r w:rsidR="00F03D76">
              <w:t xml:space="preserve">special speed limit </w:t>
            </w:r>
            <w:r>
              <w:rPr>
                <w:rFonts w:hint="eastAsia"/>
              </w:rPr>
              <w:t>record.</w:t>
            </w:r>
          </w:p>
          <w:p w:rsidR="00F609C0" w:rsidRDefault="00F609C0" w:rsidP="00F03D76">
            <w:pPr>
              <w:pStyle w:val="a"/>
            </w:pPr>
          </w:p>
          <w:p w:rsidR="00F609C0" w:rsidRDefault="00F609C0" w:rsidP="00F03D76">
            <w:pPr>
              <w:pStyle w:val="a"/>
            </w:pPr>
            <w:r>
              <w:t xml:space="preserve">Actually, it’s not </w:t>
            </w:r>
            <w:r w:rsidR="00A55CB1">
              <w:t xml:space="preserve">an </w:t>
            </w:r>
            <w:r>
              <w:t>ADAS attribute, but will be used by ADAS.</w:t>
            </w:r>
          </w:p>
        </w:tc>
      </w:tr>
    </w:tbl>
    <w:p w:rsidR="0062007D" w:rsidRPr="0062007D" w:rsidRDefault="0062007D" w:rsidP="0062007D">
      <w:pPr>
        <w:rPr>
          <w:lang w:eastAsia="zh-CN"/>
        </w:rPr>
      </w:pPr>
    </w:p>
    <w:p w:rsidR="006F552D" w:rsidRDefault="006F552D" w:rsidP="006F552D">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0D0DD9" w:rsidRPr="0084175A" w:rsidTr="00D01314">
        <w:trPr>
          <w:trHeight w:val="330"/>
        </w:trPr>
        <w:tc>
          <w:tcPr>
            <w:tcW w:w="794" w:type="pct"/>
            <w:shd w:val="clear" w:color="auto" w:fill="auto"/>
            <w:noWrap/>
            <w:vAlign w:val="center"/>
            <w:hideMark/>
          </w:tcPr>
          <w:p w:rsidR="000D0DD9" w:rsidRDefault="000D0DD9" w:rsidP="00D01314">
            <w:pPr>
              <w:jc w:val="center"/>
              <w:rPr>
                <w:rFonts w:cs="SimSun"/>
                <w:b/>
                <w:bCs/>
                <w:lang w:eastAsia="zh-CN"/>
              </w:rPr>
            </w:pPr>
            <w:r>
              <w:rPr>
                <w:rFonts w:cs="SimSun"/>
                <w:b/>
                <w:bCs/>
                <w:lang w:eastAsia="zh-CN"/>
              </w:rPr>
              <w:t xml:space="preserve">Sequence No. </w:t>
            </w:r>
          </w:p>
        </w:tc>
        <w:tc>
          <w:tcPr>
            <w:tcW w:w="753" w:type="pct"/>
          </w:tcPr>
          <w:p w:rsidR="000D0DD9" w:rsidRDefault="000D0DD9" w:rsidP="00D01314">
            <w:pPr>
              <w:jc w:val="center"/>
              <w:rPr>
                <w:rFonts w:cs="SimSun"/>
                <w:b/>
                <w:bCs/>
                <w:lang w:eastAsia="zh-CN"/>
              </w:rPr>
            </w:pPr>
            <w:r>
              <w:rPr>
                <w:rFonts w:cs="SimSun"/>
                <w:b/>
                <w:bCs/>
              </w:rPr>
              <w:t>Member Type</w:t>
            </w:r>
          </w:p>
        </w:tc>
        <w:tc>
          <w:tcPr>
            <w:tcW w:w="753" w:type="pct"/>
            <w:shd w:val="clear" w:color="auto" w:fill="auto"/>
            <w:noWrap/>
            <w:vAlign w:val="center"/>
            <w:hideMark/>
          </w:tcPr>
          <w:p w:rsidR="000D0DD9" w:rsidRDefault="000D0DD9" w:rsidP="00D01314">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0D0DD9" w:rsidRDefault="000D0DD9" w:rsidP="00D01314">
            <w:pPr>
              <w:jc w:val="center"/>
              <w:rPr>
                <w:rFonts w:cs="SimSun"/>
                <w:b/>
                <w:bCs/>
              </w:rPr>
            </w:pPr>
            <w:r>
              <w:rPr>
                <w:rFonts w:cs="SimSun"/>
                <w:b/>
                <w:bCs/>
              </w:rPr>
              <w:t>Description</w:t>
            </w:r>
          </w:p>
        </w:tc>
      </w:tr>
      <w:tr w:rsidR="000D0DD9" w:rsidRPr="0084175A" w:rsidTr="00D01314">
        <w:trPr>
          <w:trHeight w:val="345"/>
        </w:trPr>
        <w:tc>
          <w:tcPr>
            <w:tcW w:w="794" w:type="pct"/>
            <w:shd w:val="clear" w:color="auto" w:fill="auto"/>
            <w:noWrap/>
            <w:vAlign w:val="center"/>
          </w:tcPr>
          <w:p w:rsidR="000D0DD9" w:rsidRPr="00B86AA2" w:rsidRDefault="000D0DD9" w:rsidP="00D01314">
            <w:pPr>
              <w:pStyle w:val="a"/>
              <w:jc w:val="center"/>
              <w:rPr>
                <w:b/>
                <w:i/>
              </w:rPr>
            </w:pPr>
            <w:r>
              <w:rPr>
                <w:b/>
                <w:i/>
              </w:rPr>
              <w:t>0</w:t>
            </w:r>
          </w:p>
        </w:tc>
        <w:tc>
          <w:tcPr>
            <w:tcW w:w="753" w:type="pct"/>
            <w:vAlign w:val="center"/>
          </w:tcPr>
          <w:p w:rsidR="000D0DD9" w:rsidRPr="00E01A83" w:rsidRDefault="000D0DD9" w:rsidP="00D01314">
            <w:pPr>
              <w:pStyle w:val="a"/>
              <w:jc w:val="center"/>
              <w:rPr>
                <w:b/>
                <w:i/>
              </w:rPr>
            </w:pPr>
            <w:r w:rsidRPr="00E01A83">
              <w:rPr>
                <w:b/>
                <w:i/>
              </w:rPr>
              <w:t>W</w:t>
            </w:r>
          </w:p>
        </w:tc>
        <w:tc>
          <w:tcPr>
            <w:tcW w:w="753" w:type="pct"/>
            <w:shd w:val="clear" w:color="auto" w:fill="auto"/>
            <w:noWrap/>
            <w:vAlign w:val="center"/>
          </w:tcPr>
          <w:p w:rsidR="000D0DD9" w:rsidRPr="00E01A83" w:rsidRDefault="000D0DD9" w:rsidP="00D01314">
            <w:pPr>
              <w:pStyle w:val="a"/>
              <w:jc w:val="center"/>
              <w:rPr>
                <w:b/>
                <w:i/>
              </w:rPr>
            </w:pPr>
            <w:r w:rsidRPr="00E01A83">
              <w:rPr>
                <w:b/>
                <w:i/>
              </w:rPr>
              <w:t>from</w:t>
            </w:r>
          </w:p>
        </w:tc>
        <w:tc>
          <w:tcPr>
            <w:tcW w:w="2700" w:type="pct"/>
            <w:shd w:val="clear" w:color="auto" w:fill="auto"/>
            <w:vAlign w:val="center"/>
          </w:tcPr>
          <w:p w:rsidR="000D0DD9" w:rsidRDefault="000D0DD9" w:rsidP="00D01314">
            <w:pPr>
              <w:pStyle w:val="a"/>
            </w:pPr>
            <w:r>
              <w:t xml:space="preserve">The link </w:t>
            </w:r>
            <w:r w:rsidR="00D3144D">
              <w:t>associated with the special speed limit.</w:t>
            </w:r>
          </w:p>
        </w:tc>
      </w:tr>
      <w:tr w:rsidR="000D0DD9" w:rsidRPr="0084175A" w:rsidTr="00D01314">
        <w:trPr>
          <w:trHeight w:val="345"/>
        </w:trPr>
        <w:tc>
          <w:tcPr>
            <w:tcW w:w="794" w:type="pct"/>
            <w:shd w:val="clear" w:color="auto" w:fill="auto"/>
            <w:noWrap/>
            <w:vAlign w:val="center"/>
          </w:tcPr>
          <w:p w:rsidR="000D0DD9" w:rsidRDefault="000D0DD9" w:rsidP="00D01314">
            <w:pPr>
              <w:pStyle w:val="a"/>
              <w:jc w:val="center"/>
              <w:rPr>
                <w:b/>
                <w:i/>
              </w:rPr>
            </w:pPr>
            <w:r>
              <w:rPr>
                <w:b/>
                <w:i/>
              </w:rPr>
              <w:t>1</w:t>
            </w:r>
          </w:p>
        </w:tc>
        <w:tc>
          <w:tcPr>
            <w:tcW w:w="753" w:type="pct"/>
            <w:vAlign w:val="center"/>
          </w:tcPr>
          <w:p w:rsidR="000D0DD9" w:rsidRPr="00E01A83" w:rsidRDefault="000D0DD9" w:rsidP="00D01314">
            <w:pPr>
              <w:pStyle w:val="a"/>
              <w:jc w:val="center"/>
              <w:rPr>
                <w:b/>
                <w:i/>
              </w:rPr>
            </w:pPr>
            <w:r>
              <w:rPr>
                <w:b/>
                <w:i/>
              </w:rPr>
              <w:t>N</w:t>
            </w:r>
          </w:p>
        </w:tc>
        <w:tc>
          <w:tcPr>
            <w:tcW w:w="753" w:type="pct"/>
            <w:shd w:val="clear" w:color="auto" w:fill="auto"/>
            <w:noWrap/>
            <w:vAlign w:val="center"/>
          </w:tcPr>
          <w:p w:rsidR="000D0DD9" w:rsidRPr="00E01A83" w:rsidRDefault="000D0DD9" w:rsidP="00D01314">
            <w:pPr>
              <w:pStyle w:val="a"/>
              <w:jc w:val="center"/>
              <w:rPr>
                <w:b/>
                <w:i/>
              </w:rPr>
            </w:pPr>
            <w:r>
              <w:rPr>
                <w:b/>
                <w:i/>
              </w:rPr>
              <w:t>via</w:t>
            </w:r>
          </w:p>
        </w:tc>
        <w:tc>
          <w:tcPr>
            <w:tcW w:w="2700" w:type="pct"/>
            <w:shd w:val="clear" w:color="auto" w:fill="auto"/>
            <w:vAlign w:val="center"/>
          </w:tcPr>
          <w:p w:rsidR="000D0DD9" w:rsidRDefault="000D0DD9" w:rsidP="00850C26">
            <w:pPr>
              <w:pStyle w:val="a"/>
            </w:pPr>
            <w:r>
              <w:t>The destination point of the</w:t>
            </w:r>
            <w:r w:rsidR="00E16A6A">
              <w:t xml:space="preserve"> special speed limit</w:t>
            </w:r>
            <w:r>
              <w:t xml:space="preserve">. </w:t>
            </w:r>
          </w:p>
        </w:tc>
      </w:tr>
    </w:tbl>
    <w:p w:rsidR="00696F23" w:rsidRPr="00696F23" w:rsidRDefault="00696F23" w:rsidP="00696F23">
      <w:pPr>
        <w:rPr>
          <w:lang w:eastAsia="zh-CN"/>
        </w:rPr>
      </w:pPr>
    </w:p>
    <w:bookmarkEnd w:id="43"/>
    <w:bookmarkEnd w:id="44"/>
    <w:bookmarkEnd w:id="45"/>
    <w:p w:rsidR="00272A1D" w:rsidRDefault="00272A1D" w:rsidP="00272A1D">
      <w:pPr>
        <w:pStyle w:val="Heading2"/>
        <w:rPr>
          <w:lang w:eastAsia="zh-CN"/>
        </w:rPr>
      </w:pPr>
      <w:r>
        <w:rPr>
          <w:lang w:eastAsia="zh-CN"/>
        </w:rPr>
        <w:t>Dir Slope</w:t>
      </w:r>
    </w:p>
    <w:p w:rsidR="00272A1D" w:rsidRDefault="00272A1D" w:rsidP="00272A1D">
      <w:pPr>
        <w:pStyle w:val="Heading3"/>
        <w:rPr>
          <w:lang w:eastAsia="zh-CN"/>
        </w:rPr>
      </w:pPr>
      <w:r>
        <w:rPr>
          <w:lang w:eastAsia="zh-CN"/>
        </w:rPr>
        <w:t>Dir Slope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8"/>
        <w:gridCol w:w="1418"/>
        <w:gridCol w:w="3687"/>
        <w:gridCol w:w="5413"/>
      </w:tblGrid>
      <w:tr w:rsidR="00272A1D" w:rsidRPr="0084175A" w:rsidTr="009977D3">
        <w:trPr>
          <w:trHeight w:val="330"/>
        </w:trPr>
        <w:tc>
          <w:tcPr>
            <w:tcW w:w="1009" w:type="pct"/>
            <w:shd w:val="clear" w:color="auto" w:fill="auto"/>
            <w:noWrap/>
            <w:vAlign w:val="center"/>
            <w:hideMark/>
          </w:tcPr>
          <w:p w:rsidR="00272A1D" w:rsidRDefault="00272A1D" w:rsidP="009977D3">
            <w:pPr>
              <w:jc w:val="center"/>
              <w:rPr>
                <w:rFonts w:cs="SimSun"/>
                <w:b/>
                <w:bCs/>
                <w:lang w:eastAsia="zh-CN"/>
              </w:rPr>
            </w:pPr>
            <w:r>
              <w:rPr>
                <w:rFonts w:hint="eastAsia"/>
                <w:b/>
                <w:bCs/>
                <w:lang w:eastAsia="zh-CN"/>
              </w:rPr>
              <w:t>Key</w:t>
            </w:r>
          </w:p>
        </w:tc>
        <w:tc>
          <w:tcPr>
            <w:tcW w:w="538" w:type="pct"/>
          </w:tcPr>
          <w:p w:rsidR="00272A1D" w:rsidRDefault="00272A1D" w:rsidP="009977D3">
            <w:pPr>
              <w:jc w:val="center"/>
              <w:rPr>
                <w:rFonts w:cs="SimSun"/>
                <w:b/>
                <w:bCs/>
                <w:lang w:eastAsia="zh-CN"/>
              </w:rPr>
            </w:pPr>
            <w:r w:rsidRPr="00330ED0">
              <w:rPr>
                <w:rFonts w:cs="SimSun"/>
                <w:b/>
                <w:bCs/>
              </w:rPr>
              <w:t>Mandatory</w:t>
            </w:r>
          </w:p>
        </w:tc>
        <w:tc>
          <w:tcPr>
            <w:tcW w:w="1399" w:type="pct"/>
            <w:shd w:val="clear" w:color="auto" w:fill="auto"/>
            <w:noWrap/>
            <w:vAlign w:val="center"/>
            <w:hideMark/>
          </w:tcPr>
          <w:p w:rsidR="00272A1D" w:rsidRDefault="00272A1D" w:rsidP="009977D3">
            <w:pPr>
              <w:jc w:val="center"/>
              <w:rPr>
                <w:rFonts w:cs="SimSun"/>
                <w:b/>
                <w:bCs/>
                <w:lang w:eastAsia="zh-CN"/>
              </w:rPr>
            </w:pPr>
            <w:r>
              <w:rPr>
                <w:rFonts w:cs="SimSun" w:hint="eastAsia"/>
                <w:b/>
                <w:bCs/>
                <w:lang w:eastAsia="zh-CN"/>
              </w:rPr>
              <w:t>Value</w:t>
            </w:r>
          </w:p>
        </w:tc>
        <w:tc>
          <w:tcPr>
            <w:tcW w:w="2054" w:type="pct"/>
            <w:shd w:val="clear" w:color="auto" w:fill="auto"/>
            <w:noWrap/>
            <w:vAlign w:val="center"/>
            <w:hideMark/>
          </w:tcPr>
          <w:p w:rsidR="00272A1D" w:rsidRDefault="00272A1D" w:rsidP="009977D3">
            <w:pPr>
              <w:jc w:val="center"/>
              <w:rPr>
                <w:rFonts w:cs="SimSun"/>
                <w:b/>
                <w:bCs/>
              </w:rPr>
            </w:pPr>
            <w:r>
              <w:rPr>
                <w:rFonts w:cs="SimSun"/>
                <w:b/>
                <w:bCs/>
              </w:rPr>
              <w:t>Description</w:t>
            </w:r>
          </w:p>
        </w:tc>
      </w:tr>
      <w:tr w:rsidR="00272A1D" w:rsidRPr="0084175A" w:rsidTr="009977D3">
        <w:trPr>
          <w:trHeight w:val="345"/>
        </w:trPr>
        <w:tc>
          <w:tcPr>
            <w:tcW w:w="1009" w:type="pct"/>
            <w:shd w:val="clear" w:color="auto" w:fill="auto"/>
            <w:noWrap/>
            <w:vAlign w:val="center"/>
          </w:tcPr>
          <w:p w:rsidR="00272A1D" w:rsidRPr="00B86AA2" w:rsidRDefault="00272A1D" w:rsidP="009977D3">
            <w:pPr>
              <w:pStyle w:val="a"/>
              <w:rPr>
                <w:b/>
                <w:i/>
              </w:rPr>
            </w:pPr>
            <w:r>
              <w:rPr>
                <w:rFonts w:hint="eastAsia"/>
                <w:b/>
                <w:i/>
              </w:rPr>
              <w:t>d</w:t>
            </w:r>
            <w:r>
              <w:rPr>
                <w:b/>
                <w:i/>
              </w:rPr>
              <w:t>ir</w:t>
            </w:r>
            <w:r>
              <w:rPr>
                <w:rFonts w:hint="eastAsia"/>
                <w:b/>
                <w:i/>
              </w:rPr>
              <w:t>_s</w:t>
            </w:r>
            <w:r w:rsidRPr="00AC085C">
              <w:rPr>
                <w:b/>
                <w:i/>
              </w:rPr>
              <w:t>lope</w:t>
            </w:r>
          </w:p>
        </w:tc>
        <w:tc>
          <w:tcPr>
            <w:tcW w:w="538" w:type="pct"/>
            <w:vAlign w:val="center"/>
          </w:tcPr>
          <w:p w:rsidR="00272A1D" w:rsidRDefault="00272A1D" w:rsidP="009977D3">
            <w:pPr>
              <w:pStyle w:val="a"/>
              <w:jc w:val="center"/>
            </w:pPr>
            <w:r>
              <w:t>Y</w:t>
            </w:r>
          </w:p>
        </w:tc>
        <w:tc>
          <w:tcPr>
            <w:tcW w:w="1399" w:type="pct"/>
            <w:shd w:val="clear" w:color="auto" w:fill="auto"/>
            <w:noWrap/>
            <w:vAlign w:val="center"/>
          </w:tcPr>
          <w:p w:rsidR="00272A1D" w:rsidRDefault="00272A1D" w:rsidP="009977D3">
            <w:pPr>
              <w:pStyle w:val="a"/>
              <w:jc w:val="center"/>
            </w:pPr>
            <w:r>
              <w:t xml:space="preserve">&lt; </w:t>
            </w:r>
            <w:r w:rsidRPr="00AC085C">
              <w:t xml:space="preserve">dir_slope </w:t>
            </w:r>
            <w:r>
              <w:t>values below&gt;</w:t>
            </w:r>
          </w:p>
        </w:tc>
        <w:tc>
          <w:tcPr>
            <w:tcW w:w="2054" w:type="pct"/>
            <w:shd w:val="clear" w:color="auto" w:fill="auto"/>
            <w:vAlign w:val="center"/>
          </w:tcPr>
          <w:p w:rsidR="00272A1D" w:rsidRDefault="00272A1D" w:rsidP="009977D3">
            <w:pPr>
              <w:pStyle w:val="a"/>
            </w:pPr>
            <w:r w:rsidRPr="00AC085C">
              <w:rPr>
                <w:rFonts w:hint="eastAsia"/>
                <w:b/>
                <w:i/>
              </w:rPr>
              <w:t>d</w:t>
            </w:r>
            <w:r w:rsidRPr="00AC085C">
              <w:rPr>
                <w:b/>
                <w:i/>
              </w:rPr>
              <w:t>ir</w:t>
            </w:r>
            <w:r w:rsidRPr="00AC085C">
              <w:rPr>
                <w:rFonts w:hint="eastAsia"/>
                <w:b/>
                <w:i/>
              </w:rPr>
              <w:t>_s</w:t>
            </w:r>
            <w:r w:rsidRPr="00AC085C">
              <w:rPr>
                <w:b/>
                <w:i/>
              </w:rPr>
              <w:t xml:space="preserve">lope </w:t>
            </w:r>
            <w:r w:rsidRPr="00AC085C">
              <w:t>is used to express</w:t>
            </w:r>
            <w:r>
              <w:rPr>
                <w:rFonts w:hint="eastAsia"/>
              </w:rPr>
              <w:t xml:space="preserve"> the</w:t>
            </w:r>
            <w:r w:rsidRPr="00AC085C">
              <w:t xml:space="preserve"> slope information </w:t>
            </w:r>
            <w:r>
              <w:rPr>
                <w:rFonts w:hint="eastAsia"/>
              </w:rPr>
              <w:t>b</w:t>
            </w:r>
            <w:r w:rsidRPr="00AC085C">
              <w:t>etween a flat road to an elevated road or an elevated road to a flat road.</w:t>
            </w:r>
          </w:p>
        </w:tc>
      </w:tr>
      <w:tr w:rsidR="00272A1D" w:rsidRPr="0084175A" w:rsidTr="009977D3">
        <w:trPr>
          <w:trHeight w:val="345"/>
        </w:trPr>
        <w:tc>
          <w:tcPr>
            <w:tcW w:w="1009" w:type="pct"/>
            <w:vMerge w:val="restart"/>
            <w:shd w:val="clear" w:color="auto" w:fill="auto"/>
            <w:noWrap/>
            <w:vAlign w:val="center"/>
          </w:tcPr>
          <w:p w:rsidR="00272A1D" w:rsidRPr="00B86AA2" w:rsidRDefault="00272A1D" w:rsidP="009977D3">
            <w:pPr>
              <w:pStyle w:val="a"/>
              <w:rPr>
                <w:b/>
                <w:i/>
              </w:rPr>
            </w:pPr>
          </w:p>
        </w:tc>
        <w:tc>
          <w:tcPr>
            <w:tcW w:w="538" w:type="pct"/>
            <w:vMerge w:val="restart"/>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0</w:t>
            </w:r>
          </w:p>
        </w:tc>
        <w:tc>
          <w:tcPr>
            <w:tcW w:w="2054" w:type="pct"/>
            <w:shd w:val="clear" w:color="auto" w:fill="auto"/>
            <w:vAlign w:val="center"/>
          </w:tcPr>
          <w:p w:rsidR="00272A1D" w:rsidRDefault="00272A1D" w:rsidP="009977D3">
            <w:pPr>
              <w:pStyle w:val="a"/>
            </w:pPr>
            <w:r>
              <w:t>未调查</w:t>
            </w:r>
          </w:p>
        </w:tc>
      </w:tr>
      <w:tr w:rsidR="00272A1D" w:rsidRPr="0084175A" w:rsidTr="009977D3">
        <w:trPr>
          <w:trHeight w:val="345"/>
        </w:trPr>
        <w:tc>
          <w:tcPr>
            <w:tcW w:w="1009" w:type="pct"/>
            <w:vMerge/>
            <w:shd w:val="clear" w:color="auto" w:fill="auto"/>
            <w:noWrap/>
            <w:vAlign w:val="center"/>
          </w:tcPr>
          <w:p w:rsidR="00272A1D" w:rsidRPr="00B86AA2"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1</w:t>
            </w:r>
          </w:p>
        </w:tc>
        <w:tc>
          <w:tcPr>
            <w:tcW w:w="2054" w:type="pct"/>
            <w:shd w:val="clear" w:color="auto" w:fill="auto"/>
            <w:vAlign w:val="center"/>
          </w:tcPr>
          <w:p w:rsidR="00272A1D" w:rsidRDefault="00272A1D" w:rsidP="009977D3">
            <w:pPr>
              <w:pStyle w:val="a"/>
            </w:pPr>
            <w:r w:rsidRPr="00AC085C">
              <w:rPr>
                <w:rFonts w:hint="eastAsia"/>
              </w:rPr>
              <w:t>平面→平面（没有倾斜</w:t>
            </w:r>
            <w:r>
              <w:rPr>
                <w:rFonts w:hint="eastAsia"/>
              </w:rPr>
              <w:t>）</w:t>
            </w:r>
          </w:p>
        </w:tc>
      </w:tr>
      <w:tr w:rsidR="00272A1D" w:rsidRPr="0084175A" w:rsidTr="009977D3">
        <w:trPr>
          <w:trHeight w:val="345"/>
        </w:trPr>
        <w:tc>
          <w:tcPr>
            <w:tcW w:w="1009" w:type="pct"/>
            <w:vMerge/>
            <w:shd w:val="clear" w:color="auto" w:fill="auto"/>
            <w:noWrap/>
            <w:vAlign w:val="center"/>
          </w:tcPr>
          <w:p w:rsidR="00272A1D" w:rsidRPr="00B86AA2"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10</w:t>
            </w:r>
          </w:p>
        </w:tc>
        <w:tc>
          <w:tcPr>
            <w:tcW w:w="2054" w:type="pct"/>
            <w:shd w:val="clear" w:color="auto" w:fill="auto"/>
            <w:vAlign w:val="center"/>
          </w:tcPr>
          <w:p w:rsidR="00272A1D" w:rsidRDefault="00272A1D" w:rsidP="009977D3">
            <w:pPr>
              <w:pStyle w:val="a"/>
            </w:pPr>
            <w:r w:rsidRPr="00AC085C">
              <w:rPr>
                <w:rFonts w:hint="eastAsia"/>
              </w:rPr>
              <w:t>平面→上坡</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11</w:t>
            </w:r>
          </w:p>
        </w:tc>
        <w:tc>
          <w:tcPr>
            <w:tcW w:w="2054" w:type="pct"/>
            <w:shd w:val="clear" w:color="auto" w:fill="auto"/>
            <w:vAlign w:val="center"/>
          </w:tcPr>
          <w:p w:rsidR="00272A1D" w:rsidRDefault="00272A1D" w:rsidP="009977D3">
            <w:pPr>
              <w:pStyle w:val="a"/>
            </w:pPr>
            <w:r w:rsidRPr="00AC085C">
              <w:rPr>
                <w:rFonts w:hint="eastAsia"/>
              </w:rPr>
              <w:t>上坡→上坡（进入退出是同一角度）</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12</w:t>
            </w:r>
          </w:p>
        </w:tc>
        <w:tc>
          <w:tcPr>
            <w:tcW w:w="2054" w:type="pct"/>
            <w:shd w:val="clear" w:color="auto" w:fill="auto"/>
            <w:vAlign w:val="center"/>
          </w:tcPr>
          <w:p w:rsidR="00272A1D" w:rsidRDefault="00272A1D" w:rsidP="009977D3">
            <w:pPr>
              <w:pStyle w:val="a"/>
            </w:pPr>
            <w:r w:rsidRPr="00AC085C">
              <w:rPr>
                <w:rFonts w:hint="eastAsia"/>
              </w:rPr>
              <w:t>上坡→上坡（退出比进入要急角度）</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13</w:t>
            </w:r>
          </w:p>
        </w:tc>
        <w:tc>
          <w:tcPr>
            <w:tcW w:w="2054" w:type="pct"/>
            <w:shd w:val="clear" w:color="auto" w:fill="auto"/>
            <w:vAlign w:val="center"/>
          </w:tcPr>
          <w:p w:rsidR="00272A1D" w:rsidRDefault="00272A1D" w:rsidP="009977D3">
            <w:pPr>
              <w:pStyle w:val="a"/>
            </w:pPr>
            <w:r w:rsidRPr="00AC085C">
              <w:rPr>
                <w:rFonts w:hint="eastAsia"/>
              </w:rPr>
              <w:t>上坡→上坡（退出比进入要缓角度）</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14</w:t>
            </w:r>
          </w:p>
        </w:tc>
        <w:tc>
          <w:tcPr>
            <w:tcW w:w="2054" w:type="pct"/>
            <w:shd w:val="clear" w:color="auto" w:fill="auto"/>
            <w:vAlign w:val="center"/>
          </w:tcPr>
          <w:p w:rsidR="00272A1D" w:rsidRDefault="00272A1D" w:rsidP="009977D3">
            <w:pPr>
              <w:pStyle w:val="a"/>
            </w:pPr>
            <w:r w:rsidRPr="00AC085C">
              <w:rPr>
                <w:rFonts w:hint="eastAsia"/>
              </w:rPr>
              <w:t>下坡→上坡</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30</w:t>
            </w:r>
          </w:p>
        </w:tc>
        <w:tc>
          <w:tcPr>
            <w:tcW w:w="2054" w:type="pct"/>
            <w:shd w:val="clear" w:color="auto" w:fill="auto"/>
          </w:tcPr>
          <w:p w:rsidR="00272A1D" w:rsidRPr="00543A51" w:rsidRDefault="00272A1D" w:rsidP="009977D3">
            <w:pPr>
              <w:pStyle w:val="a"/>
            </w:pPr>
            <w:r w:rsidRPr="00AC085C">
              <w:rPr>
                <w:rFonts w:hint="eastAsia"/>
              </w:rPr>
              <w:t>平面→下坡</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31</w:t>
            </w:r>
          </w:p>
        </w:tc>
        <w:tc>
          <w:tcPr>
            <w:tcW w:w="2054" w:type="pct"/>
            <w:shd w:val="clear" w:color="auto" w:fill="auto"/>
          </w:tcPr>
          <w:p w:rsidR="00272A1D" w:rsidRPr="00543A51" w:rsidRDefault="00272A1D" w:rsidP="009977D3">
            <w:pPr>
              <w:pStyle w:val="a"/>
            </w:pPr>
            <w:r w:rsidRPr="00AC085C">
              <w:rPr>
                <w:rFonts w:hint="eastAsia"/>
              </w:rPr>
              <w:t>下坡→下坡（进入退出是同一角度）</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32</w:t>
            </w:r>
          </w:p>
        </w:tc>
        <w:tc>
          <w:tcPr>
            <w:tcW w:w="2054" w:type="pct"/>
            <w:shd w:val="clear" w:color="auto" w:fill="auto"/>
          </w:tcPr>
          <w:p w:rsidR="00272A1D" w:rsidRPr="00543A51" w:rsidRDefault="00272A1D" w:rsidP="009977D3">
            <w:pPr>
              <w:pStyle w:val="a"/>
            </w:pPr>
            <w:r w:rsidRPr="00AC085C">
              <w:rPr>
                <w:rFonts w:hint="eastAsia"/>
              </w:rPr>
              <w:t>下坡→下坡（退出比进入要急角度）</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33</w:t>
            </w:r>
          </w:p>
        </w:tc>
        <w:tc>
          <w:tcPr>
            <w:tcW w:w="2054" w:type="pct"/>
            <w:shd w:val="clear" w:color="auto" w:fill="auto"/>
          </w:tcPr>
          <w:p w:rsidR="00272A1D" w:rsidRPr="00543A51" w:rsidRDefault="00272A1D" w:rsidP="009977D3">
            <w:pPr>
              <w:pStyle w:val="a"/>
            </w:pPr>
            <w:r w:rsidRPr="00AC085C">
              <w:rPr>
                <w:rFonts w:hint="eastAsia"/>
              </w:rPr>
              <w:t>下坡→下坡（退出比进入要缓角度）</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34</w:t>
            </w:r>
          </w:p>
        </w:tc>
        <w:tc>
          <w:tcPr>
            <w:tcW w:w="2054" w:type="pct"/>
            <w:shd w:val="clear" w:color="auto" w:fill="auto"/>
          </w:tcPr>
          <w:p w:rsidR="00272A1D" w:rsidRPr="00543A51" w:rsidRDefault="00272A1D" w:rsidP="009977D3">
            <w:pPr>
              <w:pStyle w:val="a"/>
            </w:pPr>
            <w:r w:rsidRPr="00AC085C">
              <w:rPr>
                <w:rFonts w:hint="eastAsia"/>
              </w:rPr>
              <w:t>上坡→下坡</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40</w:t>
            </w:r>
          </w:p>
        </w:tc>
        <w:tc>
          <w:tcPr>
            <w:tcW w:w="2054" w:type="pct"/>
            <w:shd w:val="clear" w:color="auto" w:fill="auto"/>
          </w:tcPr>
          <w:p w:rsidR="00272A1D" w:rsidRPr="00543A51" w:rsidRDefault="00272A1D" w:rsidP="009977D3">
            <w:pPr>
              <w:pStyle w:val="a"/>
            </w:pPr>
            <w:r w:rsidRPr="00AC085C">
              <w:rPr>
                <w:rFonts w:hint="eastAsia"/>
              </w:rPr>
              <w:t>上坡→平面</w:t>
            </w:r>
          </w:p>
        </w:tc>
      </w:tr>
      <w:tr w:rsidR="00272A1D" w:rsidRPr="0084175A" w:rsidTr="009977D3">
        <w:trPr>
          <w:trHeight w:val="345"/>
        </w:trPr>
        <w:tc>
          <w:tcPr>
            <w:tcW w:w="1009" w:type="pct"/>
            <w:vMerge/>
            <w:shd w:val="clear" w:color="auto" w:fill="auto"/>
            <w:noWrap/>
            <w:vAlign w:val="center"/>
          </w:tcPr>
          <w:p w:rsidR="00272A1D" w:rsidRDefault="00272A1D" w:rsidP="009977D3">
            <w:pPr>
              <w:pStyle w:val="a"/>
              <w:rPr>
                <w:b/>
                <w:i/>
              </w:rPr>
            </w:pPr>
          </w:p>
        </w:tc>
        <w:tc>
          <w:tcPr>
            <w:tcW w:w="538" w:type="pct"/>
            <w:vMerge/>
            <w:vAlign w:val="center"/>
          </w:tcPr>
          <w:p w:rsidR="00272A1D" w:rsidRDefault="00272A1D" w:rsidP="009977D3">
            <w:pPr>
              <w:pStyle w:val="a"/>
              <w:jc w:val="center"/>
            </w:pPr>
          </w:p>
        </w:tc>
        <w:tc>
          <w:tcPr>
            <w:tcW w:w="1399" w:type="pct"/>
            <w:shd w:val="clear" w:color="auto" w:fill="auto"/>
            <w:noWrap/>
            <w:vAlign w:val="center"/>
          </w:tcPr>
          <w:p w:rsidR="00272A1D" w:rsidRPr="007511BA" w:rsidRDefault="00272A1D" w:rsidP="009977D3">
            <w:pPr>
              <w:pStyle w:val="a"/>
              <w:jc w:val="center"/>
              <w:rPr>
                <w:b/>
                <w:i/>
              </w:rPr>
            </w:pPr>
            <w:r>
              <w:rPr>
                <w:rFonts w:hint="eastAsia"/>
                <w:b/>
                <w:i/>
              </w:rPr>
              <w:t>50</w:t>
            </w:r>
          </w:p>
        </w:tc>
        <w:tc>
          <w:tcPr>
            <w:tcW w:w="2054" w:type="pct"/>
            <w:shd w:val="clear" w:color="auto" w:fill="auto"/>
          </w:tcPr>
          <w:p w:rsidR="00272A1D" w:rsidRPr="00543A51" w:rsidRDefault="00272A1D" w:rsidP="009977D3">
            <w:pPr>
              <w:pStyle w:val="a"/>
            </w:pPr>
            <w:r w:rsidRPr="00AC085C">
              <w:rPr>
                <w:rFonts w:hint="eastAsia"/>
              </w:rPr>
              <w:t>下坡→平面</w:t>
            </w:r>
          </w:p>
        </w:tc>
      </w:tr>
      <w:tr w:rsidR="00272A1D" w:rsidRPr="0084175A" w:rsidTr="009977D3">
        <w:trPr>
          <w:trHeight w:val="345"/>
        </w:trPr>
        <w:tc>
          <w:tcPr>
            <w:tcW w:w="1009" w:type="pct"/>
            <w:shd w:val="clear" w:color="auto" w:fill="auto"/>
            <w:noWrap/>
            <w:vAlign w:val="center"/>
          </w:tcPr>
          <w:p w:rsidR="00272A1D" w:rsidRDefault="00272A1D" w:rsidP="009977D3">
            <w:pPr>
              <w:pStyle w:val="a"/>
              <w:rPr>
                <w:b/>
                <w:i/>
              </w:rPr>
            </w:pPr>
            <w:r w:rsidRPr="00522796">
              <w:rPr>
                <w:b/>
                <w:i/>
              </w:rPr>
              <w:t>cross_maat_id</w:t>
            </w:r>
          </w:p>
        </w:tc>
        <w:tc>
          <w:tcPr>
            <w:tcW w:w="538" w:type="pct"/>
            <w:vAlign w:val="center"/>
          </w:tcPr>
          <w:p w:rsidR="00272A1D" w:rsidRDefault="00272A1D" w:rsidP="009977D3">
            <w:pPr>
              <w:pStyle w:val="a"/>
              <w:jc w:val="center"/>
            </w:pPr>
            <w:r>
              <w:t>N</w:t>
            </w:r>
          </w:p>
        </w:tc>
        <w:tc>
          <w:tcPr>
            <w:tcW w:w="1399" w:type="pct"/>
            <w:shd w:val="clear" w:color="auto" w:fill="auto"/>
            <w:noWrap/>
            <w:vAlign w:val="center"/>
          </w:tcPr>
          <w:p w:rsidR="00272A1D" w:rsidRDefault="00272A1D" w:rsidP="009977D3">
            <w:pPr>
              <w:pStyle w:val="a"/>
              <w:jc w:val="center"/>
            </w:pPr>
          </w:p>
        </w:tc>
        <w:tc>
          <w:tcPr>
            <w:tcW w:w="2054" w:type="pct"/>
            <w:shd w:val="clear" w:color="auto" w:fill="auto"/>
            <w:vAlign w:val="center"/>
          </w:tcPr>
          <w:p w:rsidR="00272A1D" w:rsidRPr="00EC2289" w:rsidRDefault="00272A1D" w:rsidP="009977D3">
            <w:pPr>
              <w:pStyle w:val="a"/>
            </w:pPr>
            <w:r w:rsidRPr="00066DE0">
              <w:t>Indicates the</w:t>
            </w:r>
            <w:r>
              <w:rPr>
                <w:rFonts w:hint="eastAsia"/>
              </w:rPr>
              <w:t xml:space="preserve"> MAAT_ID in the raw data table </w:t>
            </w:r>
            <w:r>
              <w:t>“</w:t>
            </w:r>
            <w:r w:rsidRPr="00EC2289">
              <w:rPr>
                <w:i/>
              </w:rPr>
              <w:t>RoadCrossMaat</w:t>
            </w:r>
            <w:r>
              <w:t>”</w:t>
            </w:r>
            <w:r>
              <w:rPr>
                <w:rFonts w:hint="eastAsia"/>
              </w:rPr>
              <w:t>.</w:t>
            </w:r>
          </w:p>
        </w:tc>
      </w:tr>
      <w:tr w:rsidR="00272A1D" w:rsidRPr="0084175A" w:rsidTr="009977D3">
        <w:trPr>
          <w:trHeight w:val="345"/>
        </w:trPr>
        <w:tc>
          <w:tcPr>
            <w:tcW w:w="1009" w:type="pct"/>
            <w:shd w:val="clear" w:color="auto" w:fill="auto"/>
            <w:noWrap/>
            <w:vAlign w:val="center"/>
          </w:tcPr>
          <w:p w:rsidR="00272A1D" w:rsidRDefault="00272A1D" w:rsidP="009977D3">
            <w:pPr>
              <w:pStyle w:val="a"/>
              <w:rPr>
                <w:b/>
                <w:i/>
              </w:rPr>
            </w:pPr>
            <w:r w:rsidRPr="00522796">
              <w:rPr>
                <w:b/>
                <w:i/>
              </w:rPr>
              <w:t>node_maat_id</w:t>
            </w:r>
          </w:p>
        </w:tc>
        <w:tc>
          <w:tcPr>
            <w:tcW w:w="538" w:type="pct"/>
            <w:vAlign w:val="center"/>
          </w:tcPr>
          <w:p w:rsidR="00272A1D" w:rsidRDefault="00272A1D" w:rsidP="009977D3">
            <w:pPr>
              <w:pStyle w:val="a"/>
              <w:jc w:val="center"/>
            </w:pPr>
            <w:r>
              <w:t>N</w:t>
            </w:r>
          </w:p>
        </w:tc>
        <w:tc>
          <w:tcPr>
            <w:tcW w:w="1399" w:type="pct"/>
            <w:shd w:val="clear" w:color="auto" w:fill="auto"/>
            <w:noWrap/>
            <w:vAlign w:val="center"/>
          </w:tcPr>
          <w:p w:rsidR="00272A1D" w:rsidRPr="00AC7934" w:rsidRDefault="00272A1D" w:rsidP="009977D3">
            <w:pPr>
              <w:pStyle w:val="a"/>
              <w:jc w:val="center"/>
              <w:rPr>
                <w:b/>
                <w:i/>
              </w:rPr>
            </w:pPr>
          </w:p>
        </w:tc>
        <w:tc>
          <w:tcPr>
            <w:tcW w:w="2054" w:type="pct"/>
            <w:shd w:val="clear" w:color="auto" w:fill="auto"/>
            <w:vAlign w:val="center"/>
          </w:tcPr>
          <w:p w:rsidR="00272A1D" w:rsidRDefault="00272A1D" w:rsidP="009977D3">
            <w:pPr>
              <w:pStyle w:val="a"/>
            </w:pPr>
            <w:r w:rsidRPr="00066DE0">
              <w:t>Indicates the</w:t>
            </w:r>
            <w:r>
              <w:rPr>
                <w:rFonts w:hint="eastAsia"/>
              </w:rPr>
              <w:t xml:space="preserve"> MAAT_ID in the raw data table </w:t>
            </w:r>
            <w:r>
              <w:t>“</w:t>
            </w:r>
            <w:r w:rsidRPr="00EC2289">
              <w:rPr>
                <w:i/>
              </w:rPr>
              <w:t>RoadNodeMaat</w:t>
            </w:r>
            <w:r>
              <w:t>”</w:t>
            </w:r>
            <w:r>
              <w:rPr>
                <w:rFonts w:hint="eastAsia"/>
              </w:rPr>
              <w:t>.</w:t>
            </w:r>
          </w:p>
        </w:tc>
      </w:tr>
    </w:tbl>
    <w:p w:rsidR="00272A1D" w:rsidRDefault="00272A1D" w:rsidP="00272A1D">
      <w:pPr>
        <w:pStyle w:val="Heading3"/>
        <w:rPr>
          <w:lang w:eastAsia="zh-CN"/>
        </w:rPr>
      </w:pPr>
      <w:r>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272A1D" w:rsidRPr="0084175A" w:rsidTr="009977D3">
        <w:trPr>
          <w:trHeight w:val="330"/>
        </w:trPr>
        <w:tc>
          <w:tcPr>
            <w:tcW w:w="794" w:type="pct"/>
            <w:shd w:val="clear" w:color="auto" w:fill="auto"/>
            <w:noWrap/>
            <w:vAlign w:val="center"/>
            <w:hideMark/>
          </w:tcPr>
          <w:p w:rsidR="00272A1D" w:rsidRDefault="00272A1D" w:rsidP="009977D3">
            <w:pPr>
              <w:jc w:val="center"/>
              <w:rPr>
                <w:rFonts w:cs="SimSun"/>
                <w:b/>
                <w:bCs/>
                <w:lang w:eastAsia="zh-CN"/>
              </w:rPr>
            </w:pPr>
            <w:r>
              <w:rPr>
                <w:rFonts w:cs="SimSun"/>
                <w:b/>
                <w:bCs/>
                <w:lang w:eastAsia="zh-CN"/>
              </w:rPr>
              <w:t xml:space="preserve">Sequence No. </w:t>
            </w:r>
          </w:p>
        </w:tc>
        <w:tc>
          <w:tcPr>
            <w:tcW w:w="753" w:type="pct"/>
          </w:tcPr>
          <w:p w:rsidR="00272A1D" w:rsidRDefault="00272A1D"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272A1D" w:rsidRDefault="00272A1D"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272A1D" w:rsidRDefault="00272A1D" w:rsidP="009977D3">
            <w:pPr>
              <w:jc w:val="center"/>
              <w:rPr>
                <w:rFonts w:cs="SimSun"/>
                <w:b/>
                <w:bCs/>
              </w:rPr>
            </w:pPr>
            <w:r>
              <w:rPr>
                <w:rFonts w:cs="SimSun"/>
                <w:b/>
                <w:bCs/>
              </w:rPr>
              <w:t>Description</w:t>
            </w:r>
          </w:p>
        </w:tc>
      </w:tr>
      <w:tr w:rsidR="00272A1D" w:rsidRPr="0084175A" w:rsidTr="009977D3">
        <w:trPr>
          <w:trHeight w:val="345"/>
        </w:trPr>
        <w:tc>
          <w:tcPr>
            <w:tcW w:w="794" w:type="pct"/>
            <w:shd w:val="clear" w:color="auto" w:fill="auto"/>
            <w:noWrap/>
            <w:vAlign w:val="center"/>
          </w:tcPr>
          <w:p w:rsidR="00272A1D" w:rsidRPr="00B86AA2" w:rsidRDefault="00272A1D" w:rsidP="009977D3">
            <w:pPr>
              <w:pStyle w:val="a"/>
              <w:jc w:val="center"/>
              <w:rPr>
                <w:b/>
                <w:i/>
              </w:rPr>
            </w:pPr>
            <w:r>
              <w:rPr>
                <w:b/>
                <w:i/>
              </w:rPr>
              <w:t>0</w:t>
            </w:r>
          </w:p>
        </w:tc>
        <w:tc>
          <w:tcPr>
            <w:tcW w:w="753" w:type="pct"/>
            <w:vAlign w:val="center"/>
          </w:tcPr>
          <w:p w:rsidR="00272A1D" w:rsidRPr="00E01A83" w:rsidRDefault="00272A1D" w:rsidP="009977D3">
            <w:pPr>
              <w:pStyle w:val="a"/>
              <w:jc w:val="center"/>
              <w:rPr>
                <w:b/>
                <w:i/>
              </w:rPr>
            </w:pPr>
            <w:r w:rsidRPr="00E01A83">
              <w:rPr>
                <w:b/>
                <w:i/>
              </w:rPr>
              <w:t>W</w:t>
            </w:r>
          </w:p>
        </w:tc>
        <w:tc>
          <w:tcPr>
            <w:tcW w:w="753" w:type="pct"/>
            <w:shd w:val="clear" w:color="auto" w:fill="auto"/>
            <w:noWrap/>
            <w:vAlign w:val="center"/>
          </w:tcPr>
          <w:p w:rsidR="00272A1D" w:rsidRPr="00E01A83" w:rsidRDefault="00272A1D" w:rsidP="009977D3">
            <w:pPr>
              <w:pStyle w:val="a"/>
              <w:jc w:val="center"/>
              <w:rPr>
                <w:b/>
                <w:i/>
              </w:rPr>
            </w:pPr>
            <w:r>
              <w:rPr>
                <w:rFonts w:hint="eastAsia"/>
                <w:b/>
                <w:i/>
              </w:rPr>
              <w:t>from</w:t>
            </w:r>
          </w:p>
        </w:tc>
        <w:tc>
          <w:tcPr>
            <w:tcW w:w="2700" w:type="pct"/>
            <w:shd w:val="clear" w:color="auto" w:fill="auto"/>
            <w:vAlign w:val="center"/>
          </w:tcPr>
          <w:p w:rsidR="00272A1D" w:rsidRDefault="00272A1D" w:rsidP="009977D3">
            <w:pPr>
              <w:pStyle w:val="a"/>
            </w:pPr>
            <w:r w:rsidRPr="00066DE0">
              <w:t>Indicates the</w:t>
            </w:r>
            <w:r>
              <w:rPr>
                <w:rFonts w:hint="eastAsia"/>
              </w:rPr>
              <w:t xml:space="preserve"> </w:t>
            </w:r>
            <w:r>
              <w:t>“</w:t>
            </w:r>
            <w:r>
              <w:rPr>
                <w:rFonts w:hint="eastAsia"/>
              </w:rPr>
              <w:t>f</w:t>
            </w:r>
            <w:r w:rsidRPr="00C70A76">
              <w:t>rom_road</w:t>
            </w:r>
            <w:r>
              <w:t>”</w:t>
            </w:r>
            <w:r>
              <w:rPr>
                <w:rFonts w:hint="eastAsia"/>
              </w:rPr>
              <w:t xml:space="preserve"> of the </w:t>
            </w:r>
            <w:r>
              <w:t>dir_slope info.</w:t>
            </w:r>
          </w:p>
        </w:tc>
      </w:tr>
      <w:tr w:rsidR="00272A1D" w:rsidRPr="0084175A" w:rsidTr="009977D3">
        <w:trPr>
          <w:trHeight w:val="345"/>
        </w:trPr>
        <w:tc>
          <w:tcPr>
            <w:tcW w:w="794" w:type="pct"/>
            <w:shd w:val="clear" w:color="auto" w:fill="auto"/>
            <w:noWrap/>
            <w:vAlign w:val="center"/>
          </w:tcPr>
          <w:p w:rsidR="00272A1D" w:rsidRDefault="00272A1D" w:rsidP="009977D3">
            <w:pPr>
              <w:pStyle w:val="a"/>
              <w:jc w:val="center"/>
              <w:rPr>
                <w:b/>
                <w:i/>
              </w:rPr>
            </w:pPr>
            <w:r>
              <w:rPr>
                <w:rFonts w:hint="eastAsia"/>
                <w:b/>
                <w:i/>
              </w:rPr>
              <w:t>1,2,3,~</w:t>
            </w:r>
          </w:p>
        </w:tc>
        <w:tc>
          <w:tcPr>
            <w:tcW w:w="753" w:type="pct"/>
            <w:vAlign w:val="center"/>
          </w:tcPr>
          <w:p w:rsidR="00272A1D" w:rsidRPr="00E01A83" w:rsidRDefault="00272A1D" w:rsidP="009977D3">
            <w:pPr>
              <w:pStyle w:val="a"/>
              <w:jc w:val="center"/>
              <w:rPr>
                <w:b/>
                <w:i/>
              </w:rPr>
            </w:pPr>
            <w:r w:rsidRPr="00E01A83">
              <w:rPr>
                <w:b/>
                <w:i/>
              </w:rPr>
              <w:t>W</w:t>
            </w:r>
            <w:r>
              <w:rPr>
                <w:rFonts w:hint="eastAsia"/>
                <w:b/>
                <w:i/>
              </w:rPr>
              <w:t>/</w:t>
            </w:r>
            <w:r>
              <w:rPr>
                <w:b/>
                <w:i/>
              </w:rPr>
              <w:t>N</w:t>
            </w:r>
          </w:p>
        </w:tc>
        <w:tc>
          <w:tcPr>
            <w:tcW w:w="753" w:type="pct"/>
            <w:shd w:val="clear" w:color="auto" w:fill="auto"/>
            <w:noWrap/>
            <w:vAlign w:val="center"/>
          </w:tcPr>
          <w:p w:rsidR="00272A1D" w:rsidRDefault="00272A1D" w:rsidP="009977D3">
            <w:pPr>
              <w:pStyle w:val="a"/>
              <w:jc w:val="center"/>
              <w:rPr>
                <w:b/>
                <w:i/>
              </w:rPr>
            </w:pPr>
            <w:r>
              <w:rPr>
                <w:rFonts w:hint="eastAsia"/>
                <w:b/>
                <w:i/>
              </w:rPr>
              <w:t>via</w:t>
            </w:r>
          </w:p>
        </w:tc>
        <w:tc>
          <w:tcPr>
            <w:tcW w:w="2700" w:type="pct"/>
            <w:shd w:val="clear" w:color="auto" w:fill="auto"/>
            <w:vAlign w:val="center"/>
          </w:tcPr>
          <w:p w:rsidR="00272A1D" w:rsidRPr="00066DE0" w:rsidRDefault="00272A1D" w:rsidP="009977D3">
            <w:pPr>
              <w:pStyle w:val="a"/>
            </w:pPr>
            <w:r w:rsidRPr="00066DE0">
              <w:t xml:space="preserve">Indicates the </w:t>
            </w:r>
            <w:r>
              <w:rPr>
                <w:rFonts w:hint="eastAsia"/>
              </w:rPr>
              <w:t xml:space="preserve">via members of the </w:t>
            </w:r>
            <w:r>
              <w:t>dir_slope info.</w:t>
            </w:r>
          </w:p>
        </w:tc>
      </w:tr>
      <w:tr w:rsidR="00272A1D" w:rsidRPr="0084175A" w:rsidTr="009977D3">
        <w:trPr>
          <w:trHeight w:val="345"/>
        </w:trPr>
        <w:tc>
          <w:tcPr>
            <w:tcW w:w="794" w:type="pct"/>
            <w:shd w:val="clear" w:color="auto" w:fill="auto"/>
            <w:noWrap/>
            <w:vAlign w:val="center"/>
          </w:tcPr>
          <w:p w:rsidR="00272A1D" w:rsidRDefault="00272A1D" w:rsidP="009977D3">
            <w:pPr>
              <w:pStyle w:val="a"/>
              <w:jc w:val="center"/>
              <w:rPr>
                <w:b/>
                <w:i/>
              </w:rPr>
            </w:pPr>
            <w:r>
              <w:rPr>
                <w:rFonts w:hint="eastAsia"/>
                <w:b/>
                <w:i/>
              </w:rPr>
              <w:t>~,8</w:t>
            </w:r>
          </w:p>
        </w:tc>
        <w:tc>
          <w:tcPr>
            <w:tcW w:w="753" w:type="pct"/>
            <w:vAlign w:val="center"/>
          </w:tcPr>
          <w:p w:rsidR="00272A1D" w:rsidRPr="00E01A83" w:rsidRDefault="00272A1D" w:rsidP="009977D3">
            <w:pPr>
              <w:pStyle w:val="a"/>
              <w:jc w:val="center"/>
              <w:rPr>
                <w:b/>
                <w:i/>
              </w:rPr>
            </w:pPr>
            <w:r w:rsidRPr="00E01A83">
              <w:rPr>
                <w:b/>
                <w:i/>
              </w:rPr>
              <w:t>W</w:t>
            </w:r>
          </w:p>
        </w:tc>
        <w:tc>
          <w:tcPr>
            <w:tcW w:w="753" w:type="pct"/>
            <w:shd w:val="clear" w:color="auto" w:fill="auto"/>
            <w:noWrap/>
            <w:vAlign w:val="center"/>
          </w:tcPr>
          <w:p w:rsidR="00272A1D" w:rsidRDefault="00272A1D" w:rsidP="009977D3">
            <w:pPr>
              <w:pStyle w:val="a"/>
              <w:jc w:val="center"/>
              <w:rPr>
                <w:b/>
                <w:i/>
              </w:rPr>
            </w:pPr>
            <w:r>
              <w:rPr>
                <w:rFonts w:hint="eastAsia"/>
                <w:b/>
                <w:i/>
              </w:rPr>
              <w:t>to</w:t>
            </w:r>
          </w:p>
        </w:tc>
        <w:tc>
          <w:tcPr>
            <w:tcW w:w="2700" w:type="pct"/>
            <w:shd w:val="clear" w:color="auto" w:fill="auto"/>
            <w:vAlign w:val="center"/>
          </w:tcPr>
          <w:p w:rsidR="00272A1D" w:rsidRPr="00066DE0" w:rsidRDefault="00272A1D" w:rsidP="009977D3">
            <w:pPr>
              <w:pStyle w:val="a"/>
            </w:pPr>
            <w:r w:rsidRPr="00066DE0">
              <w:t>Indicates the</w:t>
            </w:r>
            <w:r>
              <w:t xml:space="preserve"> “</w:t>
            </w:r>
            <w:r>
              <w:rPr>
                <w:rFonts w:hint="eastAsia"/>
              </w:rPr>
              <w:t>to</w:t>
            </w:r>
            <w:r w:rsidRPr="00C70A76">
              <w:t>_road</w:t>
            </w:r>
            <w:r>
              <w:t>”</w:t>
            </w:r>
            <w:r>
              <w:rPr>
                <w:rFonts w:hint="eastAsia"/>
              </w:rPr>
              <w:t xml:space="preserve"> of the </w:t>
            </w:r>
            <w:r>
              <w:t>dir_slope info.</w:t>
            </w:r>
          </w:p>
        </w:tc>
      </w:tr>
    </w:tbl>
    <w:p w:rsidR="00272A1D" w:rsidRPr="004E0246" w:rsidRDefault="00272A1D" w:rsidP="00272A1D">
      <w:pPr>
        <w:rPr>
          <w:lang w:eastAsia="zh-CN"/>
        </w:rPr>
      </w:pPr>
    </w:p>
    <w:p w:rsidR="001A41FC" w:rsidRDefault="001A41FC" w:rsidP="001A41FC">
      <w:pPr>
        <w:pStyle w:val="Heading2"/>
        <w:rPr>
          <w:lang w:eastAsia="zh-CN"/>
        </w:rPr>
      </w:pPr>
      <w:r>
        <w:rPr>
          <w:lang w:eastAsia="zh-CN"/>
        </w:rPr>
        <w:t>Virtual Connection</w:t>
      </w:r>
    </w:p>
    <w:p w:rsidR="001A41FC" w:rsidRPr="00226910" w:rsidRDefault="00DC7A8C" w:rsidP="001A41FC">
      <w:pPr>
        <w:pStyle w:val="Heading3"/>
        <w:rPr>
          <w:lang w:eastAsia="zh-CN"/>
        </w:rPr>
      </w:pPr>
      <w:r>
        <w:rPr>
          <w:lang w:eastAsia="zh-CN"/>
        </w:rPr>
        <w:t>TBD</w:t>
      </w:r>
    </w:p>
    <w:p w:rsidR="001A41FC" w:rsidRDefault="001A41FC" w:rsidP="001A41FC">
      <w:pPr>
        <w:pStyle w:val="Heading3"/>
        <w:rPr>
          <w:lang w:eastAsia="zh-CN"/>
        </w:rPr>
      </w:pPr>
      <w:r>
        <w:rPr>
          <w:lang w:eastAsia="zh-CN"/>
        </w:rPr>
        <w:t>Other Attribute</w:t>
      </w:r>
    </w:p>
    <w:p w:rsidR="001A41FC" w:rsidRDefault="001A41FC" w:rsidP="001A41FC">
      <w:pPr>
        <w:pStyle w:val="Heading3"/>
        <w:rPr>
          <w:lang w:eastAsia="zh-CN"/>
        </w:rPr>
      </w:pPr>
      <w:r>
        <w:rPr>
          <w:lang w:eastAsia="zh-CN"/>
        </w:rPr>
        <w:t>Members</w:t>
      </w:r>
    </w:p>
    <w:p w:rsidR="003010E9" w:rsidRDefault="003010E9" w:rsidP="003010E9">
      <w:pPr>
        <w:pStyle w:val="Heading2"/>
        <w:rPr>
          <w:lang w:eastAsia="zh-CN"/>
        </w:rPr>
      </w:pPr>
      <w:r w:rsidRPr="0089395A">
        <w:rPr>
          <w:lang w:eastAsia="zh-CN"/>
        </w:rPr>
        <w:t>Natural Guidance</w:t>
      </w:r>
    </w:p>
    <w:p w:rsidR="003010E9" w:rsidRDefault="003010E9" w:rsidP="003010E9">
      <w:pPr>
        <w:rPr>
          <w:lang w:eastAsia="zh-CN"/>
        </w:rPr>
      </w:pPr>
      <w:r>
        <w:rPr>
          <w:lang w:eastAsia="zh-CN"/>
        </w:rPr>
        <w:t>Natural Guidance is a turn-by-turn experience encompassing multiple attributes and relations which details the user’s environment and context to more natural environmental and intuitive triggers.</w:t>
      </w:r>
    </w:p>
    <w:p w:rsidR="003010E9" w:rsidRPr="00C80D74" w:rsidRDefault="003010E9" w:rsidP="003010E9">
      <w:pPr>
        <w:rPr>
          <w:lang w:eastAsia="zh-CN"/>
        </w:rPr>
      </w:pPr>
      <w:r>
        <w:rPr>
          <w:lang w:eastAsia="zh-CN"/>
        </w:rPr>
        <w:t>Natural Guidance supports the ability for the end users to get route guidance instructions based on contextual elements surrounding decision points such as POIs, Cartographic Features (e.g. Woodland,Lake, Structure Footprints), and Traffic Signals &amp; Stop Signs.</w:t>
      </w:r>
    </w:p>
    <w:p w:rsidR="003010E9" w:rsidRDefault="003010E9" w:rsidP="003010E9">
      <w:pPr>
        <w:rPr>
          <w:lang w:eastAsia="zh-CN"/>
        </w:rPr>
      </w:pPr>
      <w:r>
        <w:rPr>
          <w:lang w:eastAsia="zh-CN"/>
        </w:rPr>
        <w:t>Natural Guidance associates all contextual elements that are relevant for guidance with the actual decision point. These associations are available to support route guidance when driving (or turning) over a Junction/Intersection, and also for guidance when passing an important contextual element.</w:t>
      </w:r>
    </w:p>
    <w:p w:rsidR="003010E9" w:rsidRPr="00C80D74" w:rsidRDefault="003010E9" w:rsidP="003010E9">
      <w:pPr>
        <w:rPr>
          <w:lang w:eastAsia="zh-CN"/>
        </w:rPr>
      </w:pPr>
      <w:r>
        <w:rPr>
          <w:lang w:eastAsia="zh-CN"/>
        </w:rPr>
        <w:t>Examples</w:t>
      </w:r>
      <w:r>
        <w:rPr>
          <w:rFonts w:hint="eastAsia"/>
          <w:lang w:eastAsia="zh-CN"/>
        </w:rPr>
        <w:t xml:space="preserve"> </w:t>
      </w:r>
      <w:r>
        <w:rPr>
          <w:lang w:eastAsia="zh-CN"/>
        </w:rPr>
        <w:t>:</w:t>
      </w:r>
    </w:p>
    <w:p w:rsidR="003010E9" w:rsidRDefault="003010E9" w:rsidP="003010E9">
      <w:pPr>
        <w:pStyle w:val="ListParagraph"/>
        <w:numPr>
          <w:ilvl w:val="0"/>
          <w:numId w:val="9"/>
        </w:numPr>
        <w:ind w:firstLineChars="0"/>
        <w:rPr>
          <w:lang w:eastAsia="zh-CN"/>
        </w:rPr>
      </w:pPr>
      <w:r>
        <w:rPr>
          <w:lang w:eastAsia="zh-CN"/>
        </w:rPr>
        <w:t>Go past the park on your right, then turn left at Jefferson School on Aldon Street.</w:t>
      </w:r>
    </w:p>
    <w:p w:rsidR="003010E9" w:rsidRDefault="003010E9" w:rsidP="003010E9">
      <w:pPr>
        <w:pStyle w:val="ListParagraph"/>
        <w:numPr>
          <w:ilvl w:val="0"/>
          <w:numId w:val="9"/>
        </w:numPr>
        <w:ind w:firstLineChars="0"/>
        <w:rPr>
          <w:lang w:eastAsia="zh-CN"/>
        </w:rPr>
      </w:pPr>
      <w:r>
        <w:rPr>
          <w:lang w:eastAsia="zh-CN"/>
        </w:rPr>
        <w:t>Go through the traffic light and turn right before the Petrol Station.</w:t>
      </w:r>
    </w:p>
    <w:p w:rsidR="003010E9" w:rsidRPr="00C80D74" w:rsidRDefault="003010E9" w:rsidP="003010E9">
      <w:pPr>
        <w:pStyle w:val="ListParagraph"/>
        <w:numPr>
          <w:ilvl w:val="0"/>
          <w:numId w:val="9"/>
        </w:numPr>
        <w:ind w:firstLineChars="0"/>
        <w:rPr>
          <w:lang w:eastAsia="zh-CN"/>
        </w:rPr>
      </w:pPr>
      <w:r>
        <w:rPr>
          <w:lang w:eastAsia="zh-CN"/>
        </w:rPr>
        <w:t>Continue your route passing the dome building on your right.</w:t>
      </w:r>
    </w:p>
    <w:p w:rsidR="003010E9" w:rsidRDefault="003010E9" w:rsidP="003010E9">
      <w:pPr>
        <w:pStyle w:val="Heading3"/>
        <w:rPr>
          <w:lang w:eastAsia="zh-CN"/>
        </w:rPr>
      </w:pPr>
      <w:r>
        <w:rPr>
          <w:lang w:eastAsia="zh-CN"/>
        </w:rPr>
        <w:t xml:space="preserve"> </w:t>
      </w:r>
      <w:r w:rsidRPr="00066DE0">
        <w:rPr>
          <w:lang w:eastAsia="zh-CN"/>
        </w:rPr>
        <w:t>Natural Guidance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8"/>
        <w:gridCol w:w="1418"/>
        <w:gridCol w:w="3969"/>
        <w:gridCol w:w="5131"/>
      </w:tblGrid>
      <w:tr w:rsidR="003010E9" w:rsidRPr="0084175A" w:rsidTr="009977D3">
        <w:trPr>
          <w:trHeight w:val="330"/>
        </w:trPr>
        <w:tc>
          <w:tcPr>
            <w:tcW w:w="1009" w:type="pct"/>
            <w:shd w:val="clear" w:color="auto" w:fill="auto"/>
            <w:noWrap/>
            <w:vAlign w:val="center"/>
            <w:hideMark/>
          </w:tcPr>
          <w:p w:rsidR="003010E9" w:rsidRDefault="003010E9" w:rsidP="009977D3">
            <w:pPr>
              <w:jc w:val="center"/>
              <w:rPr>
                <w:rFonts w:cs="SimSun"/>
                <w:b/>
                <w:bCs/>
                <w:lang w:eastAsia="zh-CN"/>
              </w:rPr>
            </w:pPr>
            <w:r>
              <w:rPr>
                <w:rFonts w:hint="eastAsia"/>
                <w:b/>
                <w:bCs/>
                <w:lang w:eastAsia="zh-CN"/>
              </w:rPr>
              <w:t>Key</w:t>
            </w:r>
          </w:p>
        </w:tc>
        <w:tc>
          <w:tcPr>
            <w:tcW w:w="538" w:type="pct"/>
          </w:tcPr>
          <w:p w:rsidR="003010E9" w:rsidRDefault="003010E9" w:rsidP="009977D3">
            <w:pPr>
              <w:jc w:val="center"/>
              <w:rPr>
                <w:rFonts w:cs="SimSun"/>
                <w:b/>
                <w:bCs/>
                <w:lang w:eastAsia="zh-CN"/>
              </w:rPr>
            </w:pPr>
            <w:r w:rsidRPr="00330ED0">
              <w:rPr>
                <w:rFonts w:cs="SimSun"/>
                <w:b/>
                <w:bCs/>
              </w:rPr>
              <w:t>Mandatory</w:t>
            </w:r>
          </w:p>
        </w:tc>
        <w:tc>
          <w:tcPr>
            <w:tcW w:w="1506" w:type="pct"/>
            <w:shd w:val="clear" w:color="auto" w:fill="auto"/>
            <w:noWrap/>
            <w:vAlign w:val="center"/>
            <w:hideMark/>
          </w:tcPr>
          <w:p w:rsidR="003010E9" w:rsidRDefault="003010E9" w:rsidP="009977D3">
            <w:pPr>
              <w:jc w:val="center"/>
              <w:rPr>
                <w:rFonts w:cs="SimSun"/>
                <w:b/>
                <w:bCs/>
                <w:lang w:eastAsia="zh-CN"/>
              </w:rPr>
            </w:pPr>
            <w:r>
              <w:rPr>
                <w:rFonts w:cs="SimSun" w:hint="eastAsia"/>
                <w:b/>
                <w:bCs/>
                <w:lang w:eastAsia="zh-CN"/>
              </w:rPr>
              <w:t>Value</w:t>
            </w:r>
          </w:p>
        </w:tc>
        <w:tc>
          <w:tcPr>
            <w:tcW w:w="1947" w:type="pct"/>
            <w:shd w:val="clear" w:color="auto" w:fill="auto"/>
            <w:noWrap/>
            <w:vAlign w:val="center"/>
            <w:hideMark/>
          </w:tcPr>
          <w:p w:rsidR="003010E9" w:rsidRDefault="003010E9" w:rsidP="009977D3">
            <w:pPr>
              <w:jc w:val="center"/>
              <w:rPr>
                <w:rFonts w:cs="SimSun"/>
                <w:b/>
                <w:bCs/>
              </w:rPr>
            </w:pPr>
            <w:r>
              <w:rPr>
                <w:rFonts w:cs="SimSun"/>
                <w:b/>
                <w:bCs/>
              </w:rPr>
              <w:t>Description</w:t>
            </w:r>
          </w:p>
        </w:tc>
      </w:tr>
      <w:tr w:rsidR="003010E9" w:rsidRPr="0084175A" w:rsidTr="009977D3">
        <w:trPr>
          <w:trHeight w:val="345"/>
        </w:trPr>
        <w:tc>
          <w:tcPr>
            <w:tcW w:w="1009" w:type="pct"/>
            <w:shd w:val="clear" w:color="auto" w:fill="auto"/>
            <w:noWrap/>
            <w:vAlign w:val="center"/>
          </w:tcPr>
          <w:p w:rsidR="003010E9" w:rsidRPr="00B86AA2" w:rsidRDefault="003010E9" w:rsidP="009977D3">
            <w:pPr>
              <w:pStyle w:val="a"/>
              <w:rPr>
                <w:b/>
                <w:i/>
              </w:rPr>
            </w:pPr>
            <w:r>
              <w:rPr>
                <w:b/>
                <w:i/>
              </w:rPr>
              <w:t xml:space="preserve"> </w:t>
            </w:r>
            <w:r w:rsidRPr="00962EBF">
              <w:rPr>
                <w:b/>
                <w:i/>
              </w:rPr>
              <w:t>asso_type</w:t>
            </w:r>
          </w:p>
        </w:tc>
        <w:tc>
          <w:tcPr>
            <w:tcW w:w="538" w:type="pct"/>
            <w:vAlign w:val="center"/>
          </w:tcPr>
          <w:p w:rsidR="003010E9" w:rsidRDefault="003010E9" w:rsidP="009977D3">
            <w:pPr>
              <w:pStyle w:val="a"/>
              <w:jc w:val="center"/>
            </w:pPr>
            <w:r>
              <w:t>Y</w:t>
            </w:r>
          </w:p>
        </w:tc>
        <w:tc>
          <w:tcPr>
            <w:tcW w:w="1506" w:type="pct"/>
            <w:shd w:val="clear" w:color="auto" w:fill="auto"/>
            <w:noWrap/>
            <w:vAlign w:val="center"/>
          </w:tcPr>
          <w:p w:rsidR="003010E9" w:rsidRDefault="003010E9" w:rsidP="009977D3">
            <w:pPr>
              <w:pStyle w:val="a"/>
              <w:jc w:val="center"/>
            </w:pPr>
            <w:r w:rsidRPr="00962EBF">
              <w:rPr>
                <w:b/>
                <w:i/>
              </w:rPr>
              <w:t>JG</w:t>
            </w:r>
            <w:r>
              <w:rPr>
                <w:rFonts w:hint="eastAsia"/>
                <w:b/>
                <w:i/>
              </w:rPr>
              <w:t>/PG</w:t>
            </w:r>
          </w:p>
        </w:tc>
        <w:tc>
          <w:tcPr>
            <w:tcW w:w="1947" w:type="pct"/>
            <w:shd w:val="clear" w:color="auto" w:fill="auto"/>
            <w:vAlign w:val="center"/>
          </w:tcPr>
          <w:p w:rsidR="003010E9" w:rsidRDefault="003010E9" w:rsidP="009977D3">
            <w:pPr>
              <w:pStyle w:val="a"/>
            </w:pPr>
            <w:r w:rsidRPr="00962EBF">
              <w:rPr>
                <w:b/>
                <w:i/>
              </w:rPr>
              <w:t>asso_type</w:t>
            </w:r>
            <w:r>
              <w:rPr>
                <w:b/>
                <w:i/>
              </w:rPr>
              <w:t xml:space="preserve"> </w:t>
            </w:r>
            <w:r w:rsidRPr="00831304">
              <w:t xml:space="preserve">identifies the type of </w:t>
            </w:r>
            <w:r>
              <w:t>natural</w:t>
            </w:r>
            <w:r>
              <w:rPr>
                <w:rFonts w:hint="eastAsia"/>
              </w:rPr>
              <w:t xml:space="preserve"> </w:t>
            </w:r>
            <w:r w:rsidRPr="00962EBF">
              <w:t>guidance</w:t>
            </w:r>
            <w:r>
              <w:rPr>
                <w:rFonts w:hint="eastAsia"/>
              </w:rPr>
              <w:t>.</w:t>
            </w:r>
          </w:p>
        </w:tc>
      </w:tr>
      <w:tr w:rsidR="003010E9" w:rsidRPr="0084175A" w:rsidTr="009977D3">
        <w:trPr>
          <w:trHeight w:val="345"/>
        </w:trPr>
        <w:tc>
          <w:tcPr>
            <w:tcW w:w="1009" w:type="pct"/>
            <w:vMerge w:val="restart"/>
            <w:shd w:val="clear" w:color="auto" w:fill="auto"/>
            <w:noWrap/>
            <w:vAlign w:val="center"/>
          </w:tcPr>
          <w:p w:rsidR="003010E9" w:rsidRPr="00B86AA2" w:rsidRDefault="003010E9" w:rsidP="009977D3">
            <w:pPr>
              <w:pStyle w:val="a"/>
              <w:rPr>
                <w:b/>
                <w:i/>
              </w:rPr>
            </w:pPr>
          </w:p>
        </w:tc>
        <w:tc>
          <w:tcPr>
            <w:tcW w:w="538" w:type="pct"/>
            <w:vMerge w:val="restart"/>
            <w:vAlign w:val="center"/>
          </w:tcPr>
          <w:p w:rsidR="003010E9" w:rsidRDefault="003010E9" w:rsidP="009977D3">
            <w:pPr>
              <w:pStyle w:val="a"/>
              <w:jc w:val="center"/>
            </w:pPr>
          </w:p>
        </w:tc>
        <w:tc>
          <w:tcPr>
            <w:tcW w:w="1506" w:type="pct"/>
            <w:shd w:val="clear" w:color="auto" w:fill="auto"/>
            <w:noWrap/>
            <w:vAlign w:val="center"/>
          </w:tcPr>
          <w:p w:rsidR="003010E9" w:rsidRPr="007511BA" w:rsidRDefault="003010E9" w:rsidP="009977D3">
            <w:pPr>
              <w:pStyle w:val="a"/>
              <w:jc w:val="center"/>
              <w:rPr>
                <w:b/>
                <w:i/>
              </w:rPr>
            </w:pPr>
            <w:r w:rsidRPr="00962EBF">
              <w:rPr>
                <w:b/>
                <w:i/>
              </w:rPr>
              <w:t>JG</w:t>
            </w:r>
          </w:p>
        </w:tc>
        <w:tc>
          <w:tcPr>
            <w:tcW w:w="1947" w:type="pct"/>
            <w:shd w:val="clear" w:color="auto" w:fill="auto"/>
            <w:vAlign w:val="center"/>
          </w:tcPr>
          <w:p w:rsidR="003010E9" w:rsidRDefault="003010E9" w:rsidP="009977D3">
            <w:pPr>
              <w:pStyle w:val="a"/>
            </w:pPr>
            <w:r w:rsidRPr="00962EBF">
              <w:t>Junction Guidance</w:t>
            </w:r>
          </w:p>
        </w:tc>
      </w:tr>
      <w:tr w:rsidR="003010E9" w:rsidRPr="0084175A" w:rsidTr="009977D3">
        <w:trPr>
          <w:trHeight w:val="345"/>
        </w:trPr>
        <w:tc>
          <w:tcPr>
            <w:tcW w:w="1009" w:type="pct"/>
            <w:vMerge/>
            <w:shd w:val="clear" w:color="auto" w:fill="auto"/>
            <w:noWrap/>
            <w:vAlign w:val="center"/>
          </w:tcPr>
          <w:p w:rsidR="003010E9" w:rsidRPr="00B86AA2"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Pr="007511BA" w:rsidRDefault="003010E9" w:rsidP="009977D3">
            <w:pPr>
              <w:pStyle w:val="a"/>
              <w:jc w:val="center"/>
              <w:rPr>
                <w:b/>
                <w:i/>
              </w:rPr>
            </w:pPr>
            <w:r>
              <w:rPr>
                <w:rFonts w:hint="eastAsia"/>
                <w:b/>
                <w:i/>
              </w:rPr>
              <w:t>P</w:t>
            </w:r>
            <w:r w:rsidRPr="00962EBF">
              <w:rPr>
                <w:b/>
                <w:i/>
              </w:rPr>
              <w:t>G</w:t>
            </w:r>
          </w:p>
        </w:tc>
        <w:tc>
          <w:tcPr>
            <w:tcW w:w="1947" w:type="pct"/>
            <w:shd w:val="clear" w:color="auto" w:fill="auto"/>
            <w:vAlign w:val="center"/>
          </w:tcPr>
          <w:p w:rsidR="003010E9" w:rsidRDefault="003010E9" w:rsidP="009977D3">
            <w:pPr>
              <w:pStyle w:val="a"/>
            </w:pPr>
            <w:r w:rsidRPr="00962EBF">
              <w:t>Passing Guidance</w:t>
            </w:r>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Pr>
                <w:rFonts w:hint="eastAsia"/>
                <w:b/>
                <w:i/>
              </w:rPr>
              <w:t>name:###</w:t>
            </w:r>
          </w:p>
        </w:tc>
        <w:tc>
          <w:tcPr>
            <w:tcW w:w="538" w:type="pct"/>
            <w:vAlign w:val="center"/>
          </w:tcPr>
          <w:p w:rsidR="003010E9" w:rsidRDefault="003010E9" w:rsidP="009977D3">
            <w:pPr>
              <w:pStyle w:val="a"/>
              <w:jc w:val="center"/>
            </w:pPr>
            <w:r>
              <w:t>N</w:t>
            </w:r>
          </w:p>
        </w:tc>
        <w:tc>
          <w:tcPr>
            <w:tcW w:w="1506" w:type="pct"/>
            <w:shd w:val="clear" w:color="auto" w:fill="auto"/>
            <w:noWrap/>
            <w:vAlign w:val="center"/>
          </w:tcPr>
          <w:p w:rsidR="003010E9" w:rsidRPr="000B4637" w:rsidRDefault="003010E9" w:rsidP="009977D3">
            <w:pPr>
              <w:pStyle w:val="a"/>
              <w:jc w:val="center"/>
              <w:rPr>
                <w:b/>
                <w:i/>
              </w:rPr>
            </w:pPr>
          </w:p>
        </w:tc>
        <w:tc>
          <w:tcPr>
            <w:tcW w:w="1947" w:type="pct"/>
            <w:shd w:val="clear" w:color="auto" w:fill="auto"/>
            <w:vAlign w:val="center"/>
          </w:tcPr>
          <w:p w:rsidR="003010E9" w:rsidRPr="00D34624" w:rsidRDefault="00DE7D7D" w:rsidP="009977D3">
            <w:pPr>
              <w:pStyle w:val="a"/>
            </w:pPr>
            <w:hyperlink w:anchor="_Language_code" w:history="1">
              <w:r w:rsidR="003010E9" w:rsidRPr="00D34624">
                <w:rPr>
                  <w:rStyle w:val="Hyperlink"/>
                  <w:i/>
                </w:rPr>
                <w:t>Language code</w:t>
              </w:r>
            </w:hyperlink>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Pr>
                <w:b/>
                <w:i/>
              </w:rPr>
              <w:t>name:</w:t>
            </w:r>
            <w:r>
              <w:rPr>
                <w:rFonts w:hint="eastAsia"/>
                <w:b/>
                <w:i/>
              </w:rPr>
              <w:t>###</w:t>
            </w:r>
            <w:r w:rsidRPr="00962EBF">
              <w:rPr>
                <w:b/>
                <w:i/>
              </w:rPr>
              <w:t>:name_type</w:t>
            </w:r>
          </w:p>
        </w:tc>
        <w:tc>
          <w:tcPr>
            <w:tcW w:w="538" w:type="pct"/>
            <w:vAlign w:val="center"/>
          </w:tcPr>
          <w:p w:rsidR="003010E9" w:rsidRDefault="003010E9" w:rsidP="009977D3">
            <w:pPr>
              <w:pStyle w:val="a"/>
              <w:jc w:val="center"/>
            </w:pPr>
            <w:r>
              <w:rPr>
                <w:rFonts w:hint="eastAsia"/>
              </w:rPr>
              <w:t>N</w:t>
            </w:r>
          </w:p>
        </w:tc>
        <w:tc>
          <w:tcPr>
            <w:tcW w:w="1506" w:type="pct"/>
            <w:shd w:val="clear" w:color="auto" w:fill="auto"/>
            <w:noWrap/>
            <w:vAlign w:val="center"/>
          </w:tcPr>
          <w:p w:rsidR="003010E9" w:rsidRDefault="003010E9" w:rsidP="009977D3">
            <w:pPr>
              <w:pStyle w:val="a"/>
              <w:jc w:val="center"/>
              <w:rPr>
                <w:b/>
                <w:i/>
              </w:rPr>
            </w:pPr>
            <w:r w:rsidRPr="00467289">
              <w:rPr>
                <w:b/>
                <w:i/>
              </w:rPr>
              <w:t>B</w:t>
            </w:r>
            <w:r>
              <w:rPr>
                <w:rFonts w:hint="eastAsia"/>
                <w:b/>
                <w:i/>
              </w:rPr>
              <w:t>/</w:t>
            </w:r>
          </w:p>
        </w:tc>
        <w:tc>
          <w:tcPr>
            <w:tcW w:w="1947" w:type="pct"/>
            <w:shd w:val="clear" w:color="auto" w:fill="auto"/>
            <w:vAlign w:val="center"/>
          </w:tcPr>
          <w:p w:rsidR="003010E9" w:rsidRDefault="003010E9" w:rsidP="009977D3">
            <w:pPr>
              <w:pStyle w:val="a"/>
              <w:rPr>
                <w:b/>
                <w:i/>
              </w:rPr>
            </w:pPr>
            <w:r>
              <w:rPr>
                <w:b/>
                <w:i/>
              </w:rPr>
              <w:t>name:</w:t>
            </w:r>
            <w:r>
              <w:rPr>
                <w:rFonts w:hint="eastAsia"/>
                <w:b/>
                <w:i/>
              </w:rPr>
              <w:t>###</w:t>
            </w:r>
            <w:r w:rsidRPr="00962EBF">
              <w:rPr>
                <w:b/>
                <w:i/>
              </w:rPr>
              <w:t>:name_type</w:t>
            </w:r>
            <w:r>
              <w:rPr>
                <w:rFonts w:hint="eastAsia"/>
                <w:b/>
                <w:i/>
              </w:rPr>
              <w:t xml:space="preserve"> </w:t>
            </w:r>
            <w:r>
              <w:rPr>
                <w:b/>
                <w:i/>
              </w:rPr>
              <w:t xml:space="preserve"> </w:t>
            </w:r>
            <w:r w:rsidRPr="00831304">
              <w:t>identifies the type</w:t>
            </w:r>
            <w:r>
              <w:rPr>
                <w:rFonts w:hint="eastAsia"/>
              </w:rPr>
              <w:t xml:space="preserve"> of feature name.</w:t>
            </w:r>
          </w:p>
        </w:tc>
      </w:tr>
      <w:tr w:rsidR="003010E9" w:rsidRPr="0084175A" w:rsidTr="009977D3">
        <w:trPr>
          <w:trHeight w:val="345"/>
        </w:trPr>
        <w:tc>
          <w:tcPr>
            <w:tcW w:w="1009" w:type="pct"/>
            <w:vMerge w:val="restart"/>
            <w:shd w:val="clear" w:color="auto" w:fill="auto"/>
            <w:noWrap/>
            <w:vAlign w:val="center"/>
          </w:tcPr>
          <w:p w:rsidR="003010E9" w:rsidRDefault="003010E9" w:rsidP="009977D3">
            <w:pPr>
              <w:pStyle w:val="a"/>
              <w:rPr>
                <w:b/>
                <w:i/>
              </w:rPr>
            </w:pPr>
          </w:p>
        </w:tc>
        <w:tc>
          <w:tcPr>
            <w:tcW w:w="538" w:type="pct"/>
            <w:vMerge w:val="restart"/>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pPr>
            <w:r w:rsidRPr="00467289">
              <w:rPr>
                <w:b/>
                <w:i/>
              </w:rPr>
              <w:t>B</w:t>
            </w:r>
          </w:p>
        </w:tc>
        <w:tc>
          <w:tcPr>
            <w:tcW w:w="1947" w:type="pct"/>
            <w:shd w:val="clear" w:color="auto" w:fill="auto"/>
            <w:vAlign w:val="center"/>
          </w:tcPr>
          <w:p w:rsidR="003010E9" w:rsidRDefault="003010E9" w:rsidP="009977D3">
            <w:pPr>
              <w:pStyle w:val="a"/>
            </w:pPr>
            <w:r w:rsidRPr="00467289">
              <w:t>Official Name</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Pr="00467289" w:rsidRDefault="003010E9" w:rsidP="009977D3">
            <w:pPr>
              <w:pStyle w:val="a"/>
              <w:jc w:val="center"/>
              <w:rPr>
                <w:b/>
                <w:i/>
              </w:rPr>
            </w:pPr>
          </w:p>
        </w:tc>
        <w:tc>
          <w:tcPr>
            <w:tcW w:w="1947" w:type="pct"/>
            <w:shd w:val="clear" w:color="auto" w:fill="auto"/>
            <w:vAlign w:val="center"/>
          </w:tcPr>
          <w:p w:rsidR="003010E9" w:rsidRDefault="003010E9" w:rsidP="009977D3">
            <w:pPr>
              <w:pStyle w:val="a"/>
            </w:pPr>
            <w:r w:rsidRPr="00467289">
              <w:t>Alternate Name</w:t>
            </w:r>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sidRPr="00964005">
              <w:rPr>
                <w:b/>
                <w:i/>
              </w:rPr>
              <w:t>name:</w:t>
            </w:r>
            <w:r>
              <w:rPr>
                <w:rFonts w:hint="eastAsia"/>
                <w:b/>
                <w:i/>
              </w:rPr>
              <w:t>###</w:t>
            </w:r>
            <w:r w:rsidRPr="00964005">
              <w:rPr>
                <w:b/>
                <w:i/>
              </w:rPr>
              <w:t>:phonetics</w:t>
            </w:r>
            <w:r>
              <w:rPr>
                <w:rFonts w:hint="eastAsia"/>
                <w:b/>
                <w:i/>
              </w:rPr>
              <w:t>: ###</w:t>
            </w:r>
          </w:p>
        </w:tc>
        <w:tc>
          <w:tcPr>
            <w:tcW w:w="538" w:type="pct"/>
            <w:vAlign w:val="center"/>
          </w:tcPr>
          <w:p w:rsidR="003010E9" w:rsidRDefault="003010E9" w:rsidP="009977D3">
            <w:pPr>
              <w:pStyle w:val="a"/>
              <w:jc w:val="center"/>
            </w:pPr>
            <w:r>
              <w:t>N</w:t>
            </w:r>
          </w:p>
        </w:tc>
        <w:tc>
          <w:tcPr>
            <w:tcW w:w="1506" w:type="pct"/>
            <w:shd w:val="clear" w:color="auto" w:fill="auto"/>
            <w:noWrap/>
            <w:vAlign w:val="center"/>
          </w:tcPr>
          <w:p w:rsidR="003010E9" w:rsidRDefault="003010E9" w:rsidP="009977D3">
            <w:pPr>
              <w:pStyle w:val="a"/>
              <w:jc w:val="center"/>
            </w:pPr>
          </w:p>
        </w:tc>
        <w:tc>
          <w:tcPr>
            <w:tcW w:w="1947" w:type="pct"/>
            <w:shd w:val="clear" w:color="auto" w:fill="auto"/>
            <w:vAlign w:val="center"/>
          </w:tcPr>
          <w:p w:rsidR="003010E9" w:rsidRPr="00D34624" w:rsidRDefault="00DE7D7D" w:rsidP="009977D3">
            <w:pPr>
              <w:pStyle w:val="a"/>
              <w:rPr>
                <w:i/>
              </w:rPr>
            </w:pPr>
            <w:hyperlink w:anchor="_Phonetics_language_code" w:history="1">
              <w:r w:rsidR="003010E9" w:rsidRPr="00D34624">
                <w:rPr>
                  <w:rStyle w:val="Hyperlink"/>
                  <w:i/>
                </w:rPr>
                <w:t>Phonetics language code</w:t>
              </w:r>
            </w:hyperlink>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sidRPr="00D34624">
              <w:rPr>
                <w:b/>
                <w:i/>
              </w:rPr>
              <w:t>direction</w:t>
            </w:r>
          </w:p>
        </w:tc>
        <w:tc>
          <w:tcPr>
            <w:tcW w:w="538" w:type="pct"/>
            <w:vAlign w:val="center"/>
          </w:tcPr>
          <w:p w:rsidR="003010E9" w:rsidRDefault="003010E9" w:rsidP="009977D3">
            <w:pPr>
              <w:pStyle w:val="a"/>
              <w:jc w:val="center"/>
            </w:pPr>
            <w:r>
              <w:rPr>
                <w:rFonts w:hint="eastAsia"/>
              </w:rPr>
              <w:t>Y</w:t>
            </w:r>
          </w:p>
        </w:tc>
        <w:tc>
          <w:tcPr>
            <w:tcW w:w="1506" w:type="pct"/>
            <w:shd w:val="clear" w:color="auto" w:fill="auto"/>
            <w:noWrap/>
            <w:vAlign w:val="center"/>
          </w:tcPr>
          <w:p w:rsidR="003010E9" w:rsidRPr="00390BEA" w:rsidRDefault="003010E9" w:rsidP="009977D3">
            <w:pPr>
              <w:pStyle w:val="a"/>
              <w:jc w:val="center"/>
              <w:rPr>
                <w:b/>
                <w:i/>
              </w:rPr>
            </w:pPr>
            <w:r>
              <w:rPr>
                <w:rFonts w:hint="eastAsia"/>
                <w:b/>
                <w:i/>
              </w:rPr>
              <w:t>F/T/B</w:t>
            </w:r>
          </w:p>
        </w:tc>
        <w:tc>
          <w:tcPr>
            <w:tcW w:w="1947" w:type="pct"/>
            <w:shd w:val="clear" w:color="auto" w:fill="auto"/>
            <w:vAlign w:val="center"/>
          </w:tcPr>
          <w:p w:rsidR="003010E9" w:rsidRPr="00D34624" w:rsidRDefault="003010E9" w:rsidP="009977D3">
            <w:pPr>
              <w:pStyle w:val="a"/>
            </w:pPr>
            <w:r w:rsidRPr="00D34624">
              <w:rPr>
                <w:b/>
                <w:i/>
              </w:rPr>
              <w:t>Direction</w:t>
            </w:r>
            <w:r w:rsidRPr="00D34624">
              <w:t xml:space="preserve"> identifies the direction to which the Feature </w:t>
            </w:r>
          </w:p>
          <w:p w:rsidR="003010E9" w:rsidRDefault="003010E9" w:rsidP="009977D3">
            <w:pPr>
              <w:pStyle w:val="a"/>
              <w:rPr>
                <w:b/>
                <w:i/>
              </w:rPr>
            </w:pPr>
            <w:r w:rsidRPr="00D34624">
              <w:t>Association is applied</w:t>
            </w:r>
            <w:r w:rsidRPr="00D34624">
              <w:rPr>
                <w:rFonts w:hint="eastAsia"/>
              </w:rPr>
              <w:t>.</w:t>
            </w:r>
          </w:p>
        </w:tc>
      </w:tr>
      <w:tr w:rsidR="003010E9" w:rsidRPr="0084175A" w:rsidTr="009977D3">
        <w:trPr>
          <w:trHeight w:val="345"/>
        </w:trPr>
        <w:tc>
          <w:tcPr>
            <w:tcW w:w="1009" w:type="pct"/>
            <w:vMerge w:val="restart"/>
            <w:shd w:val="clear" w:color="auto" w:fill="auto"/>
            <w:noWrap/>
            <w:vAlign w:val="center"/>
          </w:tcPr>
          <w:p w:rsidR="003010E9" w:rsidRPr="00D34624" w:rsidRDefault="003010E9" w:rsidP="009977D3">
            <w:pPr>
              <w:pStyle w:val="a"/>
              <w:rPr>
                <w:b/>
                <w:i/>
              </w:rPr>
            </w:pPr>
          </w:p>
        </w:tc>
        <w:tc>
          <w:tcPr>
            <w:tcW w:w="538" w:type="pct"/>
            <w:vMerge w:val="restart"/>
            <w:vAlign w:val="center"/>
          </w:tcPr>
          <w:p w:rsidR="003010E9" w:rsidRDefault="003010E9" w:rsidP="009977D3">
            <w:pPr>
              <w:pStyle w:val="a"/>
              <w:jc w:val="center"/>
            </w:pPr>
          </w:p>
        </w:tc>
        <w:tc>
          <w:tcPr>
            <w:tcW w:w="1506" w:type="pct"/>
            <w:shd w:val="clear" w:color="auto" w:fill="auto"/>
            <w:noWrap/>
            <w:vAlign w:val="center"/>
          </w:tcPr>
          <w:p w:rsidR="003010E9" w:rsidRPr="00390BEA" w:rsidRDefault="003010E9" w:rsidP="009977D3">
            <w:pPr>
              <w:pStyle w:val="a"/>
              <w:jc w:val="center"/>
              <w:rPr>
                <w:b/>
                <w:i/>
              </w:rPr>
            </w:pPr>
            <w:r>
              <w:rPr>
                <w:rFonts w:hint="eastAsia"/>
                <w:b/>
                <w:i/>
              </w:rPr>
              <w:t>F</w:t>
            </w:r>
          </w:p>
        </w:tc>
        <w:tc>
          <w:tcPr>
            <w:tcW w:w="1947" w:type="pct"/>
            <w:shd w:val="clear" w:color="auto" w:fill="auto"/>
            <w:vAlign w:val="center"/>
          </w:tcPr>
          <w:p w:rsidR="003010E9" w:rsidRPr="00F471AF" w:rsidRDefault="003010E9" w:rsidP="009977D3">
            <w:pPr>
              <w:pStyle w:val="a"/>
            </w:pPr>
            <w:r w:rsidRPr="00F471AF">
              <w:t>F – From Reference to Non-Reference Node</w:t>
            </w:r>
            <w:r w:rsidRPr="00F471AF">
              <w:rPr>
                <w:rFonts w:hint="eastAsia"/>
              </w:rPr>
              <w:t>.</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Pr="00390BEA" w:rsidRDefault="003010E9" w:rsidP="009977D3">
            <w:pPr>
              <w:pStyle w:val="a"/>
              <w:jc w:val="center"/>
              <w:rPr>
                <w:b/>
                <w:i/>
              </w:rPr>
            </w:pPr>
            <w:r>
              <w:rPr>
                <w:rFonts w:hint="eastAsia"/>
                <w:b/>
                <w:i/>
              </w:rPr>
              <w:t>T</w:t>
            </w:r>
          </w:p>
        </w:tc>
        <w:tc>
          <w:tcPr>
            <w:tcW w:w="1947" w:type="pct"/>
            <w:shd w:val="clear" w:color="auto" w:fill="auto"/>
            <w:vAlign w:val="center"/>
          </w:tcPr>
          <w:p w:rsidR="003010E9" w:rsidRPr="00F471AF" w:rsidRDefault="003010E9" w:rsidP="009977D3">
            <w:pPr>
              <w:pStyle w:val="a"/>
            </w:pPr>
            <w:r w:rsidRPr="00F471AF">
              <w:t>T – Negative direction, from Non-Reference to Reference Node</w:t>
            </w:r>
            <w:r w:rsidRPr="00F471AF">
              <w:rPr>
                <w:rFonts w:hint="eastAsia"/>
              </w:rPr>
              <w:t>.</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Pr="00390BEA" w:rsidRDefault="003010E9" w:rsidP="009977D3">
            <w:pPr>
              <w:pStyle w:val="a"/>
              <w:jc w:val="center"/>
              <w:rPr>
                <w:b/>
                <w:i/>
              </w:rPr>
            </w:pPr>
            <w:r>
              <w:rPr>
                <w:rFonts w:hint="eastAsia"/>
                <w:b/>
                <w:i/>
              </w:rPr>
              <w:t>B</w:t>
            </w:r>
          </w:p>
        </w:tc>
        <w:tc>
          <w:tcPr>
            <w:tcW w:w="1947" w:type="pct"/>
            <w:shd w:val="clear" w:color="auto" w:fill="auto"/>
            <w:vAlign w:val="center"/>
          </w:tcPr>
          <w:p w:rsidR="003010E9" w:rsidRPr="00F471AF" w:rsidRDefault="003010E9" w:rsidP="009977D3">
            <w:pPr>
              <w:pStyle w:val="a"/>
            </w:pPr>
            <w:r w:rsidRPr="00F471AF">
              <w:t>B – Both directions</w:t>
            </w:r>
          </w:p>
          <w:p w:rsidR="003010E9" w:rsidRPr="00F471AF" w:rsidRDefault="003010E9" w:rsidP="009977D3">
            <w:pPr>
              <w:pStyle w:val="a"/>
            </w:pPr>
            <w:r w:rsidRPr="00F471AF">
              <w:t>The Feature Association applicable in both directions</w:t>
            </w:r>
            <w:r w:rsidRPr="00F471AF">
              <w:rPr>
                <w:rFonts w:hint="eastAsia"/>
              </w:rPr>
              <w:t>.</w:t>
            </w:r>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sidRPr="00F471AF">
              <w:rPr>
                <w:b/>
                <w:i/>
              </w:rPr>
              <w:t>visibility</w:t>
            </w:r>
          </w:p>
        </w:tc>
        <w:tc>
          <w:tcPr>
            <w:tcW w:w="538" w:type="pct"/>
            <w:vAlign w:val="center"/>
          </w:tcPr>
          <w:p w:rsidR="003010E9" w:rsidRPr="00F471AF" w:rsidRDefault="003010E9" w:rsidP="009977D3">
            <w:pPr>
              <w:pStyle w:val="a"/>
              <w:jc w:val="center"/>
              <w:rPr>
                <w:b/>
              </w:rPr>
            </w:pPr>
            <w:r w:rsidRPr="00F471AF">
              <w:rPr>
                <w:rFonts w:hint="eastAsia"/>
                <w:b/>
              </w:rPr>
              <w:t>Y</w:t>
            </w:r>
          </w:p>
        </w:tc>
        <w:tc>
          <w:tcPr>
            <w:tcW w:w="1506" w:type="pct"/>
            <w:shd w:val="clear" w:color="auto" w:fill="auto"/>
            <w:noWrap/>
            <w:vAlign w:val="center"/>
          </w:tcPr>
          <w:p w:rsidR="003010E9" w:rsidRDefault="003010E9" w:rsidP="009977D3">
            <w:pPr>
              <w:pStyle w:val="a"/>
              <w:jc w:val="center"/>
              <w:rPr>
                <w:b/>
                <w:i/>
              </w:rPr>
            </w:pPr>
            <w:r>
              <w:rPr>
                <w:rFonts w:hint="eastAsia"/>
                <w:b/>
                <w:i/>
              </w:rPr>
              <w:t>0/1/2/3</w:t>
            </w:r>
          </w:p>
        </w:tc>
        <w:tc>
          <w:tcPr>
            <w:tcW w:w="1947" w:type="pct"/>
            <w:shd w:val="clear" w:color="auto" w:fill="auto"/>
            <w:vAlign w:val="center"/>
          </w:tcPr>
          <w:p w:rsidR="003010E9" w:rsidRPr="00F471AF" w:rsidRDefault="003010E9" w:rsidP="009977D3">
            <w:pPr>
              <w:pStyle w:val="a"/>
            </w:pPr>
            <w:r w:rsidRPr="00F471AF">
              <w:rPr>
                <w:b/>
                <w:i/>
              </w:rPr>
              <w:t xml:space="preserve">Visibility </w:t>
            </w:r>
            <w:r w:rsidRPr="00F471AF">
              <w:t>defines the visibility of the Feature, from the direction of the associated link.</w:t>
            </w:r>
          </w:p>
          <w:p w:rsidR="003010E9" w:rsidRPr="002C5612" w:rsidRDefault="003010E9" w:rsidP="009977D3">
            <w:pPr>
              <w:pStyle w:val="a"/>
            </w:pPr>
            <w:r w:rsidRPr="00F471AF">
              <w:t>Visibility is one of the Importance Indicator attributes th</w:t>
            </w:r>
            <w:r>
              <w:t>at must be evaluated as a whole</w:t>
            </w:r>
            <w:r>
              <w:rPr>
                <w:rFonts w:hint="eastAsia"/>
              </w:rPr>
              <w:t xml:space="preserve"> </w:t>
            </w:r>
            <w:r w:rsidRPr="00F471AF">
              <w:t>to classify the relevance of a feature to support route guidance.</w:t>
            </w:r>
          </w:p>
        </w:tc>
      </w:tr>
      <w:tr w:rsidR="003010E9" w:rsidRPr="0084175A" w:rsidTr="009977D3">
        <w:trPr>
          <w:trHeight w:val="345"/>
        </w:trPr>
        <w:tc>
          <w:tcPr>
            <w:tcW w:w="1009" w:type="pct"/>
            <w:vMerge w:val="restart"/>
            <w:shd w:val="clear" w:color="auto" w:fill="auto"/>
            <w:noWrap/>
            <w:vAlign w:val="center"/>
          </w:tcPr>
          <w:p w:rsidR="003010E9" w:rsidRDefault="003010E9" w:rsidP="009977D3">
            <w:pPr>
              <w:pStyle w:val="a"/>
              <w:rPr>
                <w:b/>
                <w:i/>
              </w:rPr>
            </w:pPr>
          </w:p>
        </w:tc>
        <w:tc>
          <w:tcPr>
            <w:tcW w:w="538" w:type="pct"/>
            <w:vMerge w:val="restart"/>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0</w:t>
            </w:r>
          </w:p>
        </w:tc>
        <w:tc>
          <w:tcPr>
            <w:tcW w:w="1947" w:type="pct"/>
            <w:shd w:val="clear" w:color="auto" w:fill="auto"/>
            <w:vAlign w:val="center"/>
          </w:tcPr>
          <w:p w:rsidR="003010E9" w:rsidRPr="00953843" w:rsidRDefault="003010E9" w:rsidP="009977D3">
            <w:pPr>
              <w:pStyle w:val="a"/>
            </w:pPr>
            <w:r w:rsidRPr="00953843">
              <w:t>Not Applicable</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1</w:t>
            </w:r>
          </w:p>
        </w:tc>
        <w:tc>
          <w:tcPr>
            <w:tcW w:w="1947" w:type="pct"/>
            <w:shd w:val="clear" w:color="auto" w:fill="auto"/>
            <w:vAlign w:val="center"/>
          </w:tcPr>
          <w:p w:rsidR="003010E9" w:rsidRPr="00953843" w:rsidRDefault="003010E9" w:rsidP="009977D3">
            <w:pPr>
              <w:pStyle w:val="a"/>
            </w:pPr>
            <w:r w:rsidRPr="00953843">
              <w:t>The Feature is clearly visible</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2</w:t>
            </w:r>
          </w:p>
        </w:tc>
        <w:tc>
          <w:tcPr>
            <w:tcW w:w="1947" w:type="pct"/>
            <w:shd w:val="clear" w:color="auto" w:fill="auto"/>
            <w:vAlign w:val="center"/>
          </w:tcPr>
          <w:p w:rsidR="003010E9" w:rsidRPr="00953843" w:rsidRDefault="003010E9" w:rsidP="009977D3">
            <w:pPr>
              <w:pStyle w:val="a"/>
            </w:pPr>
            <w:r w:rsidRPr="00953843">
              <w:t>The Feature is partly visible</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3</w:t>
            </w:r>
          </w:p>
        </w:tc>
        <w:tc>
          <w:tcPr>
            <w:tcW w:w="1947" w:type="pct"/>
            <w:shd w:val="clear" w:color="auto" w:fill="auto"/>
            <w:vAlign w:val="center"/>
          </w:tcPr>
          <w:p w:rsidR="003010E9" w:rsidRPr="00953843" w:rsidRDefault="003010E9" w:rsidP="009977D3">
            <w:pPr>
              <w:pStyle w:val="a"/>
            </w:pPr>
            <w:r w:rsidRPr="00953843">
              <w:t>Not Visible But Relevant For Guidance</w:t>
            </w:r>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sidRPr="006054D3">
              <w:rPr>
                <w:b/>
                <w:i/>
              </w:rPr>
              <w:t>seasonal_dependency</w:t>
            </w:r>
          </w:p>
        </w:tc>
        <w:tc>
          <w:tcPr>
            <w:tcW w:w="538" w:type="pct"/>
            <w:vAlign w:val="center"/>
          </w:tcPr>
          <w:p w:rsidR="003010E9" w:rsidRPr="006054D3" w:rsidRDefault="003010E9" w:rsidP="009977D3">
            <w:pPr>
              <w:pStyle w:val="a"/>
              <w:jc w:val="center"/>
              <w:rPr>
                <w:b/>
              </w:rPr>
            </w:pPr>
            <w:r w:rsidRPr="006054D3">
              <w:rPr>
                <w:b/>
              </w:rPr>
              <w:t>N</w:t>
            </w:r>
          </w:p>
        </w:tc>
        <w:tc>
          <w:tcPr>
            <w:tcW w:w="1506" w:type="pct"/>
            <w:shd w:val="clear" w:color="auto" w:fill="auto"/>
            <w:noWrap/>
            <w:vAlign w:val="center"/>
          </w:tcPr>
          <w:p w:rsidR="003010E9" w:rsidRDefault="003010E9" w:rsidP="009977D3">
            <w:pPr>
              <w:pStyle w:val="a"/>
              <w:jc w:val="center"/>
              <w:rPr>
                <w:b/>
                <w:i/>
              </w:rPr>
            </w:pPr>
            <w:r>
              <w:rPr>
                <w:rFonts w:hint="eastAsia"/>
                <w:b/>
                <w:i/>
              </w:rPr>
              <w:t>Y</w:t>
            </w:r>
          </w:p>
        </w:tc>
        <w:tc>
          <w:tcPr>
            <w:tcW w:w="1947" w:type="pct"/>
            <w:shd w:val="clear" w:color="auto" w:fill="auto"/>
            <w:vAlign w:val="center"/>
          </w:tcPr>
          <w:p w:rsidR="003010E9" w:rsidRPr="006054D3" w:rsidRDefault="003010E9" w:rsidP="009977D3">
            <w:pPr>
              <w:pStyle w:val="a"/>
            </w:pPr>
            <w:r w:rsidRPr="006054D3">
              <w:rPr>
                <w:b/>
                <w:bCs/>
                <w:i/>
              </w:rPr>
              <w:t>Seasonal Dependency</w:t>
            </w:r>
            <w:r w:rsidRPr="006054D3">
              <w:rPr>
                <w:bCs/>
              </w:rPr>
              <w:t xml:space="preserve"> </w:t>
            </w:r>
            <w:r w:rsidRPr="006054D3">
              <w:t>indicates if the importance of a Feature is negatively affecte</w:t>
            </w:r>
            <w:r>
              <w:t>d during a specific time period</w:t>
            </w:r>
            <w:r>
              <w:rPr>
                <w:rFonts w:hint="eastAsia"/>
              </w:rPr>
              <w:t xml:space="preserve">, </w:t>
            </w:r>
            <w:r>
              <w:t>can be used to determine the relevance of a Feature for route</w:t>
            </w:r>
            <w:r>
              <w:rPr>
                <w:rFonts w:hint="eastAsia"/>
              </w:rPr>
              <w:t xml:space="preserve"> </w:t>
            </w:r>
            <w:r>
              <w:t>guidance related to the season of the year, limited to a certain time of year.</w:t>
            </w:r>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p>
        </w:tc>
        <w:tc>
          <w:tcPr>
            <w:tcW w:w="538" w:type="pct"/>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Y</w:t>
            </w:r>
          </w:p>
        </w:tc>
        <w:tc>
          <w:tcPr>
            <w:tcW w:w="1947" w:type="pct"/>
            <w:shd w:val="clear" w:color="auto" w:fill="auto"/>
            <w:vAlign w:val="center"/>
          </w:tcPr>
          <w:p w:rsidR="003010E9" w:rsidRPr="002C5612" w:rsidRDefault="003010E9" w:rsidP="009977D3">
            <w:pPr>
              <w:pStyle w:val="a"/>
            </w:pPr>
            <w:r w:rsidRPr="006054D3">
              <w:rPr>
                <w:b/>
                <w:i/>
              </w:rPr>
              <w:t>seasonal_dependency</w:t>
            </w:r>
            <w:r>
              <w:rPr>
                <w:rFonts w:hint="eastAsia"/>
                <w:b/>
                <w:i/>
              </w:rPr>
              <w:t>=Y</w:t>
            </w:r>
            <w:r w:rsidRPr="002C5612">
              <w:t xml:space="preserve"> is published only if the seasonal conditions have a limiting impact on the importance of a </w:t>
            </w:r>
            <w:r w:rsidRPr="002C5612">
              <w:rPr>
                <w:bCs/>
              </w:rPr>
              <w:t>Feature</w:t>
            </w:r>
            <w:r w:rsidRPr="002C5612">
              <w:t>.</w:t>
            </w:r>
          </w:p>
        </w:tc>
      </w:tr>
      <w:tr w:rsidR="003010E9" w:rsidRPr="0084175A" w:rsidTr="009977D3">
        <w:trPr>
          <w:trHeight w:val="345"/>
        </w:trPr>
        <w:tc>
          <w:tcPr>
            <w:tcW w:w="1009" w:type="pct"/>
            <w:shd w:val="clear" w:color="auto" w:fill="auto"/>
            <w:noWrap/>
            <w:vAlign w:val="center"/>
          </w:tcPr>
          <w:p w:rsidR="003010E9" w:rsidRPr="00793FAE" w:rsidRDefault="003010E9" w:rsidP="009977D3">
            <w:pPr>
              <w:pStyle w:val="a"/>
              <w:rPr>
                <w:b/>
                <w:i/>
              </w:rPr>
            </w:pPr>
            <w:r>
              <w:rPr>
                <w:rFonts w:hint="eastAsia"/>
                <w:b/>
                <w:i/>
              </w:rPr>
              <w:t>time</w:t>
            </w:r>
          </w:p>
        </w:tc>
        <w:tc>
          <w:tcPr>
            <w:tcW w:w="538" w:type="pct"/>
            <w:vAlign w:val="center"/>
          </w:tcPr>
          <w:p w:rsidR="003010E9" w:rsidRDefault="003010E9" w:rsidP="009977D3">
            <w:pPr>
              <w:pStyle w:val="a"/>
              <w:jc w:val="center"/>
            </w:pPr>
            <w:r w:rsidRPr="006054D3">
              <w:rPr>
                <w:b/>
              </w:rPr>
              <w:t>N</w:t>
            </w:r>
          </w:p>
        </w:tc>
        <w:tc>
          <w:tcPr>
            <w:tcW w:w="1506" w:type="pct"/>
            <w:shd w:val="clear" w:color="auto" w:fill="auto"/>
            <w:noWrap/>
            <w:vAlign w:val="center"/>
          </w:tcPr>
          <w:p w:rsidR="003010E9" w:rsidRDefault="003010E9" w:rsidP="009977D3">
            <w:pPr>
              <w:pStyle w:val="a"/>
              <w:jc w:val="center"/>
              <w:rPr>
                <w:b/>
                <w:i/>
              </w:rPr>
            </w:pPr>
            <w:r>
              <w:rPr>
                <w:rFonts w:hint="eastAsia"/>
                <w:b/>
                <w:i/>
              </w:rPr>
              <w:t>/</w:t>
            </w:r>
          </w:p>
        </w:tc>
        <w:tc>
          <w:tcPr>
            <w:tcW w:w="1947" w:type="pct"/>
            <w:shd w:val="clear" w:color="auto" w:fill="auto"/>
            <w:vAlign w:val="center"/>
          </w:tcPr>
          <w:p w:rsidR="003010E9" w:rsidRPr="002C5612" w:rsidRDefault="003010E9" w:rsidP="009977D3">
            <w:pPr>
              <w:pStyle w:val="a"/>
              <w:rPr>
                <w:bCs/>
              </w:rPr>
            </w:pPr>
            <w:r w:rsidRPr="00793FAE">
              <w:rPr>
                <w:b/>
                <w:i/>
              </w:rPr>
              <w:t>T</w:t>
            </w:r>
            <w:r w:rsidRPr="00793FAE">
              <w:rPr>
                <w:rFonts w:hint="eastAsia"/>
                <w:b/>
                <w:i/>
              </w:rPr>
              <w:t xml:space="preserve">ime </w:t>
            </w:r>
            <w:r>
              <w:rPr>
                <w:rFonts w:hint="eastAsia"/>
              </w:rPr>
              <w:t>is t</w:t>
            </w:r>
            <w:r w:rsidRPr="00793FAE">
              <w:t xml:space="preserve">he actual time period </w:t>
            </w:r>
            <w:r>
              <w:rPr>
                <w:rFonts w:hint="eastAsia"/>
              </w:rPr>
              <w:t>o</w:t>
            </w:r>
            <w:r w:rsidRPr="00793FAE">
              <w:rPr>
                <w:rFonts w:hint="eastAsia"/>
              </w:rPr>
              <w:t>nly when</w:t>
            </w:r>
            <w:r>
              <w:rPr>
                <w:rFonts w:hint="eastAsia"/>
                <w:b/>
                <w:i/>
              </w:rPr>
              <w:t xml:space="preserve"> </w:t>
            </w:r>
            <w:r w:rsidRPr="006054D3">
              <w:rPr>
                <w:b/>
                <w:i/>
              </w:rPr>
              <w:t>seasonal_dependency</w:t>
            </w:r>
            <w:r>
              <w:rPr>
                <w:rFonts w:hint="eastAsia"/>
                <w:b/>
                <w:i/>
              </w:rPr>
              <w:t>=Y.</w:t>
            </w:r>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sidRPr="002C5612">
              <w:rPr>
                <w:b/>
                <w:i/>
              </w:rPr>
              <w:t>relative_distance</w:t>
            </w:r>
          </w:p>
        </w:tc>
        <w:tc>
          <w:tcPr>
            <w:tcW w:w="538" w:type="pct"/>
            <w:vAlign w:val="center"/>
          </w:tcPr>
          <w:p w:rsidR="003010E9" w:rsidRDefault="003010E9" w:rsidP="009977D3">
            <w:pPr>
              <w:pStyle w:val="a"/>
              <w:jc w:val="center"/>
            </w:pPr>
            <w:r w:rsidRPr="00F471AF">
              <w:rPr>
                <w:rFonts w:hint="eastAsia"/>
                <w:b/>
              </w:rPr>
              <w:t>Y</w:t>
            </w:r>
          </w:p>
        </w:tc>
        <w:tc>
          <w:tcPr>
            <w:tcW w:w="1506" w:type="pct"/>
            <w:shd w:val="clear" w:color="auto" w:fill="auto"/>
            <w:noWrap/>
            <w:vAlign w:val="center"/>
          </w:tcPr>
          <w:p w:rsidR="003010E9" w:rsidRDefault="003010E9" w:rsidP="009977D3">
            <w:pPr>
              <w:pStyle w:val="a"/>
              <w:jc w:val="center"/>
              <w:rPr>
                <w:b/>
                <w:i/>
              </w:rPr>
            </w:pPr>
            <w:r>
              <w:rPr>
                <w:rFonts w:hint="eastAsia"/>
                <w:b/>
                <w:i/>
              </w:rPr>
              <w:t>0/1/2</w:t>
            </w:r>
          </w:p>
        </w:tc>
        <w:tc>
          <w:tcPr>
            <w:tcW w:w="1947" w:type="pct"/>
            <w:shd w:val="clear" w:color="auto" w:fill="auto"/>
            <w:vAlign w:val="center"/>
          </w:tcPr>
          <w:p w:rsidR="003010E9" w:rsidRPr="00D34624" w:rsidRDefault="003010E9" w:rsidP="009977D3">
            <w:pPr>
              <w:pStyle w:val="a"/>
              <w:rPr>
                <w:b/>
                <w:i/>
              </w:rPr>
            </w:pPr>
            <w:r w:rsidRPr="002C5612">
              <w:rPr>
                <w:b/>
                <w:bCs/>
                <w:i/>
              </w:rPr>
              <w:t xml:space="preserve">Relative Distance </w:t>
            </w:r>
            <w:r w:rsidRPr="002C5612">
              <w:t>indicates the perceived distance between the feature and the guidance location.</w:t>
            </w:r>
          </w:p>
        </w:tc>
      </w:tr>
      <w:tr w:rsidR="003010E9" w:rsidRPr="0084175A" w:rsidTr="009977D3">
        <w:trPr>
          <w:trHeight w:val="345"/>
        </w:trPr>
        <w:tc>
          <w:tcPr>
            <w:tcW w:w="1009" w:type="pct"/>
            <w:vMerge w:val="restart"/>
            <w:shd w:val="clear" w:color="auto" w:fill="auto"/>
            <w:noWrap/>
            <w:vAlign w:val="center"/>
          </w:tcPr>
          <w:p w:rsidR="003010E9" w:rsidRDefault="003010E9" w:rsidP="009977D3">
            <w:pPr>
              <w:pStyle w:val="a"/>
              <w:rPr>
                <w:b/>
                <w:i/>
              </w:rPr>
            </w:pPr>
          </w:p>
        </w:tc>
        <w:tc>
          <w:tcPr>
            <w:tcW w:w="538" w:type="pct"/>
            <w:vMerge w:val="restart"/>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0</w:t>
            </w:r>
          </w:p>
        </w:tc>
        <w:tc>
          <w:tcPr>
            <w:tcW w:w="1947" w:type="pct"/>
            <w:shd w:val="clear" w:color="auto" w:fill="auto"/>
            <w:vAlign w:val="center"/>
          </w:tcPr>
          <w:p w:rsidR="003010E9" w:rsidRPr="002C5612" w:rsidRDefault="003010E9" w:rsidP="009977D3">
            <w:pPr>
              <w:pStyle w:val="a"/>
            </w:pPr>
            <w:r w:rsidRPr="002C5612">
              <w:t>Not Applicable</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1</w:t>
            </w:r>
          </w:p>
        </w:tc>
        <w:tc>
          <w:tcPr>
            <w:tcW w:w="1947" w:type="pct"/>
            <w:shd w:val="clear" w:color="auto" w:fill="auto"/>
            <w:vAlign w:val="center"/>
          </w:tcPr>
          <w:p w:rsidR="003010E9" w:rsidRPr="002C5612" w:rsidRDefault="003010E9" w:rsidP="009977D3">
            <w:pPr>
              <w:pStyle w:val="a"/>
            </w:pPr>
            <w:r w:rsidRPr="002C5612">
              <w:t xml:space="preserve">The </w:t>
            </w:r>
            <w:r w:rsidRPr="002C5612">
              <w:rPr>
                <w:bCs/>
              </w:rPr>
              <w:t xml:space="preserve">Feature </w:t>
            </w:r>
            <w:r w:rsidRPr="002C5612">
              <w:t>is considered relatively close to the guidance location.</w:t>
            </w:r>
          </w:p>
        </w:tc>
      </w:tr>
      <w:tr w:rsidR="003010E9" w:rsidRPr="0084175A" w:rsidTr="009977D3">
        <w:trPr>
          <w:trHeight w:val="345"/>
        </w:trPr>
        <w:tc>
          <w:tcPr>
            <w:tcW w:w="1009" w:type="pct"/>
            <w:vMerge/>
            <w:shd w:val="clear" w:color="auto" w:fill="auto"/>
            <w:noWrap/>
            <w:vAlign w:val="center"/>
          </w:tcPr>
          <w:p w:rsidR="003010E9" w:rsidRDefault="003010E9" w:rsidP="009977D3">
            <w:pPr>
              <w:pStyle w:val="a"/>
              <w:rPr>
                <w:b/>
                <w:i/>
              </w:rPr>
            </w:pPr>
          </w:p>
        </w:tc>
        <w:tc>
          <w:tcPr>
            <w:tcW w:w="538" w:type="pct"/>
            <w:vMerge/>
            <w:vAlign w:val="center"/>
          </w:tcPr>
          <w:p w:rsidR="003010E9" w:rsidRDefault="003010E9" w:rsidP="009977D3">
            <w:pPr>
              <w:pStyle w:val="a"/>
              <w:jc w:val="center"/>
            </w:pPr>
          </w:p>
        </w:tc>
        <w:tc>
          <w:tcPr>
            <w:tcW w:w="1506" w:type="pct"/>
            <w:shd w:val="clear" w:color="auto" w:fill="auto"/>
            <w:noWrap/>
            <w:vAlign w:val="center"/>
          </w:tcPr>
          <w:p w:rsidR="003010E9" w:rsidRDefault="003010E9" w:rsidP="009977D3">
            <w:pPr>
              <w:pStyle w:val="a"/>
              <w:jc w:val="center"/>
              <w:rPr>
                <w:b/>
                <w:i/>
              </w:rPr>
            </w:pPr>
            <w:r>
              <w:rPr>
                <w:rFonts w:hint="eastAsia"/>
                <w:b/>
                <w:i/>
              </w:rPr>
              <w:t>2</w:t>
            </w:r>
          </w:p>
        </w:tc>
        <w:tc>
          <w:tcPr>
            <w:tcW w:w="1947" w:type="pct"/>
            <w:shd w:val="clear" w:color="auto" w:fill="auto"/>
            <w:vAlign w:val="center"/>
          </w:tcPr>
          <w:p w:rsidR="003010E9" w:rsidRPr="002C5612" w:rsidRDefault="003010E9" w:rsidP="009977D3">
            <w:pPr>
              <w:pStyle w:val="a"/>
            </w:pPr>
            <w:r w:rsidRPr="002C5612">
              <w:t xml:space="preserve">The </w:t>
            </w:r>
            <w:r w:rsidRPr="002C5612">
              <w:rPr>
                <w:bCs/>
              </w:rPr>
              <w:t xml:space="preserve">Feature </w:t>
            </w:r>
            <w:r w:rsidRPr="002C5612">
              <w:t xml:space="preserve">is considered relatively distant </w:t>
            </w:r>
            <w:r w:rsidRPr="002C5612">
              <w:rPr>
                <w:rFonts w:hint="eastAsia"/>
              </w:rPr>
              <w:t>from</w:t>
            </w:r>
            <w:r w:rsidRPr="002C5612">
              <w:t xml:space="preserve"> the guidance location.</w:t>
            </w:r>
          </w:p>
        </w:tc>
      </w:tr>
      <w:tr w:rsidR="003010E9" w:rsidRPr="0084175A" w:rsidTr="009977D3">
        <w:trPr>
          <w:trHeight w:val="345"/>
        </w:trPr>
        <w:tc>
          <w:tcPr>
            <w:tcW w:w="1009" w:type="pct"/>
            <w:shd w:val="clear" w:color="auto" w:fill="auto"/>
            <w:noWrap/>
            <w:vAlign w:val="center"/>
          </w:tcPr>
          <w:p w:rsidR="003010E9" w:rsidRDefault="003010E9" w:rsidP="009977D3">
            <w:pPr>
              <w:pStyle w:val="a"/>
              <w:rPr>
                <w:b/>
                <w:i/>
              </w:rPr>
            </w:pPr>
            <w:r w:rsidRPr="002C5612">
              <w:rPr>
                <w:b/>
                <w:i/>
              </w:rPr>
              <w:t>calc_importance</w:t>
            </w:r>
          </w:p>
        </w:tc>
        <w:tc>
          <w:tcPr>
            <w:tcW w:w="538" w:type="pct"/>
            <w:vAlign w:val="center"/>
          </w:tcPr>
          <w:p w:rsidR="003010E9" w:rsidRDefault="003010E9" w:rsidP="009977D3">
            <w:pPr>
              <w:pStyle w:val="a"/>
              <w:jc w:val="center"/>
            </w:pPr>
            <w:r w:rsidRPr="00F471AF">
              <w:rPr>
                <w:rFonts w:hint="eastAsia"/>
                <w:b/>
              </w:rPr>
              <w:t>Y</w:t>
            </w:r>
          </w:p>
        </w:tc>
        <w:tc>
          <w:tcPr>
            <w:tcW w:w="1506" w:type="pct"/>
            <w:shd w:val="clear" w:color="auto" w:fill="auto"/>
            <w:noWrap/>
            <w:vAlign w:val="center"/>
          </w:tcPr>
          <w:p w:rsidR="003010E9" w:rsidRDefault="003010E9" w:rsidP="009977D3">
            <w:pPr>
              <w:pStyle w:val="a"/>
              <w:jc w:val="center"/>
              <w:rPr>
                <w:b/>
                <w:i/>
              </w:rPr>
            </w:pPr>
            <w:r w:rsidRPr="002C5612">
              <w:rPr>
                <w:b/>
                <w:i/>
              </w:rPr>
              <w:t>1-10</w:t>
            </w:r>
          </w:p>
        </w:tc>
        <w:tc>
          <w:tcPr>
            <w:tcW w:w="1947" w:type="pct"/>
            <w:shd w:val="clear" w:color="auto" w:fill="auto"/>
            <w:vAlign w:val="center"/>
          </w:tcPr>
          <w:p w:rsidR="003010E9" w:rsidRPr="002C5612" w:rsidRDefault="003010E9" w:rsidP="009977D3">
            <w:pPr>
              <w:pStyle w:val="a"/>
              <w:rPr>
                <w:b/>
                <w:i/>
              </w:rPr>
            </w:pPr>
            <w:r w:rsidRPr="002C5612">
              <w:rPr>
                <w:b/>
                <w:bCs/>
                <w:i/>
              </w:rPr>
              <w:t xml:space="preserve">Calculated Importance </w:t>
            </w:r>
            <w:r w:rsidRPr="002C5612">
              <w:t>is a rating of the importance of a feature for route guidance</w:t>
            </w:r>
            <w:r w:rsidRPr="002C5612">
              <w:rPr>
                <w:rFonts w:hint="eastAsia"/>
              </w:rPr>
              <w:t xml:space="preserve"> which </w:t>
            </w:r>
            <w:r w:rsidRPr="002C5612">
              <w:t>classifies the relevance of a specific feature to support route guidance developed based on visibility from</w:t>
            </w:r>
            <w:r w:rsidRPr="002C5612">
              <w:rPr>
                <w:rFonts w:hint="eastAsia"/>
              </w:rPr>
              <w:t xml:space="preserve"> </w:t>
            </w:r>
            <w:r w:rsidRPr="002C5612">
              <w:t>manoeuvre considering: angle (direction), seasonal elements, permanence, and distance.</w:t>
            </w:r>
          </w:p>
        </w:tc>
      </w:tr>
    </w:tbl>
    <w:p w:rsidR="003010E9" w:rsidRPr="00E753DE" w:rsidRDefault="003010E9" w:rsidP="003010E9">
      <w:pPr>
        <w:rPr>
          <w:lang w:eastAsia="zh-CN"/>
        </w:rPr>
      </w:pPr>
    </w:p>
    <w:p w:rsidR="003010E9" w:rsidRPr="00066DE0" w:rsidRDefault="003010E9" w:rsidP="003010E9">
      <w:pPr>
        <w:pStyle w:val="Heading3"/>
        <w:rPr>
          <w:lang w:eastAsia="zh-CN"/>
        </w:rPr>
      </w:pPr>
      <w:r>
        <w:rPr>
          <w:rFonts w:hint="eastAsia"/>
          <w:lang w:eastAsia="zh-CN"/>
        </w:rPr>
        <w:t xml:space="preserve"> </w:t>
      </w:r>
      <w:r w:rsidRPr="00066DE0">
        <w:rPr>
          <w:lang w:eastAsia="zh-CN"/>
        </w:rPr>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3010E9" w:rsidRPr="0084175A" w:rsidTr="009977D3">
        <w:trPr>
          <w:trHeight w:val="330"/>
        </w:trPr>
        <w:tc>
          <w:tcPr>
            <w:tcW w:w="794" w:type="pct"/>
            <w:shd w:val="clear" w:color="auto" w:fill="auto"/>
            <w:noWrap/>
            <w:vAlign w:val="center"/>
            <w:hideMark/>
          </w:tcPr>
          <w:p w:rsidR="003010E9" w:rsidRDefault="003010E9" w:rsidP="009977D3">
            <w:pPr>
              <w:jc w:val="center"/>
              <w:rPr>
                <w:rFonts w:cs="SimSun"/>
                <w:b/>
                <w:bCs/>
                <w:lang w:eastAsia="zh-CN"/>
              </w:rPr>
            </w:pPr>
            <w:r>
              <w:rPr>
                <w:rFonts w:cs="SimSun"/>
                <w:b/>
                <w:bCs/>
                <w:lang w:eastAsia="zh-CN"/>
              </w:rPr>
              <w:t xml:space="preserve">Sequence No. </w:t>
            </w:r>
          </w:p>
        </w:tc>
        <w:tc>
          <w:tcPr>
            <w:tcW w:w="753" w:type="pct"/>
          </w:tcPr>
          <w:p w:rsidR="003010E9" w:rsidRDefault="003010E9" w:rsidP="009977D3">
            <w:pPr>
              <w:jc w:val="center"/>
              <w:rPr>
                <w:rFonts w:cs="SimSun"/>
                <w:b/>
                <w:bCs/>
                <w:lang w:eastAsia="zh-CN"/>
              </w:rPr>
            </w:pPr>
            <w:r>
              <w:rPr>
                <w:rFonts w:cs="SimSun"/>
                <w:b/>
                <w:bCs/>
              </w:rPr>
              <w:t>Member Type</w:t>
            </w:r>
          </w:p>
        </w:tc>
        <w:tc>
          <w:tcPr>
            <w:tcW w:w="753" w:type="pct"/>
            <w:shd w:val="clear" w:color="auto" w:fill="auto"/>
            <w:noWrap/>
            <w:vAlign w:val="center"/>
            <w:hideMark/>
          </w:tcPr>
          <w:p w:rsidR="003010E9" w:rsidRDefault="003010E9" w:rsidP="009977D3">
            <w:pPr>
              <w:jc w:val="center"/>
              <w:rPr>
                <w:rFonts w:cs="SimSun"/>
                <w:b/>
                <w:bCs/>
                <w:lang w:eastAsia="zh-CN"/>
              </w:rPr>
            </w:pPr>
            <w:r>
              <w:rPr>
                <w:rFonts w:cs="SimSun"/>
                <w:b/>
                <w:bCs/>
                <w:lang w:eastAsia="zh-CN"/>
              </w:rPr>
              <w:t>Member Role</w:t>
            </w:r>
          </w:p>
        </w:tc>
        <w:tc>
          <w:tcPr>
            <w:tcW w:w="2700" w:type="pct"/>
            <w:shd w:val="clear" w:color="auto" w:fill="auto"/>
            <w:noWrap/>
            <w:vAlign w:val="center"/>
            <w:hideMark/>
          </w:tcPr>
          <w:p w:rsidR="003010E9" w:rsidRDefault="003010E9" w:rsidP="009977D3">
            <w:pPr>
              <w:jc w:val="center"/>
              <w:rPr>
                <w:rFonts w:cs="SimSun"/>
                <w:b/>
                <w:bCs/>
              </w:rPr>
            </w:pPr>
            <w:r>
              <w:rPr>
                <w:rFonts w:cs="SimSun"/>
                <w:b/>
                <w:bCs/>
              </w:rPr>
              <w:t>Description</w:t>
            </w:r>
          </w:p>
        </w:tc>
      </w:tr>
      <w:tr w:rsidR="003010E9" w:rsidRPr="0084175A" w:rsidTr="009977D3">
        <w:trPr>
          <w:trHeight w:val="345"/>
        </w:trPr>
        <w:tc>
          <w:tcPr>
            <w:tcW w:w="794" w:type="pct"/>
            <w:shd w:val="clear" w:color="auto" w:fill="auto"/>
            <w:noWrap/>
            <w:vAlign w:val="center"/>
          </w:tcPr>
          <w:p w:rsidR="003010E9" w:rsidRPr="00B86AA2" w:rsidRDefault="003010E9" w:rsidP="009977D3">
            <w:pPr>
              <w:pStyle w:val="a"/>
              <w:jc w:val="center"/>
              <w:rPr>
                <w:b/>
                <w:i/>
              </w:rPr>
            </w:pPr>
            <w:r>
              <w:rPr>
                <w:b/>
                <w:i/>
              </w:rPr>
              <w:t>0</w:t>
            </w:r>
          </w:p>
        </w:tc>
        <w:tc>
          <w:tcPr>
            <w:tcW w:w="753" w:type="pct"/>
            <w:vAlign w:val="center"/>
          </w:tcPr>
          <w:p w:rsidR="003010E9" w:rsidRPr="00E01A83" w:rsidRDefault="003010E9" w:rsidP="009977D3">
            <w:pPr>
              <w:pStyle w:val="a"/>
              <w:jc w:val="center"/>
              <w:rPr>
                <w:b/>
                <w:i/>
              </w:rPr>
            </w:pPr>
            <w:r w:rsidRPr="00E01A83">
              <w:rPr>
                <w:b/>
                <w:i/>
              </w:rPr>
              <w:t>W</w:t>
            </w:r>
          </w:p>
        </w:tc>
        <w:tc>
          <w:tcPr>
            <w:tcW w:w="753" w:type="pct"/>
            <w:shd w:val="clear" w:color="auto" w:fill="auto"/>
            <w:noWrap/>
            <w:vAlign w:val="center"/>
          </w:tcPr>
          <w:p w:rsidR="003010E9" w:rsidRPr="00E01A83" w:rsidRDefault="003010E9" w:rsidP="009977D3">
            <w:pPr>
              <w:pStyle w:val="a"/>
              <w:jc w:val="center"/>
              <w:rPr>
                <w:b/>
                <w:i/>
              </w:rPr>
            </w:pPr>
            <w:r>
              <w:rPr>
                <w:b/>
                <w:i/>
              </w:rPr>
              <w:t>AL</w:t>
            </w:r>
          </w:p>
        </w:tc>
        <w:tc>
          <w:tcPr>
            <w:tcW w:w="2700" w:type="pct"/>
            <w:shd w:val="clear" w:color="auto" w:fill="auto"/>
            <w:vAlign w:val="center"/>
          </w:tcPr>
          <w:p w:rsidR="003010E9" w:rsidRDefault="003010E9" w:rsidP="009977D3">
            <w:pPr>
              <w:pStyle w:val="a"/>
            </w:pPr>
            <w:r w:rsidRPr="00066DE0">
              <w:t>Associated Link</w:t>
            </w:r>
            <w:r>
              <w:rPr>
                <w:rFonts w:hint="eastAsia"/>
              </w:rPr>
              <w:t>.</w:t>
            </w:r>
          </w:p>
        </w:tc>
      </w:tr>
      <w:tr w:rsidR="003010E9" w:rsidRPr="0084175A" w:rsidTr="009977D3">
        <w:trPr>
          <w:trHeight w:val="345"/>
        </w:trPr>
        <w:tc>
          <w:tcPr>
            <w:tcW w:w="794" w:type="pct"/>
            <w:shd w:val="clear" w:color="auto" w:fill="auto"/>
            <w:noWrap/>
            <w:vAlign w:val="center"/>
          </w:tcPr>
          <w:p w:rsidR="003010E9" w:rsidRDefault="003010E9" w:rsidP="009977D3">
            <w:pPr>
              <w:pStyle w:val="a"/>
              <w:jc w:val="center"/>
              <w:rPr>
                <w:b/>
                <w:i/>
              </w:rPr>
            </w:pPr>
            <w:r>
              <w:rPr>
                <w:rFonts w:hint="eastAsia"/>
                <w:b/>
                <w:i/>
              </w:rPr>
              <w:t>1</w:t>
            </w:r>
          </w:p>
        </w:tc>
        <w:tc>
          <w:tcPr>
            <w:tcW w:w="753" w:type="pct"/>
            <w:vAlign w:val="center"/>
          </w:tcPr>
          <w:p w:rsidR="003010E9" w:rsidRPr="00E01A83" w:rsidRDefault="003010E9" w:rsidP="009977D3">
            <w:pPr>
              <w:pStyle w:val="a"/>
              <w:jc w:val="center"/>
              <w:rPr>
                <w:b/>
                <w:i/>
              </w:rPr>
            </w:pPr>
            <w:r>
              <w:rPr>
                <w:b/>
                <w:i/>
              </w:rPr>
              <w:t>N</w:t>
            </w:r>
          </w:p>
        </w:tc>
        <w:tc>
          <w:tcPr>
            <w:tcW w:w="753" w:type="pct"/>
            <w:shd w:val="clear" w:color="auto" w:fill="auto"/>
            <w:noWrap/>
            <w:vAlign w:val="center"/>
          </w:tcPr>
          <w:p w:rsidR="003010E9" w:rsidRDefault="003010E9" w:rsidP="009977D3">
            <w:pPr>
              <w:pStyle w:val="a"/>
              <w:jc w:val="center"/>
              <w:rPr>
                <w:b/>
                <w:i/>
              </w:rPr>
            </w:pPr>
            <w:r>
              <w:rPr>
                <w:b/>
                <w:i/>
              </w:rPr>
              <w:t>BUILDING</w:t>
            </w:r>
          </w:p>
        </w:tc>
        <w:tc>
          <w:tcPr>
            <w:tcW w:w="2700" w:type="pct"/>
            <w:shd w:val="clear" w:color="auto" w:fill="auto"/>
            <w:vAlign w:val="center"/>
          </w:tcPr>
          <w:p w:rsidR="003010E9" w:rsidRPr="00066DE0" w:rsidRDefault="003010E9" w:rsidP="009977D3">
            <w:pPr>
              <w:pStyle w:val="a"/>
            </w:pPr>
            <w:r w:rsidRPr="00066DE0">
              <w:t>Indicates the member is a building feature.</w:t>
            </w:r>
          </w:p>
        </w:tc>
      </w:tr>
      <w:tr w:rsidR="003010E9" w:rsidRPr="0084175A" w:rsidTr="009977D3">
        <w:trPr>
          <w:trHeight w:val="345"/>
        </w:trPr>
        <w:tc>
          <w:tcPr>
            <w:tcW w:w="794" w:type="pct"/>
            <w:shd w:val="clear" w:color="auto" w:fill="auto"/>
            <w:noWrap/>
            <w:vAlign w:val="center"/>
          </w:tcPr>
          <w:p w:rsidR="003010E9" w:rsidRDefault="003010E9" w:rsidP="009977D3">
            <w:pPr>
              <w:pStyle w:val="a"/>
              <w:jc w:val="center"/>
              <w:rPr>
                <w:b/>
                <w:i/>
              </w:rPr>
            </w:pPr>
            <w:r>
              <w:rPr>
                <w:rFonts w:hint="eastAsia"/>
                <w:b/>
                <w:i/>
              </w:rPr>
              <w:t>2</w:t>
            </w:r>
          </w:p>
        </w:tc>
        <w:tc>
          <w:tcPr>
            <w:tcW w:w="753" w:type="pct"/>
            <w:vAlign w:val="center"/>
          </w:tcPr>
          <w:p w:rsidR="003010E9" w:rsidRPr="00E01A83" w:rsidRDefault="003010E9" w:rsidP="009977D3">
            <w:pPr>
              <w:pStyle w:val="a"/>
              <w:jc w:val="center"/>
              <w:rPr>
                <w:b/>
                <w:i/>
              </w:rPr>
            </w:pPr>
            <w:r w:rsidRPr="00C80D74">
              <w:rPr>
                <w:rFonts w:hint="eastAsia"/>
                <w:b/>
                <w:i/>
              </w:rPr>
              <w:t>R</w:t>
            </w:r>
          </w:p>
        </w:tc>
        <w:tc>
          <w:tcPr>
            <w:tcW w:w="753" w:type="pct"/>
            <w:shd w:val="clear" w:color="auto" w:fill="auto"/>
            <w:noWrap/>
            <w:vAlign w:val="center"/>
          </w:tcPr>
          <w:p w:rsidR="003010E9" w:rsidRDefault="003010E9" w:rsidP="009977D3">
            <w:pPr>
              <w:pStyle w:val="a"/>
              <w:jc w:val="center"/>
              <w:rPr>
                <w:b/>
                <w:i/>
              </w:rPr>
            </w:pPr>
            <w:r>
              <w:rPr>
                <w:b/>
                <w:i/>
              </w:rPr>
              <w:t>CARTO</w:t>
            </w:r>
          </w:p>
        </w:tc>
        <w:tc>
          <w:tcPr>
            <w:tcW w:w="2700" w:type="pct"/>
            <w:shd w:val="clear" w:color="auto" w:fill="auto"/>
            <w:vAlign w:val="center"/>
          </w:tcPr>
          <w:p w:rsidR="003010E9" w:rsidRPr="00066DE0" w:rsidRDefault="003010E9" w:rsidP="009977D3">
            <w:pPr>
              <w:pStyle w:val="a"/>
            </w:pPr>
            <w:r w:rsidRPr="00066DE0">
              <w:t>Indicates the member is a carto feature.</w:t>
            </w:r>
          </w:p>
        </w:tc>
      </w:tr>
      <w:tr w:rsidR="003010E9" w:rsidRPr="0084175A" w:rsidTr="009977D3">
        <w:trPr>
          <w:trHeight w:val="345"/>
        </w:trPr>
        <w:tc>
          <w:tcPr>
            <w:tcW w:w="794" w:type="pct"/>
            <w:shd w:val="clear" w:color="auto" w:fill="auto"/>
            <w:noWrap/>
            <w:vAlign w:val="center"/>
          </w:tcPr>
          <w:p w:rsidR="003010E9" w:rsidRDefault="003010E9" w:rsidP="009977D3">
            <w:pPr>
              <w:pStyle w:val="a"/>
              <w:jc w:val="center"/>
              <w:rPr>
                <w:b/>
                <w:i/>
              </w:rPr>
            </w:pPr>
            <w:r>
              <w:rPr>
                <w:rFonts w:hint="eastAsia"/>
                <w:b/>
                <w:i/>
              </w:rPr>
              <w:t>3</w:t>
            </w:r>
          </w:p>
        </w:tc>
        <w:tc>
          <w:tcPr>
            <w:tcW w:w="753" w:type="pct"/>
            <w:vAlign w:val="center"/>
          </w:tcPr>
          <w:p w:rsidR="003010E9" w:rsidRPr="00E01A83" w:rsidRDefault="003010E9" w:rsidP="009977D3">
            <w:pPr>
              <w:pStyle w:val="a"/>
              <w:jc w:val="center"/>
              <w:rPr>
                <w:b/>
                <w:i/>
              </w:rPr>
            </w:pPr>
          </w:p>
        </w:tc>
        <w:tc>
          <w:tcPr>
            <w:tcW w:w="753" w:type="pct"/>
            <w:shd w:val="clear" w:color="auto" w:fill="auto"/>
            <w:noWrap/>
            <w:vAlign w:val="center"/>
          </w:tcPr>
          <w:p w:rsidR="003010E9" w:rsidRPr="00066DE0" w:rsidRDefault="003010E9" w:rsidP="009977D3">
            <w:pPr>
              <w:pStyle w:val="a"/>
              <w:jc w:val="center"/>
              <w:rPr>
                <w:b/>
                <w:i/>
              </w:rPr>
            </w:pPr>
            <w:r>
              <w:rPr>
                <w:b/>
                <w:i/>
              </w:rPr>
              <w:t>CF</w:t>
            </w:r>
          </w:p>
        </w:tc>
        <w:tc>
          <w:tcPr>
            <w:tcW w:w="2700" w:type="pct"/>
            <w:shd w:val="clear" w:color="auto" w:fill="auto"/>
            <w:vAlign w:val="center"/>
          </w:tcPr>
          <w:p w:rsidR="003010E9" w:rsidRPr="00066DE0" w:rsidRDefault="003010E9" w:rsidP="009977D3">
            <w:pPr>
              <w:pStyle w:val="a"/>
            </w:pPr>
            <w:r w:rsidRPr="00066DE0">
              <w:t>Indicates the member is a complex feature.</w:t>
            </w:r>
          </w:p>
        </w:tc>
      </w:tr>
      <w:tr w:rsidR="003010E9" w:rsidRPr="0084175A" w:rsidTr="009977D3">
        <w:trPr>
          <w:trHeight w:val="345"/>
        </w:trPr>
        <w:tc>
          <w:tcPr>
            <w:tcW w:w="794" w:type="pct"/>
            <w:shd w:val="clear" w:color="auto" w:fill="auto"/>
            <w:noWrap/>
            <w:vAlign w:val="center"/>
          </w:tcPr>
          <w:p w:rsidR="003010E9" w:rsidRDefault="003010E9" w:rsidP="009977D3">
            <w:pPr>
              <w:pStyle w:val="a"/>
              <w:jc w:val="center"/>
              <w:rPr>
                <w:b/>
                <w:i/>
              </w:rPr>
            </w:pPr>
            <w:r>
              <w:rPr>
                <w:rFonts w:hint="eastAsia"/>
                <w:b/>
                <w:i/>
              </w:rPr>
              <w:t>4</w:t>
            </w:r>
          </w:p>
        </w:tc>
        <w:tc>
          <w:tcPr>
            <w:tcW w:w="753" w:type="pct"/>
            <w:vAlign w:val="center"/>
          </w:tcPr>
          <w:p w:rsidR="003010E9" w:rsidRPr="00E01A83" w:rsidRDefault="003010E9" w:rsidP="009977D3">
            <w:pPr>
              <w:pStyle w:val="a"/>
              <w:jc w:val="center"/>
              <w:rPr>
                <w:b/>
                <w:i/>
              </w:rPr>
            </w:pPr>
          </w:p>
        </w:tc>
        <w:tc>
          <w:tcPr>
            <w:tcW w:w="753" w:type="pct"/>
            <w:shd w:val="clear" w:color="auto" w:fill="auto"/>
            <w:noWrap/>
            <w:vAlign w:val="center"/>
          </w:tcPr>
          <w:p w:rsidR="003010E9" w:rsidRPr="00E01A83" w:rsidRDefault="003010E9" w:rsidP="009977D3">
            <w:pPr>
              <w:pStyle w:val="a"/>
              <w:jc w:val="center"/>
              <w:rPr>
                <w:b/>
                <w:i/>
              </w:rPr>
            </w:pPr>
            <w:r>
              <w:rPr>
                <w:b/>
                <w:i/>
              </w:rPr>
              <w:t>GP</w:t>
            </w:r>
          </w:p>
        </w:tc>
        <w:tc>
          <w:tcPr>
            <w:tcW w:w="2700" w:type="pct"/>
            <w:shd w:val="clear" w:color="auto" w:fill="auto"/>
            <w:vAlign w:val="center"/>
          </w:tcPr>
          <w:p w:rsidR="003010E9" w:rsidRDefault="003010E9" w:rsidP="009977D3">
            <w:pPr>
              <w:pStyle w:val="a"/>
            </w:pPr>
            <w:r w:rsidRPr="00066DE0">
              <w:t>Guidance Point</w:t>
            </w:r>
          </w:p>
        </w:tc>
      </w:tr>
      <w:tr w:rsidR="003010E9" w:rsidRPr="0084175A" w:rsidTr="009977D3">
        <w:trPr>
          <w:trHeight w:val="345"/>
        </w:trPr>
        <w:tc>
          <w:tcPr>
            <w:tcW w:w="794" w:type="pct"/>
            <w:shd w:val="clear" w:color="auto" w:fill="auto"/>
            <w:noWrap/>
            <w:vAlign w:val="center"/>
          </w:tcPr>
          <w:p w:rsidR="003010E9" w:rsidRDefault="003010E9" w:rsidP="009977D3">
            <w:pPr>
              <w:pStyle w:val="a"/>
              <w:jc w:val="center"/>
              <w:rPr>
                <w:b/>
                <w:i/>
              </w:rPr>
            </w:pPr>
            <w:r>
              <w:rPr>
                <w:rFonts w:hint="eastAsia"/>
                <w:b/>
                <w:i/>
              </w:rPr>
              <w:t>5</w:t>
            </w:r>
          </w:p>
        </w:tc>
        <w:tc>
          <w:tcPr>
            <w:tcW w:w="753" w:type="pct"/>
            <w:vAlign w:val="center"/>
          </w:tcPr>
          <w:p w:rsidR="003010E9" w:rsidRDefault="003010E9" w:rsidP="009977D3">
            <w:pPr>
              <w:pStyle w:val="a"/>
              <w:jc w:val="center"/>
              <w:rPr>
                <w:b/>
                <w:i/>
              </w:rPr>
            </w:pPr>
          </w:p>
        </w:tc>
        <w:tc>
          <w:tcPr>
            <w:tcW w:w="753" w:type="pct"/>
            <w:shd w:val="clear" w:color="auto" w:fill="auto"/>
            <w:noWrap/>
            <w:vAlign w:val="center"/>
          </w:tcPr>
          <w:p w:rsidR="003010E9" w:rsidRDefault="003010E9" w:rsidP="009977D3">
            <w:pPr>
              <w:pStyle w:val="a"/>
              <w:jc w:val="center"/>
              <w:rPr>
                <w:b/>
                <w:i/>
              </w:rPr>
            </w:pPr>
            <w:r>
              <w:rPr>
                <w:b/>
                <w:i/>
              </w:rPr>
              <w:t>POI</w:t>
            </w:r>
          </w:p>
        </w:tc>
        <w:tc>
          <w:tcPr>
            <w:tcW w:w="2700" w:type="pct"/>
            <w:shd w:val="clear" w:color="auto" w:fill="auto"/>
            <w:vAlign w:val="center"/>
          </w:tcPr>
          <w:p w:rsidR="003010E9" w:rsidRDefault="003010E9" w:rsidP="009977D3">
            <w:pPr>
              <w:pStyle w:val="a"/>
            </w:pPr>
            <w:r w:rsidRPr="00066DE0">
              <w:t>Indicates the member is a POI feature.</w:t>
            </w:r>
          </w:p>
        </w:tc>
      </w:tr>
      <w:tr w:rsidR="003010E9" w:rsidRPr="0084175A" w:rsidTr="009977D3">
        <w:trPr>
          <w:trHeight w:val="345"/>
        </w:trPr>
        <w:tc>
          <w:tcPr>
            <w:tcW w:w="794" w:type="pct"/>
            <w:shd w:val="clear" w:color="auto" w:fill="auto"/>
            <w:noWrap/>
            <w:vAlign w:val="center"/>
          </w:tcPr>
          <w:p w:rsidR="003010E9" w:rsidRDefault="003010E9" w:rsidP="009977D3">
            <w:pPr>
              <w:pStyle w:val="a"/>
              <w:jc w:val="center"/>
              <w:rPr>
                <w:b/>
                <w:i/>
              </w:rPr>
            </w:pPr>
            <w:r>
              <w:rPr>
                <w:b/>
                <w:i/>
              </w:rPr>
              <w:t>……</w:t>
            </w:r>
          </w:p>
        </w:tc>
        <w:tc>
          <w:tcPr>
            <w:tcW w:w="753" w:type="pct"/>
            <w:vAlign w:val="center"/>
          </w:tcPr>
          <w:p w:rsidR="003010E9" w:rsidRDefault="003010E9" w:rsidP="009977D3">
            <w:pPr>
              <w:pStyle w:val="a"/>
              <w:jc w:val="center"/>
              <w:rPr>
                <w:b/>
                <w:i/>
              </w:rPr>
            </w:pPr>
          </w:p>
        </w:tc>
        <w:tc>
          <w:tcPr>
            <w:tcW w:w="753" w:type="pct"/>
            <w:shd w:val="clear" w:color="auto" w:fill="auto"/>
            <w:noWrap/>
            <w:vAlign w:val="center"/>
          </w:tcPr>
          <w:p w:rsidR="003010E9" w:rsidRDefault="003010E9" w:rsidP="009977D3">
            <w:pPr>
              <w:pStyle w:val="a"/>
              <w:jc w:val="center"/>
              <w:rPr>
                <w:b/>
                <w:i/>
              </w:rPr>
            </w:pPr>
            <w:r>
              <w:rPr>
                <w:b/>
                <w:i/>
              </w:rPr>
              <w:t>RG</w:t>
            </w:r>
          </w:p>
        </w:tc>
        <w:tc>
          <w:tcPr>
            <w:tcW w:w="2700" w:type="pct"/>
            <w:shd w:val="clear" w:color="auto" w:fill="auto"/>
            <w:vAlign w:val="center"/>
          </w:tcPr>
          <w:p w:rsidR="003010E9" w:rsidRDefault="003010E9" w:rsidP="009977D3">
            <w:pPr>
              <w:pStyle w:val="a"/>
            </w:pPr>
            <w:r w:rsidRPr="00066DE0">
              <w:t>Route Guidance Point</w:t>
            </w:r>
          </w:p>
        </w:tc>
      </w:tr>
      <w:tr w:rsidR="003010E9" w:rsidRPr="0084175A" w:rsidTr="009977D3">
        <w:trPr>
          <w:trHeight w:val="345"/>
        </w:trPr>
        <w:tc>
          <w:tcPr>
            <w:tcW w:w="794" w:type="pct"/>
            <w:shd w:val="clear" w:color="auto" w:fill="auto"/>
            <w:noWrap/>
            <w:vAlign w:val="center"/>
          </w:tcPr>
          <w:p w:rsidR="003010E9" w:rsidRDefault="003010E9" w:rsidP="009977D3">
            <w:pPr>
              <w:pStyle w:val="a"/>
              <w:jc w:val="center"/>
              <w:rPr>
                <w:b/>
                <w:i/>
              </w:rPr>
            </w:pPr>
            <w:r>
              <w:rPr>
                <w:rFonts w:hint="eastAsia"/>
                <w:b/>
                <w:i/>
              </w:rPr>
              <w:t>90</w:t>
            </w:r>
          </w:p>
        </w:tc>
        <w:tc>
          <w:tcPr>
            <w:tcW w:w="753" w:type="pct"/>
            <w:vAlign w:val="center"/>
          </w:tcPr>
          <w:p w:rsidR="003010E9" w:rsidRDefault="003010E9" w:rsidP="009977D3">
            <w:pPr>
              <w:pStyle w:val="a"/>
              <w:jc w:val="center"/>
              <w:rPr>
                <w:b/>
                <w:i/>
              </w:rPr>
            </w:pPr>
          </w:p>
        </w:tc>
        <w:tc>
          <w:tcPr>
            <w:tcW w:w="753" w:type="pct"/>
            <w:shd w:val="clear" w:color="auto" w:fill="auto"/>
            <w:noWrap/>
            <w:vAlign w:val="center"/>
          </w:tcPr>
          <w:p w:rsidR="003010E9" w:rsidRDefault="003010E9" w:rsidP="009977D3">
            <w:pPr>
              <w:pStyle w:val="a"/>
              <w:jc w:val="center"/>
              <w:rPr>
                <w:b/>
                <w:i/>
              </w:rPr>
            </w:pPr>
            <w:r>
              <w:rPr>
                <w:b/>
                <w:i/>
              </w:rPr>
              <w:t>via</w:t>
            </w:r>
          </w:p>
        </w:tc>
        <w:tc>
          <w:tcPr>
            <w:tcW w:w="2700" w:type="pct"/>
            <w:shd w:val="clear" w:color="auto" w:fill="auto"/>
            <w:vAlign w:val="center"/>
          </w:tcPr>
          <w:p w:rsidR="003010E9" w:rsidRDefault="003010E9" w:rsidP="009977D3">
            <w:pPr>
              <w:pStyle w:val="a"/>
            </w:pPr>
            <w:r w:rsidRPr="009833FB">
              <w:t>Indicates the</w:t>
            </w:r>
            <w:r>
              <w:rPr>
                <w:rFonts w:hint="eastAsia"/>
              </w:rPr>
              <w:t xml:space="preserve"> via</w:t>
            </w:r>
            <w:r w:rsidRPr="009833FB">
              <w:t xml:space="preserve"> member</w:t>
            </w:r>
            <w:r>
              <w:rPr>
                <w:rFonts w:hint="eastAsia"/>
              </w:rPr>
              <w:t>s.</w:t>
            </w:r>
          </w:p>
        </w:tc>
      </w:tr>
    </w:tbl>
    <w:p w:rsidR="001A41FC" w:rsidRPr="001A41FC" w:rsidRDefault="001A41FC" w:rsidP="001A41FC">
      <w:pPr>
        <w:rPr>
          <w:lang w:eastAsia="zh-CN"/>
        </w:rPr>
      </w:pPr>
    </w:p>
    <w:p w:rsidR="00406B9B" w:rsidRDefault="00652E04" w:rsidP="00652E04">
      <w:pPr>
        <w:pStyle w:val="Heading1"/>
        <w:rPr>
          <w:lang w:eastAsia="zh-CN"/>
        </w:rPr>
      </w:pPr>
      <w:bookmarkStart w:id="83" w:name="_Ref377555680"/>
      <w:r>
        <w:rPr>
          <w:rFonts w:hint="eastAsia"/>
          <w:lang w:eastAsia="zh-CN"/>
        </w:rPr>
        <w:t>A</w:t>
      </w:r>
      <w:r w:rsidRPr="00652E04">
        <w:rPr>
          <w:lang w:eastAsia="zh-CN"/>
        </w:rPr>
        <w:t>ppendix</w:t>
      </w:r>
      <w:bookmarkEnd w:id="83"/>
    </w:p>
    <w:p w:rsidR="009A3E79" w:rsidRDefault="005E7646" w:rsidP="009A3E79">
      <w:pPr>
        <w:pStyle w:val="Heading2"/>
        <w:rPr>
          <w:lang w:eastAsia="zh-CN"/>
        </w:rPr>
      </w:pPr>
      <w:bookmarkStart w:id="84" w:name="_Ref468804437"/>
      <w:r>
        <w:rPr>
          <w:rFonts w:hint="eastAsia"/>
          <w:lang w:eastAsia="zh-CN"/>
        </w:rPr>
        <w:t xml:space="preserve">TeleNav </w:t>
      </w:r>
      <w:r w:rsidR="009A3E79">
        <w:rPr>
          <w:rFonts w:hint="eastAsia"/>
          <w:lang w:eastAsia="zh-CN"/>
        </w:rPr>
        <w:t>Admin Level</w:t>
      </w:r>
      <w:bookmarkEnd w:id="8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151142" w:rsidRPr="0084175A" w:rsidTr="002B2781">
        <w:trPr>
          <w:trHeight w:val="330"/>
        </w:trPr>
        <w:tc>
          <w:tcPr>
            <w:tcW w:w="1198" w:type="pct"/>
            <w:shd w:val="clear" w:color="auto" w:fill="auto"/>
            <w:noWrap/>
            <w:vAlign w:val="center"/>
            <w:hideMark/>
          </w:tcPr>
          <w:p w:rsidR="00151142" w:rsidRDefault="00151142" w:rsidP="00E107CB">
            <w:pPr>
              <w:jc w:val="center"/>
              <w:rPr>
                <w:rFonts w:cs="SimSun"/>
                <w:b/>
                <w:bCs/>
                <w:lang w:eastAsia="zh-CN"/>
              </w:rPr>
            </w:pPr>
            <w:r>
              <w:rPr>
                <w:rFonts w:hint="eastAsia"/>
                <w:b/>
                <w:bCs/>
                <w:lang w:eastAsia="zh-CN"/>
              </w:rPr>
              <w:t>Admin Level</w:t>
            </w:r>
          </w:p>
        </w:tc>
        <w:tc>
          <w:tcPr>
            <w:tcW w:w="2352" w:type="pct"/>
            <w:shd w:val="clear" w:color="auto" w:fill="auto"/>
            <w:noWrap/>
            <w:vAlign w:val="center"/>
            <w:hideMark/>
          </w:tcPr>
          <w:p w:rsidR="00151142" w:rsidRDefault="00151142" w:rsidP="00E107CB">
            <w:pPr>
              <w:jc w:val="center"/>
              <w:rPr>
                <w:rFonts w:cs="SimSun"/>
                <w:b/>
                <w:bCs/>
                <w:lang w:eastAsia="zh-CN"/>
              </w:rPr>
            </w:pPr>
            <w:r>
              <w:rPr>
                <w:rFonts w:cs="SimSun"/>
                <w:b/>
                <w:bCs/>
              </w:rPr>
              <w:t>Description</w:t>
            </w:r>
          </w:p>
        </w:tc>
        <w:tc>
          <w:tcPr>
            <w:tcW w:w="1450" w:type="pct"/>
            <w:shd w:val="clear" w:color="auto" w:fill="auto"/>
            <w:noWrap/>
            <w:vAlign w:val="center"/>
            <w:hideMark/>
          </w:tcPr>
          <w:p w:rsidR="00151142" w:rsidRDefault="00151142" w:rsidP="00E107CB">
            <w:pPr>
              <w:jc w:val="center"/>
              <w:rPr>
                <w:rFonts w:cs="SimSun"/>
                <w:b/>
                <w:bCs/>
                <w:lang w:eastAsia="zh-CN"/>
              </w:rPr>
            </w:pPr>
            <w:r>
              <w:rPr>
                <w:rFonts w:cs="SimSun" w:hint="eastAsia"/>
                <w:b/>
                <w:bCs/>
                <w:lang w:eastAsia="zh-CN"/>
              </w:rPr>
              <w:t>Comments</w:t>
            </w:r>
          </w:p>
        </w:tc>
      </w:tr>
      <w:tr w:rsidR="00151142" w:rsidRPr="0084175A" w:rsidTr="002B2781">
        <w:trPr>
          <w:trHeight w:val="345"/>
        </w:trPr>
        <w:tc>
          <w:tcPr>
            <w:tcW w:w="1198" w:type="pct"/>
            <w:shd w:val="clear" w:color="auto" w:fill="auto"/>
            <w:noWrap/>
            <w:vAlign w:val="center"/>
          </w:tcPr>
          <w:p w:rsidR="00151142" w:rsidRPr="00B86AA2" w:rsidRDefault="00151142" w:rsidP="00E107CB">
            <w:pPr>
              <w:pStyle w:val="a"/>
              <w:jc w:val="center"/>
              <w:rPr>
                <w:b/>
                <w:i/>
              </w:rPr>
            </w:pPr>
            <w:r>
              <w:rPr>
                <w:rFonts w:hint="eastAsia"/>
                <w:b/>
                <w:i/>
              </w:rPr>
              <w:t>L1</w:t>
            </w:r>
          </w:p>
        </w:tc>
        <w:tc>
          <w:tcPr>
            <w:tcW w:w="2352" w:type="pct"/>
            <w:shd w:val="clear" w:color="auto" w:fill="auto"/>
            <w:noWrap/>
            <w:vAlign w:val="center"/>
          </w:tcPr>
          <w:p w:rsidR="00151142" w:rsidRDefault="00BF711D" w:rsidP="00E107CB">
            <w:pPr>
              <w:pStyle w:val="a"/>
              <w:jc w:val="center"/>
            </w:pPr>
            <w:r>
              <w:rPr>
                <w:rFonts w:hint="eastAsia"/>
              </w:rPr>
              <w:t>Country</w:t>
            </w:r>
          </w:p>
        </w:tc>
        <w:tc>
          <w:tcPr>
            <w:tcW w:w="1450" w:type="pct"/>
            <w:shd w:val="clear" w:color="auto" w:fill="auto"/>
            <w:vAlign w:val="center"/>
          </w:tcPr>
          <w:p w:rsidR="00151142"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L2</w:t>
            </w:r>
          </w:p>
        </w:tc>
        <w:tc>
          <w:tcPr>
            <w:tcW w:w="2352" w:type="pct"/>
            <w:shd w:val="clear" w:color="auto" w:fill="auto"/>
            <w:noWrap/>
            <w:vAlign w:val="center"/>
          </w:tcPr>
          <w:p w:rsidR="00151142" w:rsidRDefault="001F5F1C" w:rsidP="001F5F1C">
            <w:pPr>
              <w:pStyle w:val="a"/>
              <w:jc w:val="center"/>
            </w:pPr>
            <w:r>
              <w:rPr>
                <w:rFonts w:hint="eastAsia"/>
              </w:rPr>
              <w:t>Second level administrative</w:t>
            </w:r>
          </w:p>
        </w:tc>
        <w:tc>
          <w:tcPr>
            <w:tcW w:w="1450" w:type="pct"/>
            <w:shd w:val="clear" w:color="auto" w:fill="auto"/>
            <w:vAlign w:val="center"/>
          </w:tcPr>
          <w:p w:rsidR="00151142" w:rsidRPr="00AD7536" w:rsidRDefault="00151142" w:rsidP="00BF711D">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L3</w:t>
            </w:r>
          </w:p>
        </w:tc>
        <w:tc>
          <w:tcPr>
            <w:tcW w:w="2352" w:type="pct"/>
            <w:shd w:val="clear" w:color="auto" w:fill="auto"/>
            <w:noWrap/>
            <w:vAlign w:val="center"/>
          </w:tcPr>
          <w:p w:rsidR="00151142" w:rsidRDefault="001F5F1C" w:rsidP="00E107CB">
            <w:pPr>
              <w:pStyle w:val="a"/>
              <w:jc w:val="center"/>
            </w:pPr>
            <w:r>
              <w:rPr>
                <w:rFonts w:hint="eastAsia"/>
              </w:rPr>
              <w:t>Third Level administrative</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L4</w:t>
            </w:r>
          </w:p>
        </w:tc>
        <w:tc>
          <w:tcPr>
            <w:tcW w:w="2352" w:type="pct"/>
            <w:shd w:val="clear" w:color="auto" w:fill="auto"/>
            <w:noWrap/>
            <w:vAlign w:val="center"/>
          </w:tcPr>
          <w:p w:rsidR="00151142" w:rsidRDefault="00910BB0" w:rsidP="00E107CB">
            <w:pPr>
              <w:pStyle w:val="a"/>
              <w:jc w:val="center"/>
            </w:pPr>
            <w:r>
              <w:rPr>
                <w:rFonts w:hint="eastAsia"/>
              </w:rPr>
              <w:t>Forth</w:t>
            </w:r>
            <w:r w:rsidR="001F5F1C">
              <w:rPr>
                <w:rFonts w:hint="eastAsia"/>
              </w:rPr>
              <w:t xml:space="preserve"> level administrative </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L5</w:t>
            </w:r>
          </w:p>
        </w:tc>
        <w:tc>
          <w:tcPr>
            <w:tcW w:w="2352" w:type="pct"/>
            <w:shd w:val="clear" w:color="auto" w:fill="auto"/>
            <w:noWrap/>
            <w:vAlign w:val="center"/>
          </w:tcPr>
          <w:p w:rsidR="00151142" w:rsidRDefault="001F5F1C" w:rsidP="00E107CB">
            <w:pPr>
              <w:pStyle w:val="a"/>
              <w:jc w:val="center"/>
            </w:pPr>
            <w:r>
              <w:rPr>
                <w:rFonts w:hint="eastAsia"/>
              </w:rPr>
              <w:t>Fifth level administrative</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L6</w:t>
            </w:r>
          </w:p>
        </w:tc>
        <w:tc>
          <w:tcPr>
            <w:tcW w:w="2352" w:type="pct"/>
            <w:shd w:val="clear" w:color="auto" w:fill="auto"/>
            <w:noWrap/>
            <w:vAlign w:val="center"/>
          </w:tcPr>
          <w:p w:rsidR="00151142" w:rsidRDefault="00477F00" w:rsidP="00E107CB">
            <w:pPr>
              <w:pStyle w:val="a"/>
              <w:jc w:val="center"/>
            </w:pPr>
            <w:r>
              <w:rPr>
                <w:rFonts w:hint="eastAsia"/>
              </w:rPr>
              <w:t>Sixth level administrative</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L7</w:t>
            </w:r>
          </w:p>
        </w:tc>
        <w:tc>
          <w:tcPr>
            <w:tcW w:w="2352" w:type="pct"/>
            <w:shd w:val="clear" w:color="auto" w:fill="auto"/>
            <w:noWrap/>
            <w:vAlign w:val="center"/>
          </w:tcPr>
          <w:p w:rsidR="00151142" w:rsidRDefault="001A256B" w:rsidP="00E107CB">
            <w:pPr>
              <w:pStyle w:val="a"/>
              <w:jc w:val="center"/>
            </w:pPr>
            <w:r w:rsidRPr="00477F00">
              <w:t>Neighborhood</w:t>
            </w:r>
          </w:p>
        </w:tc>
        <w:tc>
          <w:tcPr>
            <w:tcW w:w="1450" w:type="pct"/>
            <w:shd w:val="clear" w:color="auto" w:fill="auto"/>
            <w:vAlign w:val="center"/>
          </w:tcPr>
          <w:p w:rsidR="00151142" w:rsidRPr="00AD7536" w:rsidRDefault="00151142" w:rsidP="00E107CB">
            <w:pPr>
              <w:pStyle w:val="a"/>
            </w:pPr>
          </w:p>
        </w:tc>
      </w:tr>
    </w:tbl>
    <w:p w:rsidR="00B65BAF" w:rsidRDefault="00B65BAF" w:rsidP="00B65BAF">
      <w:pPr>
        <w:rPr>
          <w:lang w:eastAsia="zh-CN"/>
        </w:rPr>
      </w:pPr>
    </w:p>
    <w:p w:rsidR="00A05DED" w:rsidRDefault="00A05DED" w:rsidP="00A05DED">
      <w:pPr>
        <w:pStyle w:val="Heading2"/>
        <w:rPr>
          <w:lang w:eastAsia="zh-CN"/>
        </w:rPr>
      </w:pPr>
      <w:bookmarkStart w:id="85" w:name="_Ref469672856"/>
      <w:r w:rsidRPr="0023323C">
        <w:rPr>
          <w:lang w:eastAsia="zh-CN"/>
        </w:rPr>
        <w:t>Vehicle</w:t>
      </w:r>
      <w:r>
        <w:rPr>
          <w:lang w:eastAsia="zh-CN"/>
        </w:rPr>
        <w:t>s Types</w:t>
      </w:r>
      <w:bookmarkEnd w:id="8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9F7C2D" w:rsidRPr="0084175A" w:rsidTr="001E4E49">
        <w:trPr>
          <w:trHeight w:val="330"/>
        </w:trPr>
        <w:tc>
          <w:tcPr>
            <w:tcW w:w="1198" w:type="pct"/>
            <w:shd w:val="clear" w:color="auto" w:fill="auto"/>
            <w:noWrap/>
            <w:vAlign w:val="center"/>
            <w:hideMark/>
          </w:tcPr>
          <w:p w:rsidR="009F7C2D" w:rsidRDefault="009F7C2D" w:rsidP="001E4E49">
            <w:pPr>
              <w:jc w:val="center"/>
              <w:rPr>
                <w:rFonts w:cs="SimSun"/>
                <w:b/>
                <w:bCs/>
                <w:lang w:eastAsia="zh-CN"/>
              </w:rPr>
            </w:pPr>
            <w:r w:rsidRPr="009A4C84">
              <w:rPr>
                <w:rFonts w:cs="SimSun"/>
                <w:b/>
                <w:bCs/>
              </w:rPr>
              <w:t>Vehicle Type</w:t>
            </w:r>
          </w:p>
        </w:tc>
        <w:tc>
          <w:tcPr>
            <w:tcW w:w="2352" w:type="pct"/>
            <w:shd w:val="clear" w:color="auto" w:fill="auto"/>
            <w:noWrap/>
            <w:vAlign w:val="center"/>
            <w:hideMark/>
          </w:tcPr>
          <w:p w:rsidR="009F7C2D" w:rsidRDefault="009F7C2D" w:rsidP="001E4E49">
            <w:pPr>
              <w:jc w:val="center"/>
              <w:rPr>
                <w:rFonts w:cs="SimSun"/>
                <w:b/>
                <w:bCs/>
                <w:lang w:eastAsia="zh-CN"/>
              </w:rPr>
            </w:pPr>
            <w:r>
              <w:rPr>
                <w:rFonts w:cs="SimSun"/>
                <w:b/>
                <w:bCs/>
              </w:rPr>
              <w:t>Description</w:t>
            </w:r>
          </w:p>
        </w:tc>
        <w:tc>
          <w:tcPr>
            <w:tcW w:w="1450" w:type="pct"/>
            <w:shd w:val="clear" w:color="auto" w:fill="auto"/>
            <w:noWrap/>
            <w:vAlign w:val="center"/>
            <w:hideMark/>
          </w:tcPr>
          <w:p w:rsidR="009F7C2D" w:rsidRDefault="009F7C2D" w:rsidP="001E4E49">
            <w:pPr>
              <w:jc w:val="center"/>
              <w:rPr>
                <w:rFonts w:cs="SimSun"/>
                <w:b/>
                <w:bCs/>
                <w:lang w:eastAsia="zh-CN"/>
              </w:rPr>
            </w:pPr>
            <w:r>
              <w:rPr>
                <w:rFonts w:cs="SimSun" w:hint="eastAsia"/>
                <w:b/>
                <w:bCs/>
                <w:lang w:eastAsia="zh-CN"/>
              </w:rPr>
              <w:t>Comments</w:t>
            </w:r>
          </w:p>
        </w:tc>
      </w:tr>
      <w:tr w:rsidR="009F7C2D" w:rsidRPr="0084175A" w:rsidTr="001E4E49">
        <w:trPr>
          <w:trHeight w:val="345"/>
        </w:trPr>
        <w:tc>
          <w:tcPr>
            <w:tcW w:w="1198" w:type="pct"/>
            <w:shd w:val="clear" w:color="auto" w:fill="auto"/>
            <w:noWrap/>
            <w:vAlign w:val="center"/>
          </w:tcPr>
          <w:p w:rsidR="009F7C2D" w:rsidRPr="00B86AA2" w:rsidRDefault="009F7C2D" w:rsidP="001E4E49">
            <w:pPr>
              <w:pStyle w:val="a"/>
              <w:jc w:val="center"/>
              <w:rPr>
                <w:b/>
                <w:i/>
              </w:rPr>
            </w:pPr>
            <w:r>
              <w:rPr>
                <w:b/>
                <w:i/>
              </w:rPr>
              <w:t>motorcar</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bus</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lastRenderedPageBreak/>
              <w:t>taxi</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hov</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foot</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truck</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delivery</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emergency</w:t>
            </w:r>
          </w:p>
        </w:tc>
        <w:tc>
          <w:tcPr>
            <w:tcW w:w="2352" w:type="pct"/>
            <w:shd w:val="clear" w:color="auto" w:fill="auto"/>
            <w:noWrap/>
            <w:vAlign w:val="center"/>
          </w:tcPr>
          <w:p w:rsidR="009F7C2D" w:rsidRPr="00477F00"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motorcycle</w:t>
            </w:r>
          </w:p>
        </w:tc>
        <w:tc>
          <w:tcPr>
            <w:tcW w:w="2352" w:type="pct"/>
            <w:shd w:val="clear" w:color="auto" w:fill="auto"/>
            <w:noWrap/>
            <w:vAlign w:val="center"/>
          </w:tcPr>
          <w:p w:rsidR="009F7C2D" w:rsidRPr="00477F00"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sidRPr="001F2C80">
              <w:rPr>
                <w:b/>
                <w:i/>
              </w:rPr>
              <w:t>access_through_traffic</w:t>
            </w:r>
          </w:p>
        </w:tc>
        <w:tc>
          <w:tcPr>
            <w:tcW w:w="2352" w:type="pct"/>
            <w:shd w:val="clear" w:color="auto" w:fill="auto"/>
            <w:noWrap/>
            <w:vAlign w:val="center"/>
          </w:tcPr>
          <w:p w:rsidR="009F7C2D" w:rsidRPr="00477F00" w:rsidRDefault="009F7C2D" w:rsidP="001E4E49">
            <w:pPr>
              <w:pStyle w:val="a"/>
              <w:jc w:val="center"/>
            </w:pPr>
            <w:r>
              <w:t>i</w:t>
            </w:r>
            <w:r w:rsidRPr="00620B7F">
              <w:t>ndicates if through traffi</w:t>
            </w:r>
            <w:r>
              <w:t>c (residents only) is involved</w:t>
            </w: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Pr="00B86AA2" w:rsidRDefault="009F7C2D" w:rsidP="001E4E49">
            <w:pPr>
              <w:pStyle w:val="a"/>
              <w:jc w:val="center"/>
              <w:rPr>
                <w:b/>
                <w:i/>
              </w:rPr>
            </w:pPr>
          </w:p>
        </w:tc>
        <w:tc>
          <w:tcPr>
            <w:tcW w:w="2352" w:type="pct"/>
            <w:shd w:val="clear" w:color="auto" w:fill="auto"/>
            <w:noWrap/>
            <w:vAlign w:val="center"/>
          </w:tcPr>
          <w:p w:rsidR="009F7C2D" w:rsidRPr="00477F00"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bl>
    <w:p w:rsidR="00147DA7" w:rsidRDefault="00147DA7" w:rsidP="00147DA7">
      <w:pPr>
        <w:rPr>
          <w:lang w:eastAsia="zh-CN"/>
        </w:rPr>
      </w:pPr>
    </w:p>
    <w:p w:rsidR="00326FC0" w:rsidRDefault="00326FC0" w:rsidP="00326FC0">
      <w:pPr>
        <w:pStyle w:val="Heading2"/>
        <w:rPr>
          <w:lang w:eastAsia="zh-CN"/>
        </w:rPr>
      </w:pPr>
      <w:bookmarkStart w:id="86" w:name="_Ref469682098"/>
      <w:r>
        <w:rPr>
          <w:lang w:eastAsia="zh-CN"/>
        </w:rPr>
        <w:t>Relation Member Types</w:t>
      </w:r>
      <w:bookmarkEnd w:id="8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8017B5" w:rsidRPr="0084175A" w:rsidTr="001E4E49">
        <w:trPr>
          <w:trHeight w:val="330"/>
        </w:trPr>
        <w:tc>
          <w:tcPr>
            <w:tcW w:w="1198" w:type="pct"/>
            <w:shd w:val="clear" w:color="auto" w:fill="auto"/>
            <w:noWrap/>
            <w:vAlign w:val="center"/>
            <w:hideMark/>
          </w:tcPr>
          <w:p w:rsidR="008017B5" w:rsidRDefault="008017B5" w:rsidP="001E4E49">
            <w:pPr>
              <w:jc w:val="center"/>
              <w:rPr>
                <w:rFonts w:cs="SimSun"/>
                <w:b/>
                <w:bCs/>
                <w:lang w:eastAsia="zh-CN"/>
              </w:rPr>
            </w:pPr>
            <w:r>
              <w:rPr>
                <w:rFonts w:hint="eastAsia"/>
                <w:b/>
                <w:bCs/>
                <w:lang w:eastAsia="zh-CN"/>
              </w:rPr>
              <w:t>Admin Level</w:t>
            </w:r>
          </w:p>
        </w:tc>
        <w:tc>
          <w:tcPr>
            <w:tcW w:w="2352" w:type="pct"/>
            <w:shd w:val="clear" w:color="auto" w:fill="auto"/>
            <w:noWrap/>
            <w:vAlign w:val="center"/>
            <w:hideMark/>
          </w:tcPr>
          <w:p w:rsidR="008017B5" w:rsidRDefault="008017B5" w:rsidP="001E4E49">
            <w:pPr>
              <w:jc w:val="center"/>
              <w:rPr>
                <w:rFonts w:cs="SimSun"/>
                <w:b/>
                <w:bCs/>
                <w:lang w:eastAsia="zh-CN"/>
              </w:rPr>
            </w:pPr>
            <w:r>
              <w:rPr>
                <w:rFonts w:cs="SimSun"/>
                <w:b/>
                <w:bCs/>
              </w:rPr>
              <w:t>Description</w:t>
            </w:r>
          </w:p>
        </w:tc>
        <w:tc>
          <w:tcPr>
            <w:tcW w:w="1450" w:type="pct"/>
            <w:shd w:val="clear" w:color="auto" w:fill="auto"/>
            <w:noWrap/>
            <w:vAlign w:val="center"/>
            <w:hideMark/>
          </w:tcPr>
          <w:p w:rsidR="008017B5" w:rsidRDefault="008017B5" w:rsidP="001E4E49">
            <w:pPr>
              <w:jc w:val="center"/>
              <w:rPr>
                <w:rFonts w:cs="SimSun"/>
                <w:b/>
                <w:bCs/>
                <w:lang w:eastAsia="zh-CN"/>
              </w:rPr>
            </w:pPr>
            <w:r>
              <w:rPr>
                <w:rFonts w:cs="SimSun" w:hint="eastAsia"/>
                <w:b/>
                <w:bCs/>
                <w:lang w:eastAsia="zh-CN"/>
              </w:rPr>
              <w:t>Comments</w:t>
            </w:r>
          </w:p>
        </w:tc>
      </w:tr>
      <w:tr w:rsidR="008017B5" w:rsidRPr="0084175A" w:rsidTr="001E4E49">
        <w:trPr>
          <w:trHeight w:val="345"/>
        </w:trPr>
        <w:tc>
          <w:tcPr>
            <w:tcW w:w="1198" w:type="pct"/>
            <w:shd w:val="clear" w:color="auto" w:fill="auto"/>
            <w:noWrap/>
            <w:vAlign w:val="center"/>
          </w:tcPr>
          <w:p w:rsidR="008017B5" w:rsidRPr="00B86AA2" w:rsidRDefault="008017B5" w:rsidP="001E4E49">
            <w:pPr>
              <w:pStyle w:val="a"/>
              <w:jc w:val="center"/>
              <w:rPr>
                <w:b/>
                <w:i/>
              </w:rPr>
            </w:pPr>
            <w:r>
              <w:rPr>
                <w:b/>
                <w:i/>
              </w:rPr>
              <w:t>W</w:t>
            </w:r>
          </w:p>
        </w:tc>
        <w:tc>
          <w:tcPr>
            <w:tcW w:w="2352" w:type="pct"/>
            <w:shd w:val="clear" w:color="auto" w:fill="auto"/>
            <w:noWrap/>
            <w:vAlign w:val="center"/>
          </w:tcPr>
          <w:p w:rsidR="008017B5" w:rsidRDefault="008017B5" w:rsidP="001E4E49">
            <w:pPr>
              <w:pStyle w:val="a"/>
            </w:pPr>
            <w:r>
              <w:t>Way member</w:t>
            </w:r>
          </w:p>
        </w:tc>
        <w:tc>
          <w:tcPr>
            <w:tcW w:w="1450" w:type="pct"/>
            <w:shd w:val="clear" w:color="auto" w:fill="auto"/>
            <w:vAlign w:val="center"/>
          </w:tcPr>
          <w:p w:rsidR="008017B5"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N</w:t>
            </w:r>
          </w:p>
        </w:tc>
        <w:tc>
          <w:tcPr>
            <w:tcW w:w="2352" w:type="pct"/>
            <w:shd w:val="clear" w:color="auto" w:fill="auto"/>
            <w:noWrap/>
            <w:vAlign w:val="center"/>
          </w:tcPr>
          <w:p w:rsidR="008017B5" w:rsidRPr="00AD7536" w:rsidRDefault="008017B5" w:rsidP="001E4E49">
            <w:pPr>
              <w:pStyle w:val="a"/>
            </w:pPr>
            <w:r>
              <w:t>Node member</w:t>
            </w: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R</w:t>
            </w:r>
          </w:p>
        </w:tc>
        <w:tc>
          <w:tcPr>
            <w:tcW w:w="2352" w:type="pct"/>
            <w:shd w:val="clear" w:color="auto" w:fill="auto"/>
            <w:noWrap/>
            <w:vAlign w:val="center"/>
          </w:tcPr>
          <w:p w:rsidR="008017B5" w:rsidRPr="00AD7536" w:rsidRDefault="008017B5" w:rsidP="001E4E49">
            <w:pPr>
              <w:pStyle w:val="a"/>
            </w:pPr>
            <w:r>
              <w:t>Relation member</w:t>
            </w:r>
          </w:p>
        </w:tc>
        <w:tc>
          <w:tcPr>
            <w:tcW w:w="1450" w:type="pct"/>
            <w:shd w:val="clear" w:color="auto" w:fill="auto"/>
            <w:vAlign w:val="center"/>
          </w:tcPr>
          <w:p w:rsidR="008017B5" w:rsidRPr="00AD7536" w:rsidRDefault="008017B5" w:rsidP="001E4E49">
            <w:pPr>
              <w:pStyle w:val="a"/>
            </w:pPr>
          </w:p>
        </w:tc>
      </w:tr>
    </w:tbl>
    <w:p w:rsidR="008017B5" w:rsidRDefault="008017B5" w:rsidP="008017B5">
      <w:pPr>
        <w:rPr>
          <w:lang w:eastAsia="zh-CN"/>
        </w:rPr>
      </w:pPr>
    </w:p>
    <w:p w:rsidR="008017B5" w:rsidRPr="008017B5" w:rsidRDefault="008017B5" w:rsidP="008017B5">
      <w:pPr>
        <w:rPr>
          <w:lang w:eastAsia="zh-CN"/>
        </w:rPr>
      </w:pPr>
    </w:p>
    <w:p w:rsidR="004A2FAE" w:rsidRDefault="004A2FAE" w:rsidP="004A2FAE">
      <w:pPr>
        <w:pStyle w:val="Heading2"/>
        <w:rPr>
          <w:lang w:eastAsia="zh-CN"/>
        </w:rPr>
      </w:pPr>
      <w:bookmarkStart w:id="87" w:name="_Ref469682634"/>
      <w:r>
        <w:rPr>
          <w:lang w:eastAsia="zh-CN"/>
        </w:rPr>
        <w:t>Relation Member Roles</w:t>
      </w:r>
      <w:bookmarkEnd w:id="8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8017B5" w:rsidRPr="0084175A" w:rsidTr="001E4E49">
        <w:trPr>
          <w:trHeight w:val="330"/>
        </w:trPr>
        <w:tc>
          <w:tcPr>
            <w:tcW w:w="1198" w:type="pct"/>
            <w:shd w:val="clear" w:color="auto" w:fill="auto"/>
            <w:noWrap/>
            <w:vAlign w:val="center"/>
            <w:hideMark/>
          </w:tcPr>
          <w:p w:rsidR="008017B5" w:rsidRDefault="008017B5" w:rsidP="001E4E49">
            <w:pPr>
              <w:jc w:val="center"/>
              <w:rPr>
                <w:rFonts w:cs="SimSun"/>
                <w:b/>
                <w:bCs/>
                <w:lang w:eastAsia="zh-CN"/>
              </w:rPr>
            </w:pPr>
            <w:r>
              <w:rPr>
                <w:rFonts w:cs="SimSun"/>
                <w:b/>
                <w:bCs/>
              </w:rPr>
              <w:t>Member Role</w:t>
            </w:r>
          </w:p>
        </w:tc>
        <w:tc>
          <w:tcPr>
            <w:tcW w:w="2352" w:type="pct"/>
            <w:shd w:val="clear" w:color="auto" w:fill="auto"/>
            <w:noWrap/>
            <w:vAlign w:val="center"/>
            <w:hideMark/>
          </w:tcPr>
          <w:p w:rsidR="008017B5" w:rsidRDefault="008017B5" w:rsidP="001E4E49">
            <w:pPr>
              <w:jc w:val="center"/>
              <w:rPr>
                <w:rFonts w:cs="SimSun"/>
                <w:b/>
                <w:bCs/>
                <w:lang w:eastAsia="zh-CN"/>
              </w:rPr>
            </w:pPr>
            <w:r>
              <w:rPr>
                <w:rFonts w:cs="SimSun"/>
                <w:b/>
                <w:bCs/>
              </w:rPr>
              <w:t>Description</w:t>
            </w:r>
          </w:p>
        </w:tc>
        <w:tc>
          <w:tcPr>
            <w:tcW w:w="1450" w:type="pct"/>
            <w:shd w:val="clear" w:color="auto" w:fill="auto"/>
            <w:noWrap/>
            <w:vAlign w:val="center"/>
            <w:hideMark/>
          </w:tcPr>
          <w:p w:rsidR="008017B5" w:rsidRDefault="008017B5" w:rsidP="001E4E49">
            <w:pPr>
              <w:jc w:val="center"/>
              <w:rPr>
                <w:rFonts w:cs="SimSun"/>
                <w:b/>
                <w:bCs/>
                <w:lang w:eastAsia="zh-CN"/>
              </w:rPr>
            </w:pPr>
            <w:r>
              <w:rPr>
                <w:rFonts w:cs="SimSun" w:hint="eastAsia"/>
                <w:b/>
                <w:bCs/>
                <w:lang w:eastAsia="zh-CN"/>
              </w:rPr>
              <w:t>Comments</w:t>
            </w:r>
          </w:p>
        </w:tc>
      </w:tr>
      <w:tr w:rsidR="008017B5" w:rsidRPr="0084175A" w:rsidTr="001E4E49">
        <w:trPr>
          <w:trHeight w:val="345"/>
        </w:trPr>
        <w:tc>
          <w:tcPr>
            <w:tcW w:w="1198" w:type="pct"/>
            <w:shd w:val="clear" w:color="auto" w:fill="auto"/>
            <w:noWrap/>
            <w:vAlign w:val="center"/>
          </w:tcPr>
          <w:p w:rsidR="008017B5" w:rsidRPr="00B86AA2" w:rsidRDefault="008017B5" w:rsidP="001E4E49">
            <w:pPr>
              <w:pStyle w:val="a"/>
              <w:jc w:val="center"/>
              <w:rPr>
                <w:b/>
                <w:i/>
              </w:rPr>
            </w:pPr>
            <w:r>
              <w:rPr>
                <w:b/>
                <w:i/>
              </w:rPr>
              <w:t>from</w:t>
            </w:r>
          </w:p>
        </w:tc>
        <w:tc>
          <w:tcPr>
            <w:tcW w:w="2352" w:type="pct"/>
            <w:shd w:val="clear" w:color="auto" w:fill="auto"/>
            <w:noWrap/>
            <w:vAlign w:val="center"/>
          </w:tcPr>
          <w:p w:rsidR="008017B5" w:rsidRDefault="008C57E4" w:rsidP="001E4E49">
            <w:pPr>
              <w:pStyle w:val="a"/>
              <w:jc w:val="center"/>
            </w:pPr>
            <w:r>
              <w:t>The from</w:t>
            </w:r>
            <w:r w:rsidR="00506F0D">
              <w:t xml:space="preserve"> link or associated link </w:t>
            </w:r>
            <w:r w:rsidR="0096279E">
              <w:t>for the relation</w:t>
            </w:r>
          </w:p>
        </w:tc>
        <w:tc>
          <w:tcPr>
            <w:tcW w:w="1450" w:type="pct"/>
            <w:shd w:val="clear" w:color="auto" w:fill="auto"/>
            <w:vAlign w:val="center"/>
          </w:tcPr>
          <w:p w:rsidR="008017B5"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via</w:t>
            </w:r>
          </w:p>
        </w:tc>
        <w:tc>
          <w:tcPr>
            <w:tcW w:w="2352" w:type="pct"/>
            <w:shd w:val="clear" w:color="auto" w:fill="auto"/>
            <w:noWrap/>
            <w:vAlign w:val="center"/>
          </w:tcPr>
          <w:p w:rsidR="008017B5" w:rsidRDefault="006A5E85" w:rsidP="00133D82">
            <w:pPr>
              <w:pStyle w:val="a"/>
              <w:jc w:val="center"/>
            </w:pPr>
            <w:r>
              <w:t>The via node or link for the relation</w:t>
            </w:r>
            <w:r w:rsidR="00133D82">
              <w:t xml:space="preserve"> </w:t>
            </w: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to</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EA5DD4" w:rsidP="001E4E49">
            <w:pPr>
              <w:pStyle w:val="a"/>
              <w:jc w:val="center"/>
              <w:rPr>
                <w:b/>
                <w:i/>
              </w:rPr>
            </w:pPr>
            <w:r>
              <w:rPr>
                <w:b/>
                <w:i/>
              </w:rPr>
              <w:t>PART</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F5313F" w:rsidP="001E4E49">
            <w:pPr>
              <w:pStyle w:val="a"/>
              <w:jc w:val="center"/>
              <w:rPr>
                <w:b/>
                <w:i/>
              </w:rPr>
            </w:pPr>
            <w:r>
              <w:rPr>
                <w:b/>
                <w:i/>
              </w:rPr>
              <w:t>country</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F5313F" w:rsidP="001E4E49">
            <w:pPr>
              <w:pStyle w:val="a"/>
              <w:jc w:val="center"/>
              <w:rPr>
                <w:b/>
                <w:i/>
              </w:rPr>
            </w:pPr>
            <w:r>
              <w:rPr>
                <w:b/>
                <w:i/>
              </w:rPr>
              <w:t>order1</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F5313F" w:rsidRPr="0084175A" w:rsidTr="001E4E49">
        <w:trPr>
          <w:trHeight w:val="345"/>
        </w:trPr>
        <w:tc>
          <w:tcPr>
            <w:tcW w:w="1198" w:type="pct"/>
            <w:shd w:val="clear" w:color="auto" w:fill="auto"/>
            <w:noWrap/>
            <w:vAlign w:val="center"/>
          </w:tcPr>
          <w:p w:rsidR="00F5313F" w:rsidRDefault="00F5313F" w:rsidP="001E4E49">
            <w:pPr>
              <w:pStyle w:val="a"/>
              <w:jc w:val="center"/>
              <w:rPr>
                <w:b/>
                <w:i/>
              </w:rPr>
            </w:pPr>
            <w:r>
              <w:rPr>
                <w:b/>
                <w:i/>
              </w:rPr>
              <w:t>order2</w:t>
            </w:r>
          </w:p>
        </w:tc>
        <w:tc>
          <w:tcPr>
            <w:tcW w:w="2352" w:type="pct"/>
            <w:shd w:val="clear" w:color="auto" w:fill="auto"/>
            <w:noWrap/>
            <w:vAlign w:val="center"/>
          </w:tcPr>
          <w:p w:rsidR="00F5313F" w:rsidRDefault="00F5313F" w:rsidP="001E4E49">
            <w:pPr>
              <w:pStyle w:val="a"/>
              <w:jc w:val="center"/>
            </w:pPr>
          </w:p>
        </w:tc>
        <w:tc>
          <w:tcPr>
            <w:tcW w:w="1450" w:type="pct"/>
            <w:shd w:val="clear" w:color="auto" w:fill="auto"/>
            <w:vAlign w:val="center"/>
          </w:tcPr>
          <w:p w:rsidR="00F5313F" w:rsidRPr="00AD7536" w:rsidRDefault="00F5313F"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order3</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order4</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order5</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order6</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order7</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8017B5" w:rsidRPr="0084175A" w:rsidTr="001E4E49">
        <w:trPr>
          <w:trHeight w:val="345"/>
        </w:trPr>
        <w:tc>
          <w:tcPr>
            <w:tcW w:w="1198" w:type="pct"/>
            <w:shd w:val="clear" w:color="auto" w:fill="auto"/>
            <w:noWrap/>
            <w:vAlign w:val="center"/>
          </w:tcPr>
          <w:p w:rsidR="008017B5" w:rsidRDefault="00F5313F" w:rsidP="001E4E49">
            <w:pPr>
              <w:pStyle w:val="a"/>
              <w:jc w:val="center"/>
              <w:rPr>
                <w:b/>
                <w:i/>
              </w:rPr>
            </w:pPr>
            <w:r>
              <w:rPr>
                <w:b/>
                <w:i/>
              </w:rPr>
              <w:t>order8</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147C83" w:rsidP="001E4E49">
            <w:pPr>
              <w:pStyle w:val="a"/>
              <w:jc w:val="center"/>
              <w:rPr>
                <w:b/>
                <w:i/>
              </w:rPr>
            </w:pPr>
            <w:r>
              <w:rPr>
                <w:b/>
                <w:i/>
              </w:rPr>
              <w:t>inner</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147C83" w:rsidP="001E4E49">
            <w:pPr>
              <w:pStyle w:val="a"/>
              <w:jc w:val="center"/>
              <w:rPr>
                <w:b/>
                <w:i/>
              </w:rPr>
            </w:pPr>
            <w:r>
              <w:rPr>
                <w:b/>
                <w:i/>
              </w:rPr>
              <w:t>outer</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147C83" w:rsidP="001E4E49">
            <w:pPr>
              <w:pStyle w:val="a"/>
              <w:jc w:val="center"/>
              <w:rPr>
                <w:b/>
                <w:i/>
              </w:rPr>
            </w:pPr>
            <w:r>
              <w:rPr>
                <w:b/>
                <w:i/>
              </w:rPr>
              <w:t>backward</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Pr="00B86AA2" w:rsidRDefault="00147C83" w:rsidP="001E4E49">
            <w:pPr>
              <w:pStyle w:val="a"/>
              <w:jc w:val="center"/>
              <w:rPr>
                <w:b/>
                <w:i/>
              </w:rPr>
            </w:pPr>
            <w:r>
              <w:rPr>
                <w:b/>
                <w:i/>
              </w:rPr>
              <w:t>forward</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7D40B2" w:rsidRPr="0084175A" w:rsidTr="001E4E49">
        <w:trPr>
          <w:trHeight w:val="345"/>
        </w:trPr>
        <w:tc>
          <w:tcPr>
            <w:tcW w:w="1198" w:type="pct"/>
            <w:shd w:val="clear" w:color="auto" w:fill="auto"/>
            <w:noWrap/>
            <w:vAlign w:val="center"/>
          </w:tcPr>
          <w:p w:rsidR="007D40B2" w:rsidRDefault="004516C3" w:rsidP="001E4E49">
            <w:pPr>
              <w:pStyle w:val="a"/>
              <w:jc w:val="center"/>
              <w:rPr>
                <w:b/>
                <w:i/>
              </w:rPr>
            </w:pPr>
            <w:r>
              <w:rPr>
                <w:b/>
                <w:i/>
              </w:rPr>
              <w:t>gate</w:t>
            </w:r>
          </w:p>
        </w:tc>
        <w:tc>
          <w:tcPr>
            <w:tcW w:w="2352" w:type="pct"/>
            <w:shd w:val="clear" w:color="auto" w:fill="auto"/>
            <w:noWrap/>
            <w:vAlign w:val="center"/>
          </w:tcPr>
          <w:p w:rsidR="007D40B2" w:rsidRPr="00477F00" w:rsidRDefault="007D40B2" w:rsidP="001E4E49">
            <w:pPr>
              <w:pStyle w:val="a"/>
              <w:jc w:val="center"/>
            </w:pPr>
          </w:p>
        </w:tc>
        <w:tc>
          <w:tcPr>
            <w:tcW w:w="1450" w:type="pct"/>
            <w:shd w:val="clear" w:color="auto" w:fill="auto"/>
            <w:vAlign w:val="center"/>
          </w:tcPr>
          <w:p w:rsidR="007D40B2" w:rsidRPr="00AD7536" w:rsidRDefault="007D40B2" w:rsidP="001E4E49">
            <w:pPr>
              <w:pStyle w:val="a"/>
            </w:pPr>
          </w:p>
        </w:tc>
      </w:tr>
      <w:tr w:rsidR="007D40B2" w:rsidRPr="0084175A" w:rsidTr="001E4E49">
        <w:trPr>
          <w:trHeight w:val="345"/>
        </w:trPr>
        <w:tc>
          <w:tcPr>
            <w:tcW w:w="1198" w:type="pct"/>
            <w:shd w:val="clear" w:color="auto" w:fill="auto"/>
            <w:noWrap/>
            <w:vAlign w:val="center"/>
          </w:tcPr>
          <w:p w:rsidR="007D40B2" w:rsidRDefault="004516C3" w:rsidP="001E4E49">
            <w:pPr>
              <w:pStyle w:val="a"/>
              <w:jc w:val="center"/>
              <w:rPr>
                <w:b/>
                <w:i/>
              </w:rPr>
            </w:pPr>
            <w:r>
              <w:rPr>
                <w:b/>
                <w:i/>
              </w:rPr>
              <w:t>SC</w:t>
            </w:r>
          </w:p>
        </w:tc>
        <w:tc>
          <w:tcPr>
            <w:tcW w:w="2352" w:type="pct"/>
            <w:shd w:val="clear" w:color="auto" w:fill="auto"/>
            <w:noWrap/>
            <w:vAlign w:val="center"/>
          </w:tcPr>
          <w:p w:rsidR="007D40B2" w:rsidRPr="00477F00" w:rsidRDefault="007D40B2" w:rsidP="001E4E49">
            <w:pPr>
              <w:pStyle w:val="a"/>
              <w:jc w:val="center"/>
            </w:pPr>
          </w:p>
        </w:tc>
        <w:tc>
          <w:tcPr>
            <w:tcW w:w="1450" w:type="pct"/>
            <w:shd w:val="clear" w:color="auto" w:fill="auto"/>
            <w:vAlign w:val="center"/>
          </w:tcPr>
          <w:p w:rsidR="007D40B2" w:rsidRPr="00AD7536" w:rsidRDefault="007D40B2" w:rsidP="001E4E49">
            <w:pPr>
              <w:pStyle w:val="a"/>
            </w:pPr>
          </w:p>
        </w:tc>
      </w:tr>
      <w:tr w:rsidR="007D40B2" w:rsidRPr="0084175A" w:rsidTr="001E4E49">
        <w:trPr>
          <w:trHeight w:val="345"/>
        </w:trPr>
        <w:tc>
          <w:tcPr>
            <w:tcW w:w="1198" w:type="pct"/>
            <w:shd w:val="clear" w:color="auto" w:fill="auto"/>
            <w:noWrap/>
            <w:vAlign w:val="center"/>
          </w:tcPr>
          <w:p w:rsidR="007D40B2" w:rsidRDefault="004516C3" w:rsidP="001E4E49">
            <w:pPr>
              <w:pStyle w:val="a"/>
              <w:jc w:val="center"/>
              <w:rPr>
                <w:b/>
                <w:i/>
              </w:rPr>
            </w:pPr>
            <w:r>
              <w:rPr>
                <w:b/>
                <w:i/>
              </w:rPr>
              <w:t>on</w:t>
            </w:r>
          </w:p>
        </w:tc>
        <w:tc>
          <w:tcPr>
            <w:tcW w:w="2352" w:type="pct"/>
            <w:shd w:val="clear" w:color="auto" w:fill="auto"/>
            <w:noWrap/>
            <w:vAlign w:val="center"/>
          </w:tcPr>
          <w:p w:rsidR="007D40B2" w:rsidRPr="00477F00" w:rsidRDefault="007D40B2" w:rsidP="001E4E49">
            <w:pPr>
              <w:pStyle w:val="a"/>
              <w:jc w:val="center"/>
            </w:pPr>
          </w:p>
        </w:tc>
        <w:tc>
          <w:tcPr>
            <w:tcW w:w="1450" w:type="pct"/>
            <w:shd w:val="clear" w:color="auto" w:fill="auto"/>
            <w:vAlign w:val="center"/>
          </w:tcPr>
          <w:p w:rsidR="007D40B2" w:rsidRPr="00AD7536" w:rsidRDefault="007D40B2"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r w:rsidRPr="00381B5B">
              <w:rPr>
                <w:b/>
                <w:i/>
              </w:rPr>
              <w:t>variable_speed_sign</w:t>
            </w: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r w:rsidRPr="00381B5B">
              <w:rPr>
                <w:b/>
                <w:i/>
              </w:rPr>
              <w:t>TS</w:t>
            </w: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r w:rsidRPr="00381B5B">
              <w:rPr>
                <w:b/>
                <w:i/>
              </w:rPr>
              <w:t>toll_booth</w:t>
            </w: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bl>
    <w:p w:rsidR="008017B5" w:rsidRDefault="008017B5" w:rsidP="008017B5">
      <w:pPr>
        <w:rPr>
          <w:lang w:eastAsia="zh-CN"/>
        </w:rPr>
      </w:pPr>
    </w:p>
    <w:p w:rsidR="001E5CB7" w:rsidRDefault="001E5CB7" w:rsidP="001E5CB7">
      <w:pPr>
        <w:pStyle w:val="Heading2"/>
        <w:rPr>
          <w:lang w:eastAsia="zh-CN"/>
        </w:rPr>
      </w:pPr>
      <w:bookmarkStart w:id="88" w:name="_Ref472927545"/>
      <w:r>
        <w:rPr>
          <w:lang w:eastAsia="zh-CN"/>
        </w:rPr>
        <w:t>Names</w:t>
      </w:r>
      <w:bookmarkEnd w:id="88"/>
    </w:p>
    <w:p w:rsidR="00B95F58" w:rsidRPr="00B95F58" w:rsidRDefault="00B95F58" w:rsidP="00B95F58">
      <w:pPr>
        <w:pStyle w:val="Heading3"/>
        <w:rPr>
          <w:lang w:eastAsia="zh-CN"/>
        </w:rPr>
      </w:pPr>
      <w:r>
        <w:rPr>
          <w:lang w:eastAsia="zh-CN"/>
        </w:rPr>
        <w:t>Name Bases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047"/>
        <w:gridCol w:w="1253"/>
        <w:gridCol w:w="2233"/>
        <w:gridCol w:w="6643"/>
      </w:tblGrid>
      <w:tr w:rsidR="000250E1" w:rsidRPr="0084175A" w:rsidTr="0097591E">
        <w:trPr>
          <w:trHeight w:val="330"/>
        </w:trPr>
        <w:tc>
          <w:tcPr>
            <w:tcW w:w="1029" w:type="pct"/>
            <w:shd w:val="clear" w:color="auto" w:fill="auto"/>
            <w:noWrap/>
            <w:vAlign w:val="center"/>
            <w:hideMark/>
          </w:tcPr>
          <w:p w:rsidR="000250E1" w:rsidRDefault="000250E1" w:rsidP="0097591E">
            <w:pPr>
              <w:jc w:val="center"/>
              <w:rPr>
                <w:rFonts w:cs="SimSun"/>
                <w:b/>
                <w:bCs/>
                <w:lang w:eastAsia="zh-CN"/>
              </w:rPr>
            </w:pPr>
            <w:bookmarkStart w:id="89" w:name="OLE_LINK32"/>
            <w:bookmarkStart w:id="90" w:name="OLE_LINK33"/>
            <w:r>
              <w:rPr>
                <w:rFonts w:hint="eastAsia"/>
                <w:b/>
                <w:bCs/>
                <w:lang w:eastAsia="zh-CN"/>
              </w:rPr>
              <w:t>Key</w:t>
            </w:r>
          </w:p>
        </w:tc>
        <w:tc>
          <w:tcPr>
            <w:tcW w:w="518" w:type="pct"/>
          </w:tcPr>
          <w:p w:rsidR="000250E1" w:rsidRDefault="000250E1" w:rsidP="0097591E">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0250E1" w:rsidRDefault="000250E1" w:rsidP="0097591E">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0250E1" w:rsidRDefault="000250E1" w:rsidP="0097591E">
            <w:pPr>
              <w:jc w:val="center"/>
              <w:rPr>
                <w:rFonts w:cs="SimSun"/>
                <w:b/>
                <w:bCs/>
              </w:rPr>
            </w:pPr>
            <w:r>
              <w:rPr>
                <w:rFonts w:cs="SimSun"/>
                <w:b/>
                <w:bCs/>
              </w:rPr>
              <w:t>Description</w:t>
            </w:r>
          </w:p>
        </w:tc>
      </w:tr>
      <w:tr w:rsidR="000250E1" w:rsidRPr="0084175A" w:rsidTr="0097591E">
        <w:trPr>
          <w:trHeight w:val="345"/>
        </w:trPr>
        <w:tc>
          <w:tcPr>
            <w:tcW w:w="1029" w:type="pct"/>
            <w:shd w:val="clear" w:color="auto" w:fill="auto"/>
            <w:noWrap/>
            <w:vAlign w:val="center"/>
            <w:hideMark/>
          </w:tcPr>
          <w:p w:rsidR="000250E1" w:rsidRPr="00B86AA2" w:rsidRDefault="000250E1" w:rsidP="0097591E">
            <w:pPr>
              <w:pStyle w:val="a"/>
              <w:rPr>
                <w:b/>
                <w:i/>
              </w:rPr>
            </w:pPr>
            <w:r w:rsidRPr="00B86AA2">
              <w:rPr>
                <w:b/>
                <w:i/>
              </w:rPr>
              <w:t>name</w:t>
            </w:r>
          </w:p>
        </w:tc>
        <w:tc>
          <w:tcPr>
            <w:tcW w:w="518" w:type="pct"/>
            <w:vAlign w:val="center"/>
          </w:tcPr>
          <w:p w:rsidR="000250E1" w:rsidRDefault="000250E1" w:rsidP="0097591E">
            <w:pPr>
              <w:pStyle w:val="a"/>
              <w:jc w:val="center"/>
            </w:pPr>
            <w:r>
              <w:t>N</w:t>
            </w:r>
          </w:p>
        </w:tc>
        <w:tc>
          <w:tcPr>
            <w:tcW w:w="890" w:type="pct"/>
            <w:shd w:val="clear" w:color="auto" w:fill="auto"/>
            <w:noWrap/>
            <w:vAlign w:val="center"/>
            <w:hideMark/>
          </w:tcPr>
          <w:p w:rsidR="000250E1" w:rsidRDefault="000250E1" w:rsidP="0097591E">
            <w:pPr>
              <w:pStyle w:val="a"/>
              <w:jc w:val="center"/>
            </w:pPr>
            <w:r>
              <w:t>User defined</w:t>
            </w:r>
          </w:p>
        </w:tc>
        <w:tc>
          <w:tcPr>
            <w:tcW w:w="2563" w:type="pct"/>
            <w:shd w:val="clear" w:color="auto" w:fill="auto"/>
            <w:vAlign w:val="center"/>
            <w:hideMark/>
          </w:tcPr>
          <w:p w:rsidR="000250E1" w:rsidRDefault="000250E1" w:rsidP="0097591E">
            <w:pPr>
              <w:pStyle w:val="a"/>
            </w:pPr>
            <w:r>
              <w:t xml:space="preserve">Default name, </w:t>
            </w:r>
            <w:r w:rsidRPr="00B86AA2">
              <w:t>usual</w:t>
            </w:r>
            <w:r>
              <w:t>ly it’s the primary name of the feature</w:t>
            </w:r>
          </w:p>
        </w:tc>
      </w:tr>
      <w:tr w:rsidR="000250E1" w:rsidRPr="0084175A" w:rsidTr="0097591E">
        <w:trPr>
          <w:trHeight w:val="345"/>
        </w:trPr>
        <w:tc>
          <w:tcPr>
            <w:tcW w:w="1029" w:type="pct"/>
            <w:shd w:val="clear" w:color="auto" w:fill="auto"/>
            <w:noWrap/>
            <w:vAlign w:val="center"/>
          </w:tcPr>
          <w:p w:rsidR="000250E1" w:rsidRPr="00B86AA2" w:rsidRDefault="000250E1" w:rsidP="0097591E">
            <w:pPr>
              <w:pStyle w:val="a"/>
              <w:rPr>
                <w:b/>
                <w:i/>
              </w:rPr>
            </w:pPr>
            <w:r>
              <w:rPr>
                <w:b/>
                <w:i/>
              </w:rPr>
              <w:t>name:&lt;lang&gt;</w:t>
            </w:r>
          </w:p>
        </w:tc>
        <w:tc>
          <w:tcPr>
            <w:tcW w:w="518" w:type="pct"/>
            <w:vAlign w:val="center"/>
          </w:tcPr>
          <w:p w:rsidR="000250E1" w:rsidRDefault="000250E1" w:rsidP="0097591E">
            <w:pPr>
              <w:pStyle w:val="a"/>
              <w:jc w:val="center"/>
            </w:pPr>
            <w:r>
              <w:t>N</w:t>
            </w:r>
          </w:p>
        </w:tc>
        <w:tc>
          <w:tcPr>
            <w:tcW w:w="890" w:type="pct"/>
            <w:shd w:val="clear" w:color="auto" w:fill="auto"/>
            <w:noWrap/>
            <w:vAlign w:val="center"/>
          </w:tcPr>
          <w:p w:rsidR="000250E1" w:rsidRDefault="000250E1" w:rsidP="0097591E">
            <w:pPr>
              <w:pStyle w:val="a"/>
              <w:jc w:val="center"/>
            </w:pPr>
            <w:r>
              <w:t>User defined</w:t>
            </w:r>
          </w:p>
        </w:tc>
        <w:tc>
          <w:tcPr>
            <w:tcW w:w="2563" w:type="pct"/>
            <w:shd w:val="clear" w:color="auto" w:fill="auto"/>
            <w:vAlign w:val="center"/>
          </w:tcPr>
          <w:p w:rsidR="000250E1" w:rsidRDefault="000250E1" w:rsidP="0097591E">
            <w:pPr>
              <w:pStyle w:val="a"/>
            </w:pPr>
            <w:r>
              <w:t>The official name for the specified language &lt;</w:t>
            </w:r>
            <w:r w:rsidRPr="0074571D">
              <w:rPr>
                <w:b/>
                <w:i/>
              </w:rPr>
              <w:t>lang</w:t>
            </w:r>
            <w:r>
              <w:t xml:space="preserve">&gt;. </w:t>
            </w:r>
          </w:p>
        </w:tc>
      </w:tr>
      <w:tr w:rsidR="000250E1" w:rsidRPr="0084175A" w:rsidTr="0097591E">
        <w:trPr>
          <w:trHeight w:val="345"/>
        </w:trPr>
        <w:tc>
          <w:tcPr>
            <w:tcW w:w="1029" w:type="pct"/>
            <w:shd w:val="clear" w:color="auto" w:fill="auto"/>
            <w:noWrap/>
            <w:vAlign w:val="center"/>
          </w:tcPr>
          <w:p w:rsidR="000250E1" w:rsidRPr="00B86AA2" w:rsidRDefault="000250E1" w:rsidP="0097591E">
            <w:pPr>
              <w:pStyle w:val="a"/>
              <w:rPr>
                <w:b/>
                <w:i/>
              </w:rPr>
            </w:pPr>
            <w:r>
              <w:rPr>
                <w:b/>
                <w:i/>
              </w:rPr>
              <w:t>alt_name:&lt;lang&gt;</w:t>
            </w:r>
          </w:p>
        </w:tc>
        <w:tc>
          <w:tcPr>
            <w:tcW w:w="518" w:type="pct"/>
            <w:vAlign w:val="center"/>
          </w:tcPr>
          <w:p w:rsidR="000250E1" w:rsidRDefault="000250E1" w:rsidP="0097591E">
            <w:pPr>
              <w:pStyle w:val="a"/>
              <w:jc w:val="center"/>
            </w:pPr>
            <w:r>
              <w:t>N</w:t>
            </w:r>
          </w:p>
        </w:tc>
        <w:tc>
          <w:tcPr>
            <w:tcW w:w="890" w:type="pct"/>
            <w:shd w:val="clear" w:color="auto" w:fill="auto"/>
            <w:noWrap/>
            <w:vAlign w:val="center"/>
          </w:tcPr>
          <w:p w:rsidR="000250E1" w:rsidRDefault="000250E1" w:rsidP="0097591E">
            <w:pPr>
              <w:pStyle w:val="a"/>
              <w:jc w:val="center"/>
            </w:pPr>
            <w:r>
              <w:t>User defined</w:t>
            </w:r>
          </w:p>
        </w:tc>
        <w:tc>
          <w:tcPr>
            <w:tcW w:w="2563" w:type="pct"/>
            <w:shd w:val="clear" w:color="auto" w:fill="auto"/>
            <w:vAlign w:val="center"/>
          </w:tcPr>
          <w:p w:rsidR="000250E1" w:rsidRDefault="004124DB" w:rsidP="0097591E">
            <w:pPr>
              <w:pStyle w:val="a"/>
            </w:pPr>
            <w:r>
              <w:t>The alternative name for the specified language &lt;</w:t>
            </w:r>
            <w:r w:rsidRPr="004124DB">
              <w:rPr>
                <w:b/>
                <w:i/>
              </w:rPr>
              <w:t>lang</w:t>
            </w:r>
            <w:r>
              <w:t>&gt;</w:t>
            </w:r>
            <w:r w:rsidR="00B4731D">
              <w:t>.</w:t>
            </w:r>
          </w:p>
        </w:tc>
      </w:tr>
      <w:tr w:rsidR="000250E1" w:rsidRPr="0084175A" w:rsidTr="0097591E">
        <w:trPr>
          <w:trHeight w:val="345"/>
        </w:trPr>
        <w:tc>
          <w:tcPr>
            <w:tcW w:w="1029" w:type="pct"/>
            <w:shd w:val="clear" w:color="auto" w:fill="auto"/>
            <w:noWrap/>
            <w:vAlign w:val="center"/>
          </w:tcPr>
          <w:p w:rsidR="000250E1" w:rsidRPr="00B86AA2" w:rsidRDefault="000250E1" w:rsidP="0097591E">
            <w:pPr>
              <w:pStyle w:val="a"/>
              <w:rPr>
                <w:b/>
                <w:i/>
              </w:rPr>
            </w:pPr>
            <w:r>
              <w:rPr>
                <w:b/>
                <w:i/>
              </w:rPr>
              <w:t>ref:&lt;lang&gt;</w:t>
            </w:r>
          </w:p>
        </w:tc>
        <w:tc>
          <w:tcPr>
            <w:tcW w:w="518" w:type="pct"/>
            <w:vAlign w:val="center"/>
          </w:tcPr>
          <w:p w:rsidR="000250E1" w:rsidRDefault="000250E1" w:rsidP="0097591E">
            <w:pPr>
              <w:pStyle w:val="a"/>
              <w:jc w:val="center"/>
            </w:pPr>
            <w:r>
              <w:t>N</w:t>
            </w:r>
          </w:p>
        </w:tc>
        <w:tc>
          <w:tcPr>
            <w:tcW w:w="890" w:type="pct"/>
            <w:shd w:val="clear" w:color="auto" w:fill="auto"/>
            <w:noWrap/>
            <w:vAlign w:val="center"/>
          </w:tcPr>
          <w:p w:rsidR="000250E1" w:rsidRDefault="000250E1" w:rsidP="0097591E">
            <w:pPr>
              <w:pStyle w:val="a"/>
              <w:jc w:val="center"/>
            </w:pPr>
            <w:r>
              <w:t>User defined</w:t>
            </w:r>
          </w:p>
        </w:tc>
        <w:tc>
          <w:tcPr>
            <w:tcW w:w="2563" w:type="pct"/>
            <w:shd w:val="clear" w:color="auto" w:fill="auto"/>
            <w:vAlign w:val="center"/>
          </w:tcPr>
          <w:p w:rsidR="000250E1" w:rsidRDefault="006E5105" w:rsidP="0097591E">
            <w:pPr>
              <w:pStyle w:val="a"/>
            </w:pPr>
            <w:r>
              <w:t>The route number for the specified language &lt;</w:t>
            </w:r>
            <w:r w:rsidRPr="006E5105">
              <w:rPr>
                <w:b/>
                <w:i/>
              </w:rPr>
              <w:t>lang</w:t>
            </w:r>
            <w:r>
              <w:t>&gt;.</w:t>
            </w:r>
          </w:p>
        </w:tc>
      </w:tr>
      <w:tr w:rsidR="000250E1" w:rsidRPr="0084175A" w:rsidTr="0097591E">
        <w:trPr>
          <w:trHeight w:val="345"/>
        </w:trPr>
        <w:tc>
          <w:tcPr>
            <w:tcW w:w="1029" w:type="pct"/>
            <w:shd w:val="clear" w:color="auto" w:fill="auto"/>
            <w:noWrap/>
            <w:vAlign w:val="center"/>
          </w:tcPr>
          <w:p w:rsidR="000250E1" w:rsidRDefault="000250E1" w:rsidP="0097591E">
            <w:pPr>
              <w:pStyle w:val="a"/>
              <w:rPr>
                <w:b/>
                <w:i/>
              </w:rPr>
            </w:pPr>
            <w:r>
              <w:rPr>
                <w:b/>
                <w:i/>
              </w:rPr>
              <w:t>exit_ref:&lt;lang&gt;</w:t>
            </w:r>
          </w:p>
        </w:tc>
        <w:tc>
          <w:tcPr>
            <w:tcW w:w="518" w:type="pct"/>
            <w:vAlign w:val="center"/>
          </w:tcPr>
          <w:p w:rsidR="000250E1" w:rsidRDefault="000250E1" w:rsidP="0097591E">
            <w:pPr>
              <w:pStyle w:val="a"/>
              <w:jc w:val="center"/>
            </w:pPr>
            <w:r>
              <w:t>N</w:t>
            </w:r>
          </w:p>
        </w:tc>
        <w:tc>
          <w:tcPr>
            <w:tcW w:w="890" w:type="pct"/>
            <w:shd w:val="clear" w:color="auto" w:fill="auto"/>
            <w:noWrap/>
            <w:vAlign w:val="center"/>
          </w:tcPr>
          <w:p w:rsidR="000250E1" w:rsidRDefault="000250E1" w:rsidP="0097591E">
            <w:pPr>
              <w:pStyle w:val="a"/>
              <w:jc w:val="center"/>
            </w:pPr>
            <w:r>
              <w:t>User defined</w:t>
            </w:r>
          </w:p>
        </w:tc>
        <w:tc>
          <w:tcPr>
            <w:tcW w:w="2563" w:type="pct"/>
            <w:shd w:val="clear" w:color="auto" w:fill="auto"/>
            <w:vAlign w:val="center"/>
          </w:tcPr>
          <w:p w:rsidR="000250E1" w:rsidRDefault="00462760" w:rsidP="00462760">
            <w:pPr>
              <w:pStyle w:val="a"/>
            </w:pPr>
            <w:r>
              <w:t>The exit number for the specified language &lt;</w:t>
            </w:r>
            <w:r w:rsidRPr="006E5105">
              <w:rPr>
                <w:b/>
                <w:i/>
              </w:rPr>
              <w:t>lang</w:t>
            </w:r>
            <w:r>
              <w:t>&gt;.</w:t>
            </w:r>
          </w:p>
        </w:tc>
      </w:tr>
      <w:tr w:rsidR="000250E1" w:rsidRPr="0084175A" w:rsidTr="0097591E">
        <w:trPr>
          <w:trHeight w:val="345"/>
        </w:trPr>
        <w:tc>
          <w:tcPr>
            <w:tcW w:w="1029" w:type="pct"/>
            <w:shd w:val="clear" w:color="auto" w:fill="auto"/>
            <w:noWrap/>
            <w:vAlign w:val="center"/>
          </w:tcPr>
          <w:p w:rsidR="000250E1" w:rsidRDefault="000250E1" w:rsidP="0097591E">
            <w:pPr>
              <w:pStyle w:val="a"/>
              <w:rPr>
                <w:b/>
                <w:i/>
              </w:rPr>
            </w:pPr>
            <w:r>
              <w:rPr>
                <w:b/>
                <w:i/>
              </w:rPr>
              <w:t>short_name:&lt;lang&gt;</w:t>
            </w:r>
          </w:p>
        </w:tc>
        <w:tc>
          <w:tcPr>
            <w:tcW w:w="518" w:type="pct"/>
            <w:vAlign w:val="center"/>
          </w:tcPr>
          <w:p w:rsidR="000250E1" w:rsidRDefault="000250E1" w:rsidP="0097591E">
            <w:pPr>
              <w:pStyle w:val="a"/>
              <w:jc w:val="center"/>
            </w:pPr>
            <w:r>
              <w:t>N</w:t>
            </w:r>
          </w:p>
        </w:tc>
        <w:tc>
          <w:tcPr>
            <w:tcW w:w="890" w:type="pct"/>
            <w:shd w:val="clear" w:color="auto" w:fill="auto"/>
            <w:noWrap/>
            <w:vAlign w:val="center"/>
          </w:tcPr>
          <w:p w:rsidR="000250E1" w:rsidRDefault="000250E1" w:rsidP="0097591E">
            <w:pPr>
              <w:pStyle w:val="a"/>
              <w:jc w:val="center"/>
            </w:pPr>
            <w:r>
              <w:t>User defined</w:t>
            </w:r>
          </w:p>
        </w:tc>
        <w:tc>
          <w:tcPr>
            <w:tcW w:w="2563" w:type="pct"/>
            <w:shd w:val="clear" w:color="auto" w:fill="auto"/>
            <w:vAlign w:val="center"/>
          </w:tcPr>
          <w:p w:rsidR="000250E1" w:rsidRDefault="00462760" w:rsidP="00B27055">
            <w:pPr>
              <w:pStyle w:val="a"/>
            </w:pPr>
            <w:r>
              <w:t xml:space="preserve">The </w:t>
            </w:r>
            <w:bookmarkStart w:id="91" w:name="OLE_LINK22"/>
            <w:bookmarkStart w:id="92" w:name="OLE_LINK23"/>
            <w:r w:rsidR="00B27055">
              <w:t xml:space="preserve">shortened name </w:t>
            </w:r>
            <w:bookmarkEnd w:id="91"/>
            <w:bookmarkEnd w:id="92"/>
            <w:r>
              <w:t>for the specified language &lt;</w:t>
            </w:r>
            <w:r w:rsidRPr="006E5105">
              <w:rPr>
                <w:b/>
                <w:i/>
              </w:rPr>
              <w:t>lang</w:t>
            </w:r>
            <w:r>
              <w:t>&gt;.</w:t>
            </w:r>
          </w:p>
        </w:tc>
      </w:tr>
      <w:tr w:rsidR="000250E1" w:rsidRPr="0084175A" w:rsidTr="0097591E">
        <w:trPr>
          <w:trHeight w:val="345"/>
        </w:trPr>
        <w:tc>
          <w:tcPr>
            <w:tcW w:w="1029" w:type="pct"/>
            <w:shd w:val="clear" w:color="auto" w:fill="auto"/>
            <w:noWrap/>
            <w:vAlign w:val="center"/>
          </w:tcPr>
          <w:p w:rsidR="000250E1" w:rsidRDefault="000250E1" w:rsidP="0097591E">
            <w:pPr>
              <w:pStyle w:val="a"/>
              <w:rPr>
                <w:b/>
                <w:i/>
              </w:rPr>
            </w:pPr>
            <w:r>
              <w:rPr>
                <w:b/>
                <w:i/>
              </w:rPr>
              <w:t>name_x:&lt;lang&gt;</w:t>
            </w:r>
          </w:p>
        </w:tc>
        <w:tc>
          <w:tcPr>
            <w:tcW w:w="518" w:type="pct"/>
            <w:vAlign w:val="center"/>
          </w:tcPr>
          <w:p w:rsidR="000250E1" w:rsidRDefault="000250E1" w:rsidP="0097591E">
            <w:pPr>
              <w:pStyle w:val="a"/>
              <w:jc w:val="center"/>
            </w:pPr>
            <w:r>
              <w:t>N</w:t>
            </w:r>
          </w:p>
        </w:tc>
        <w:tc>
          <w:tcPr>
            <w:tcW w:w="890" w:type="pct"/>
            <w:shd w:val="clear" w:color="auto" w:fill="auto"/>
            <w:noWrap/>
            <w:vAlign w:val="center"/>
          </w:tcPr>
          <w:p w:rsidR="000250E1" w:rsidRDefault="000250E1" w:rsidP="0097591E">
            <w:pPr>
              <w:pStyle w:val="a"/>
            </w:pPr>
            <w:r>
              <w:t>User defined</w:t>
            </w:r>
          </w:p>
        </w:tc>
        <w:tc>
          <w:tcPr>
            <w:tcW w:w="2563" w:type="pct"/>
            <w:shd w:val="clear" w:color="auto" w:fill="auto"/>
            <w:vAlign w:val="center"/>
          </w:tcPr>
          <w:p w:rsidR="009546F8" w:rsidRDefault="00B27055" w:rsidP="00B27055">
            <w:pPr>
              <w:pStyle w:val="a"/>
            </w:pPr>
            <w:r>
              <w:t>The (</w:t>
            </w:r>
            <w:r w:rsidRPr="00B27055">
              <w:rPr>
                <w:b/>
                <w:i/>
              </w:rPr>
              <w:t>x</w:t>
            </w:r>
            <w:r>
              <w:t>+1)</w:t>
            </w:r>
            <w:r w:rsidRPr="00B27055">
              <w:rPr>
                <w:vertAlign w:val="superscript"/>
              </w:rPr>
              <w:t>th</w:t>
            </w:r>
            <w:r>
              <w:rPr>
                <w:vertAlign w:val="superscript"/>
              </w:rPr>
              <w:t xml:space="preserve">  </w:t>
            </w:r>
            <w:r w:rsidRPr="00B27055">
              <w:t xml:space="preserve">official </w:t>
            </w:r>
            <w:r>
              <w:t>name for the specified language &lt;</w:t>
            </w:r>
            <w:r w:rsidRPr="0074571D">
              <w:rPr>
                <w:b/>
                <w:i/>
              </w:rPr>
              <w:t>lang</w:t>
            </w:r>
            <w:r w:rsidR="009546F8">
              <w:t>&gt;.</w:t>
            </w:r>
          </w:p>
          <w:p w:rsidR="009546F8" w:rsidRDefault="009546F8" w:rsidP="00B27055">
            <w:pPr>
              <w:pStyle w:val="a"/>
            </w:pPr>
          </w:p>
          <w:p w:rsidR="000250E1" w:rsidRDefault="009546F8" w:rsidP="00AF2063">
            <w:pPr>
              <w:pStyle w:val="a"/>
            </w:pPr>
            <w:r w:rsidRPr="009546F8">
              <w:rPr>
                <w:b/>
                <w:i/>
              </w:rPr>
              <w:t>x</w:t>
            </w:r>
            <w:r>
              <w:t xml:space="preserve"> is index number for</w:t>
            </w:r>
            <w:r w:rsidR="00AF2063">
              <w:t xml:space="preserve"> the name sequence,  the 2</w:t>
            </w:r>
            <w:r w:rsidR="00AF2063" w:rsidRPr="00AF2063">
              <w:rPr>
                <w:vertAlign w:val="superscript"/>
              </w:rPr>
              <w:t>nd</w:t>
            </w:r>
            <w:r w:rsidR="00AF2063">
              <w:t>, 3</w:t>
            </w:r>
            <w:r w:rsidR="00AF2063" w:rsidRPr="00AF2063">
              <w:rPr>
                <w:vertAlign w:val="superscript"/>
              </w:rPr>
              <w:t>rd</w:t>
            </w:r>
            <w:r w:rsidR="00AF2063">
              <w:t>, …, n</w:t>
            </w:r>
            <w:r w:rsidR="00AF2063" w:rsidRPr="00AF2063">
              <w:rPr>
                <w:vertAlign w:val="superscript"/>
              </w:rPr>
              <w:t>th</w:t>
            </w:r>
            <w:r w:rsidR="00AF2063">
              <w:t xml:space="preserve">  name’s index is 1, 2, …, n-1.</w:t>
            </w:r>
          </w:p>
        </w:tc>
      </w:tr>
      <w:tr w:rsidR="00B27055" w:rsidRPr="0084175A" w:rsidTr="0097591E">
        <w:trPr>
          <w:trHeight w:val="345"/>
        </w:trPr>
        <w:tc>
          <w:tcPr>
            <w:tcW w:w="1029" w:type="pct"/>
            <w:shd w:val="clear" w:color="auto" w:fill="auto"/>
            <w:noWrap/>
            <w:vAlign w:val="center"/>
          </w:tcPr>
          <w:p w:rsidR="00B27055" w:rsidRDefault="00B27055" w:rsidP="0097591E">
            <w:pPr>
              <w:pStyle w:val="a"/>
              <w:rPr>
                <w:b/>
                <w:i/>
              </w:rPr>
            </w:pPr>
            <w:r>
              <w:rPr>
                <w:b/>
                <w:i/>
              </w:rPr>
              <w:lastRenderedPageBreak/>
              <w:t>alt_name_x:&lt;lang&gt;</w:t>
            </w:r>
          </w:p>
        </w:tc>
        <w:tc>
          <w:tcPr>
            <w:tcW w:w="518" w:type="pct"/>
            <w:vAlign w:val="center"/>
          </w:tcPr>
          <w:p w:rsidR="00B27055" w:rsidRDefault="00B27055" w:rsidP="0097591E">
            <w:pPr>
              <w:pStyle w:val="a"/>
              <w:jc w:val="center"/>
            </w:pPr>
            <w:r>
              <w:t>N</w:t>
            </w:r>
          </w:p>
        </w:tc>
        <w:tc>
          <w:tcPr>
            <w:tcW w:w="890" w:type="pct"/>
            <w:shd w:val="clear" w:color="auto" w:fill="auto"/>
            <w:noWrap/>
            <w:vAlign w:val="center"/>
          </w:tcPr>
          <w:p w:rsidR="00B27055" w:rsidRDefault="00B27055" w:rsidP="0097591E">
            <w:pPr>
              <w:pStyle w:val="a"/>
            </w:pPr>
            <w:r>
              <w:t>User defined</w:t>
            </w:r>
          </w:p>
        </w:tc>
        <w:tc>
          <w:tcPr>
            <w:tcW w:w="2563" w:type="pct"/>
            <w:shd w:val="clear" w:color="auto" w:fill="auto"/>
            <w:vAlign w:val="center"/>
          </w:tcPr>
          <w:p w:rsidR="00B27055" w:rsidRDefault="00B27055" w:rsidP="00B27055">
            <w:pPr>
              <w:pStyle w:val="a"/>
            </w:pPr>
            <w:r>
              <w:t>The (</w:t>
            </w:r>
            <w:r w:rsidRPr="00B27055">
              <w:rPr>
                <w:b/>
                <w:i/>
              </w:rPr>
              <w:t>x</w:t>
            </w:r>
            <w:r>
              <w:t>+1)</w:t>
            </w:r>
            <w:r w:rsidRPr="00B27055">
              <w:rPr>
                <w:vertAlign w:val="superscript"/>
              </w:rPr>
              <w:t>th</w:t>
            </w:r>
            <w:r>
              <w:rPr>
                <w:vertAlign w:val="superscript"/>
              </w:rPr>
              <w:t xml:space="preserve">  </w:t>
            </w:r>
            <w:r>
              <w:t>alternative name for the specified language &lt;</w:t>
            </w:r>
            <w:r w:rsidRPr="0074571D">
              <w:rPr>
                <w:b/>
                <w:i/>
              </w:rPr>
              <w:t>lang</w:t>
            </w:r>
            <w:r>
              <w:t>&gt;.</w:t>
            </w:r>
          </w:p>
        </w:tc>
      </w:tr>
      <w:tr w:rsidR="00B27055" w:rsidRPr="0084175A" w:rsidTr="0097591E">
        <w:trPr>
          <w:trHeight w:val="345"/>
        </w:trPr>
        <w:tc>
          <w:tcPr>
            <w:tcW w:w="1029" w:type="pct"/>
            <w:shd w:val="clear" w:color="auto" w:fill="auto"/>
            <w:noWrap/>
            <w:vAlign w:val="center"/>
          </w:tcPr>
          <w:p w:rsidR="00B27055" w:rsidRDefault="00B27055" w:rsidP="0097591E">
            <w:pPr>
              <w:pStyle w:val="a"/>
              <w:rPr>
                <w:b/>
                <w:i/>
              </w:rPr>
            </w:pPr>
            <w:r>
              <w:rPr>
                <w:b/>
                <w:i/>
              </w:rPr>
              <w:t>ref_x:&lt;lang&gt;</w:t>
            </w:r>
          </w:p>
        </w:tc>
        <w:tc>
          <w:tcPr>
            <w:tcW w:w="518" w:type="pct"/>
            <w:vAlign w:val="center"/>
          </w:tcPr>
          <w:p w:rsidR="00B27055" w:rsidRDefault="00B27055" w:rsidP="0097591E">
            <w:pPr>
              <w:pStyle w:val="a"/>
              <w:jc w:val="center"/>
            </w:pPr>
            <w:r>
              <w:t>N</w:t>
            </w:r>
          </w:p>
        </w:tc>
        <w:tc>
          <w:tcPr>
            <w:tcW w:w="890" w:type="pct"/>
            <w:shd w:val="clear" w:color="auto" w:fill="auto"/>
            <w:noWrap/>
            <w:vAlign w:val="center"/>
          </w:tcPr>
          <w:p w:rsidR="00B27055" w:rsidRDefault="00B27055" w:rsidP="0097591E">
            <w:pPr>
              <w:pStyle w:val="a"/>
            </w:pPr>
            <w:r>
              <w:t>User defined</w:t>
            </w:r>
          </w:p>
        </w:tc>
        <w:tc>
          <w:tcPr>
            <w:tcW w:w="2563" w:type="pct"/>
            <w:shd w:val="clear" w:color="auto" w:fill="auto"/>
            <w:vAlign w:val="center"/>
          </w:tcPr>
          <w:p w:rsidR="00B27055" w:rsidRDefault="00B27055" w:rsidP="00B27055">
            <w:pPr>
              <w:pStyle w:val="a"/>
            </w:pPr>
            <w:r>
              <w:t>The (</w:t>
            </w:r>
            <w:r w:rsidRPr="00B27055">
              <w:rPr>
                <w:b/>
                <w:i/>
              </w:rPr>
              <w:t>x</w:t>
            </w:r>
            <w:r>
              <w:t>+1)</w:t>
            </w:r>
            <w:r w:rsidRPr="00B27055">
              <w:rPr>
                <w:vertAlign w:val="superscript"/>
              </w:rPr>
              <w:t>th</w:t>
            </w:r>
            <w:r>
              <w:rPr>
                <w:vertAlign w:val="superscript"/>
              </w:rPr>
              <w:t xml:space="preserve">  </w:t>
            </w:r>
            <w:r>
              <w:t>route number for the specified language &lt;</w:t>
            </w:r>
            <w:r w:rsidRPr="0074571D">
              <w:rPr>
                <w:b/>
                <w:i/>
              </w:rPr>
              <w:t>lang</w:t>
            </w:r>
            <w:r>
              <w:t>&gt;.</w:t>
            </w:r>
          </w:p>
        </w:tc>
      </w:tr>
      <w:tr w:rsidR="00B27055" w:rsidRPr="0084175A" w:rsidTr="0097591E">
        <w:trPr>
          <w:trHeight w:val="345"/>
        </w:trPr>
        <w:tc>
          <w:tcPr>
            <w:tcW w:w="1029" w:type="pct"/>
            <w:shd w:val="clear" w:color="auto" w:fill="auto"/>
            <w:noWrap/>
            <w:vAlign w:val="center"/>
          </w:tcPr>
          <w:p w:rsidR="00B27055" w:rsidRDefault="00B27055" w:rsidP="0097591E">
            <w:pPr>
              <w:pStyle w:val="a"/>
              <w:rPr>
                <w:b/>
                <w:i/>
              </w:rPr>
            </w:pPr>
            <w:r>
              <w:rPr>
                <w:b/>
                <w:i/>
              </w:rPr>
              <w:t>exit_ref_x:&lt;lang&gt;</w:t>
            </w:r>
          </w:p>
        </w:tc>
        <w:tc>
          <w:tcPr>
            <w:tcW w:w="518" w:type="pct"/>
            <w:vAlign w:val="center"/>
          </w:tcPr>
          <w:p w:rsidR="00B27055" w:rsidRDefault="00B27055" w:rsidP="0097591E">
            <w:pPr>
              <w:pStyle w:val="a"/>
              <w:jc w:val="center"/>
            </w:pPr>
            <w:r>
              <w:t>N</w:t>
            </w:r>
          </w:p>
        </w:tc>
        <w:tc>
          <w:tcPr>
            <w:tcW w:w="890" w:type="pct"/>
            <w:shd w:val="clear" w:color="auto" w:fill="auto"/>
            <w:noWrap/>
            <w:vAlign w:val="center"/>
          </w:tcPr>
          <w:p w:rsidR="00B27055" w:rsidRDefault="00B27055" w:rsidP="0097591E">
            <w:pPr>
              <w:pStyle w:val="a"/>
            </w:pPr>
            <w:r>
              <w:t>User defined</w:t>
            </w:r>
          </w:p>
        </w:tc>
        <w:tc>
          <w:tcPr>
            <w:tcW w:w="2563" w:type="pct"/>
            <w:shd w:val="clear" w:color="auto" w:fill="auto"/>
            <w:vAlign w:val="center"/>
          </w:tcPr>
          <w:p w:rsidR="00B27055" w:rsidRDefault="00B27055" w:rsidP="00B27055">
            <w:pPr>
              <w:pStyle w:val="a"/>
            </w:pPr>
            <w:r>
              <w:t>The (</w:t>
            </w:r>
            <w:r w:rsidRPr="00B27055">
              <w:rPr>
                <w:b/>
                <w:i/>
              </w:rPr>
              <w:t>x</w:t>
            </w:r>
            <w:r>
              <w:t>+1)</w:t>
            </w:r>
            <w:r w:rsidRPr="00B27055">
              <w:rPr>
                <w:vertAlign w:val="superscript"/>
              </w:rPr>
              <w:t>th</w:t>
            </w:r>
            <w:r>
              <w:rPr>
                <w:vertAlign w:val="superscript"/>
              </w:rPr>
              <w:t xml:space="preserve">  </w:t>
            </w:r>
            <w:r>
              <w:t>exit number for the specified language &lt;</w:t>
            </w:r>
            <w:r w:rsidRPr="0074571D">
              <w:rPr>
                <w:b/>
                <w:i/>
              </w:rPr>
              <w:t>lang</w:t>
            </w:r>
            <w:r>
              <w:t>&gt;.</w:t>
            </w:r>
          </w:p>
        </w:tc>
      </w:tr>
      <w:tr w:rsidR="00B27055" w:rsidRPr="0084175A" w:rsidTr="0097591E">
        <w:trPr>
          <w:trHeight w:val="345"/>
        </w:trPr>
        <w:tc>
          <w:tcPr>
            <w:tcW w:w="1029" w:type="pct"/>
            <w:shd w:val="clear" w:color="auto" w:fill="auto"/>
            <w:noWrap/>
            <w:vAlign w:val="center"/>
          </w:tcPr>
          <w:p w:rsidR="00B27055" w:rsidRDefault="00B27055" w:rsidP="0097591E">
            <w:pPr>
              <w:pStyle w:val="a"/>
              <w:rPr>
                <w:b/>
                <w:i/>
              </w:rPr>
            </w:pPr>
            <w:r>
              <w:rPr>
                <w:b/>
                <w:i/>
              </w:rPr>
              <w:t>short_name_x:&lt;lang&gt;</w:t>
            </w:r>
          </w:p>
        </w:tc>
        <w:tc>
          <w:tcPr>
            <w:tcW w:w="518" w:type="pct"/>
            <w:vAlign w:val="center"/>
          </w:tcPr>
          <w:p w:rsidR="00B27055" w:rsidRDefault="00B27055" w:rsidP="0097591E">
            <w:pPr>
              <w:pStyle w:val="a"/>
              <w:jc w:val="center"/>
            </w:pPr>
            <w:r>
              <w:t>N</w:t>
            </w:r>
          </w:p>
        </w:tc>
        <w:tc>
          <w:tcPr>
            <w:tcW w:w="890" w:type="pct"/>
            <w:shd w:val="clear" w:color="auto" w:fill="auto"/>
            <w:noWrap/>
            <w:vAlign w:val="center"/>
          </w:tcPr>
          <w:p w:rsidR="00B27055" w:rsidRDefault="00B27055" w:rsidP="0097591E">
            <w:pPr>
              <w:pStyle w:val="a"/>
            </w:pPr>
            <w:r>
              <w:t>User defined</w:t>
            </w:r>
          </w:p>
        </w:tc>
        <w:tc>
          <w:tcPr>
            <w:tcW w:w="2563" w:type="pct"/>
            <w:shd w:val="clear" w:color="auto" w:fill="auto"/>
            <w:vAlign w:val="center"/>
          </w:tcPr>
          <w:p w:rsidR="00B27055" w:rsidRDefault="00B27055" w:rsidP="00477035">
            <w:pPr>
              <w:pStyle w:val="a"/>
            </w:pPr>
            <w:r>
              <w:t>The (</w:t>
            </w:r>
            <w:r w:rsidRPr="00B27055">
              <w:rPr>
                <w:b/>
                <w:i/>
              </w:rPr>
              <w:t>x</w:t>
            </w:r>
            <w:r>
              <w:t>+1)</w:t>
            </w:r>
            <w:r w:rsidRPr="00B27055">
              <w:rPr>
                <w:vertAlign w:val="superscript"/>
              </w:rPr>
              <w:t>th</w:t>
            </w:r>
            <w:r>
              <w:rPr>
                <w:vertAlign w:val="superscript"/>
              </w:rPr>
              <w:t xml:space="preserve">  </w:t>
            </w:r>
            <w:r w:rsidR="007072EF">
              <w:t xml:space="preserve">shortened name </w:t>
            </w:r>
            <w:r>
              <w:t>for the specified language &lt;</w:t>
            </w:r>
            <w:r w:rsidRPr="0074571D">
              <w:rPr>
                <w:b/>
                <w:i/>
              </w:rPr>
              <w:t>lang</w:t>
            </w:r>
            <w:r>
              <w:t>&gt;.</w:t>
            </w:r>
          </w:p>
        </w:tc>
      </w:tr>
      <w:tr w:rsidR="00A8267C" w:rsidRPr="0084175A" w:rsidTr="0097591E">
        <w:trPr>
          <w:trHeight w:val="345"/>
        </w:trPr>
        <w:tc>
          <w:tcPr>
            <w:tcW w:w="1029" w:type="pct"/>
            <w:shd w:val="clear" w:color="auto" w:fill="auto"/>
            <w:noWrap/>
            <w:vAlign w:val="center"/>
          </w:tcPr>
          <w:p w:rsidR="00A8267C" w:rsidRDefault="00A8267C" w:rsidP="00A8267C">
            <w:pPr>
              <w:pStyle w:val="a"/>
              <w:rPr>
                <w:b/>
                <w:i/>
              </w:rPr>
            </w:pPr>
            <w:r>
              <w:rPr>
                <w:rFonts w:hint="eastAsia"/>
                <w:b/>
                <w:i/>
              </w:rPr>
              <w:t>&lt;n</w:t>
            </w:r>
            <w:r w:rsidRPr="00A8267C">
              <w:rPr>
                <w:b/>
                <w:i/>
              </w:rPr>
              <w:t>ame</w:t>
            </w:r>
            <w:r>
              <w:rPr>
                <w:rFonts w:hint="eastAsia"/>
                <w:b/>
                <w:i/>
              </w:rPr>
              <w:t>_type&gt;</w:t>
            </w:r>
            <w:r w:rsidRPr="00A8267C">
              <w:rPr>
                <w:b/>
                <w:i/>
              </w:rPr>
              <w:t>:</w:t>
            </w:r>
            <w:r w:rsidRPr="00A8267C">
              <w:rPr>
                <w:rFonts w:hint="eastAsia"/>
                <w:b/>
                <w:i/>
              </w:rPr>
              <w:t>&lt;lang&gt;</w:t>
            </w:r>
            <w:r w:rsidRPr="00A8267C">
              <w:rPr>
                <w:b/>
                <w:i/>
              </w:rPr>
              <w:t>:is_bridge</w:t>
            </w:r>
          </w:p>
        </w:tc>
        <w:tc>
          <w:tcPr>
            <w:tcW w:w="518" w:type="pct"/>
            <w:vAlign w:val="center"/>
          </w:tcPr>
          <w:p w:rsidR="00A8267C" w:rsidRDefault="00A8267C" w:rsidP="0097591E">
            <w:pPr>
              <w:pStyle w:val="a"/>
              <w:jc w:val="center"/>
            </w:pPr>
            <w:r>
              <w:rPr>
                <w:rFonts w:hint="eastAsia"/>
              </w:rPr>
              <w:t>N</w:t>
            </w:r>
          </w:p>
        </w:tc>
        <w:tc>
          <w:tcPr>
            <w:tcW w:w="890" w:type="pct"/>
            <w:shd w:val="clear" w:color="auto" w:fill="auto"/>
            <w:noWrap/>
            <w:vAlign w:val="center"/>
          </w:tcPr>
          <w:p w:rsidR="00A8267C" w:rsidRDefault="00A8267C" w:rsidP="0097591E">
            <w:pPr>
              <w:pStyle w:val="a"/>
            </w:pPr>
            <w:r>
              <w:rPr>
                <w:rFonts w:hint="eastAsia"/>
              </w:rPr>
              <w:t>yes</w:t>
            </w:r>
          </w:p>
        </w:tc>
        <w:tc>
          <w:tcPr>
            <w:tcW w:w="2563" w:type="pct"/>
            <w:shd w:val="clear" w:color="auto" w:fill="auto"/>
            <w:vAlign w:val="center"/>
          </w:tcPr>
          <w:p w:rsidR="00A8267C" w:rsidRDefault="00A8267C" w:rsidP="00477035">
            <w:pPr>
              <w:pStyle w:val="a"/>
            </w:pPr>
            <w:r>
              <w:rPr>
                <w:rFonts w:hint="eastAsia"/>
              </w:rPr>
              <w:t>The name was a bridge name for the specified language &lt;</w:t>
            </w:r>
            <w:r w:rsidRPr="00A8267C">
              <w:rPr>
                <w:rFonts w:hint="eastAsia"/>
                <w:b/>
                <w:i/>
              </w:rPr>
              <w:t>lang</w:t>
            </w:r>
            <w:r>
              <w:rPr>
                <w:rFonts w:hint="eastAsia"/>
              </w:rPr>
              <w:t>&gt;.</w:t>
            </w:r>
          </w:p>
        </w:tc>
      </w:tr>
      <w:bookmarkEnd w:id="89"/>
      <w:bookmarkEnd w:id="90"/>
    </w:tbl>
    <w:p w:rsidR="000250E1" w:rsidRDefault="000250E1" w:rsidP="000250E1">
      <w:pPr>
        <w:rPr>
          <w:lang w:eastAsia="zh-CN"/>
        </w:rPr>
      </w:pPr>
    </w:p>
    <w:p w:rsidR="000250E1" w:rsidRDefault="00B95F58" w:rsidP="00B95F58">
      <w:pPr>
        <w:pStyle w:val="Heading3"/>
        <w:rPr>
          <w:lang w:eastAsia="zh-CN"/>
        </w:rPr>
      </w:pPr>
      <w:r>
        <w:rPr>
          <w:lang w:eastAsia="zh-CN"/>
        </w:rPr>
        <w:t>Name Phonetics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5312"/>
        <w:gridCol w:w="1239"/>
        <w:gridCol w:w="1363"/>
        <w:gridCol w:w="5262"/>
      </w:tblGrid>
      <w:tr w:rsidR="00385715" w:rsidRPr="0084175A" w:rsidTr="00385715">
        <w:trPr>
          <w:trHeight w:val="330"/>
        </w:trPr>
        <w:tc>
          <w:tcPr>
            <w:tcW w:w="2016" w:type="pct"/>
            <w:shd w:val="clear" w:color="auto" w:fill="auto"/>
            <w:noWrap/>
            <w:vAlign w:val="center"/>
            <w:hideMark/>
          </w:tcPr>
          <w:p w:rsidR="00385715" w:rsidRDefault="00385715" w:rsidP="00D01314">
            <w:pPr>
              <w:jc w:val="center"/>
              <w:rPr>
                <w:rFonts w:cs="SimSun"/>
                <w:b/>
                <w:bCs/>
                <w:lang w:eastAsia="zh-CN"/>
              </w:rPr>
            </w:pPr>
            <w:r>
              <w:rPr>
                <w:rFonts w:hint="eastAsia"/>
                <w:b/>
                <w:bCs/>
                <w:lang w:eastAsia="zh-CN"/>
              </w:rPr>
              <w:t>Key</w:t>
            </w:r>
            <w:r w:rsidR="00BA5093">
              <w:rPr>
                <w:b/>
                <w:bCs/>
                <w:lang w:eastAsia="zh-CN"/>
              </w:rPr>
              <w:t xml:space="preserve"> Pattern</w:t>
            </w:r>
          </w:p>
        </w:tc>
        <w:tc>
          <w:tcPr>
            <w:tcW w:w="470" w:type="pct"/>
          </w:tcPr>
          <w:p w:rsidR="00385715" w:rsidRDefault="00385715" w:rsidP="00D01314">
            <w:pPr>
              <w:jc w:val="center"/>
              <w:rPr>
                <w:rFonts w:cs="SimSun"/>
                <w:b/>
                <w:bCs/>
                <w:lang w:eastAsia="zh-CN"/>
              </w:rPr>
            </w:pPr>
            <w:r w:rsidRPr="00330ED0">
              <w:rPr>
                <w:rFonts w:cs="SimSun"/>
                <w:b/>
                <w:bCs/>
              </w:rPr>
              <w:t>Mandatory</w:t>
            </w:r>
          </w:p>
        </w:tc>
        <w:tc>
          <w:tcPr>
            <w:tcW w:w="517" w:type="pct"/>
            <w:shd w:val="clear" w:color="auto" w:fill="auto"/>
            <w:noWrap/>
            <w:vAlign w:val="center"/>
            <w:hideMark/>
          </w:tcPr>
          <w:p w:rsidR="00385715" w:rsidRDefault="00385715" w:rsidP="00D01314">
            <w:pPr>
              <w:jc w:val="center"/>
              <w:rPr>
                <w:rFonts w:cs="SimSun"/>
                <w:b/>
                <w:bCs/>
                <w:lang w:eastAsia="zh-CN"/>
              </w:rPr>
            </w:pPr>
            <w:r>
              <w:rPr>
                <w:rFonts w:cs="SimSun" w:hint="eastAsia"/>
                <w:b/>
                <w:bCs/>
                <w:lang w:eastAsia="zh-CN"/>
              </w:rPr>
              <w:t>Value</w:t>
            </w:r>
          </w:p>
        </w:tc>
        <w:tc>
          <w:tcPr>
            <w:tcW w:w="1997" w:type="pct"/>
            <w:shd w:val="clear" w:color="auto" w:fill="auto"/>
            <w:noWrap/>
            <w:vAlign w:val="center"/>
            <w:hideMark/>
          </w:tcPr>
          <w:p w:rsidR="00385715" w:rsidRDefault="00385715" w:rsidP="00D01314">
            <w:pPr>
              <w:jc w:val="center"/>
              <w:rPr>
                <w:rFonts w:cs="SimSun"/>
                <w:b/>
                <w:bCs/>
              </w:rPr>
            </w:pPr>
            <w:r>
              <w:rPr>
                <w:rFonts w:cs="SimSun"/>
                <w:b/>
                <w:bCs/>
              </w:rPr>
              <w:t>Description</w:t>
            </w:r>
          </w:p>
        </w:tc>
      </w:tr>
      <w:tr w:rsidR="00385715" w:rsidRPr="0084175A" w:rsidTr="00385715">
        <w:trPr>
          <w:trHeight w:val="345"/>
        </w:trPr>
        <w:tc>
          <w:tcPr>
            <w:tcW w:w="2016" w:type="pct"/>
            <w:shd w:val="clear" w:color="auto" w:fill="auto"/>
            <w:noWrap/>
            <w:vAlign w:val="center"/>
          </w:tcPr>
          <w:p w:rsidR="00385715" w:rsidRPr="00B86AA2" w:rsidRDefault="00385715" w:rsidP="00D01314">
            <w:pPr>
              <w:pStyle w:val="a"/>
              <w:rPr>
                <w:b/>
                <w:i/>
              </w:rPr>
            </w:pPr>
            <w:r>
              <w:rPr>
                <w:b/>
                <w:i/>
              </w:rPr>
              <w:t>&lt;name_type&gt;:&lt;lang&gt;:phonetics:&lt;phonetic_lang&gt;:&lt;m/s&gt;</w:t>
            </w:r>
          </w:p>
        </w:tc>
        <w:tc>
          <w:tcPr>
            <w:tcW w:w="470" w:type="pct"/>
            <w:vAlign w:val="center"/>
          </w:tcPr>
          <w:p w:rsidR="00385715" w:rsidRDefault="00385715" w:rsidP="00D01314">
            <w:pPr>
              <w:pStyle w:val="a"/>
              <w:jc w:val="center"/>
            </w:pPr>
            <w:r>
              <w:t>N</w:t>
            </w:r>
          </w:p>
        </w:tc>
        <w:tc>
          <w:tcPr>
            <w:tcW w:w="517" w:type="pct"/>
            <w:shd w:val="clear" w:color="auto" w:fill="auto"/>
            <w:noWrap/>
            <w:vAlign w:val="center"/>
          </w:tcPr>
          <w:p w:rsidR="00385715" w:rsidRDefault="00385715" w:rsidP="00D01314">
            <w:pPr>
              <w:pStyle w:val="a"/>
              <w:jc w:val="center"/>
            </w:pPr>
            <w:r>
              <w:t>User defined</w:t>
            </w:r>
          </w:p>
        </w:tc>
        <w:tc>
          <w:tcPr>
            <w:tcW w:w="1997" w:type="pct"/>
            <w:shd w:val="clear" w:color="auto" w:fill="auto"/>
            <w:vAlign w:val="center"/>
          </w:tcPr>
          <w:p w:rsidR="00385715" w:rsidRDefault="00385715" w:rsidP="00D01314">
            <w:pPr>
              <w:pStyle w:val="a"/>
            </w:pPr>
            <w:r>
              <w:t>The official name for the specified language &lt;</w:t>
            </w:r>
            <w:r w:rsidRPr="0074571D">
              <w:rPr>
                <w:b/>
                <w:i/>
              </w:rPr>
              <w:t>lang</w:t>
            </w:r>
            <w:r>
              <w:t xml:space="preserve">&gt;. </w:t>
            </w:r>
          </w:p>
        </w:tc>
      </w:tr>
      <w:tr w:rsidR="00385715" w:rsidRPr="0084175A" w:rsidTr="00385715">
        <w:trPr>
          <w:trHeight w:val="345"/>
        </w:trPr>
        <w:tc>
          <w:tcPr>
            <w:tcW w:w="2016" w:type="pct"/>
            <w:shd w:val="clear" w:color="auto" w:fill="auto"/>
            <w:noWrap/>
            <w:vAlign w:val="center"/>
          </w:tcPr>
          <w:p w:rsidR="00385715" w:rsidRPr="00B86AA2" w:rsidRDefault="00385715" w:rsidP="00D01314">
            <w:pPr>
              <w:pStyle w:val="a"/>
              <w:rPr>
                <w:b/>
                <w:i/>
              </w:rPr>
            </w:pPr>
          </w:p>
        </w:tc>
        <w:tc>
          <w:tcPr>
            <w:tcW w:w="470" w:type="pct"/>
            <w:vAlign w:val="center"/>
          </w:tcPr>
          <w:p w:rsidR="00385715" w:rsidRDefault="00385715" w:rsidP="00D01314">
            <w:pPr>
              <w:pStyle w:val="a"/>
              <w:jc w:val="center"/>
            </w:pPr>
          </w:p>
        </w:tc>
        <w:tc>
          <w:tcPr>
            <w:tcW w:w="517" w:type="pct"/>
            <w:shd w:val="clear" w:color="auto" w:fill="auto"/>
            <w:noWrap/>
            <w:vAlign w:val="center"/>
          </w:tcPr>
          <w:p w:rsidR="00385715" w:rsidRDefault="00385715" w:rsidP="00D01314">
            <w:pPr>
              <w:pStyle w:val="a"/>
              <w:jc w:val="center"/>
            </w:pPr>
          </w:p>
        </w:tc>
        <w:tc>
          <w:tcPr>
            <w:tcW w:w="1997" w:type="pct"/>
            <w:shd w:val="clear" w:color="auto" w:fill="auto"/>
            <w:vAlign w:val="center"/>
          </w:tcPr>
          <w:p w:rsidR="00385715" w:rsidRDefault="00385715" w:rsidP="00D01314">
            <w:pPr>
              <w:pStyle w:val="a"/>
            </w:pPr>
          </w:p>
        </w:tc>
      </w:tr>
    </w:tbl>
    <w:p w:rsidR="00C14FD9" w:rsidRDefault="00C14FD9" w:rsidP="00C14FD9">
      <w:pPr>
        <w:rPr>
          <w:lang w:eastAsia="zh-CN"/>
        </w:rPr>
      </w:pPr>
    </w:p>
    <w:p w:rsidR="00385715" w:rsidRPr="00C14FD9" w:rsidRDefault="00385715" w:rsidP="00C14FD9">
      <w:pPr>
        <w:rPr>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5312"/>
        <w:gridCol w:w="1239"/>
        <w:gridCol w:w="1363"/>
        <w:gridCol w:w="5262"/>
      </w:tblGrid>
      <w:tr w:rsidR="008774AF" w:rsidRPr="0084175A" w:rsidTr="00D01314">
        <w:trPr>
          <w:trHeight w:val="330"/>
        </w:trPr>
        <w:tc>
          <w:tcPr>
            <w:tcW w:w="1029" w:type="pct"/>
            <w:shd w:val="clear" w:color="auto" w:fill="auto"/>
            <w:noWrap/>
            <w:vAlign w:val="center"/>
            <w:hideMark/>
          </w:tcPr>
          <w:p w:rsidR="00D90675" w:rsidRDefault="00D90675" w:rsidP="00D01314">
            <w:pPr>
              <w:jc w:val="center"/>
              <w:rPr>
                <w:rFonts w:cs="SimSun"/>
                <w:b/>
                <w:bCs/>
                <w:lang w:eastAsia="zh-CN"/>
              </w:rPr>
            </w:pPr>
            <w:r>
              <w:rPr>
                <w:rFonts w:hint="eastAsia"/>
                <w:b/>
                <w:bCs/>
                <w:lang w:eastAsia="zh-CN"/>
              </w:rPr>
              <w:t>Key</w:t>
            </w:r>
          </w:p>
        </w:tc>
        <w:tc>
          <w:tcPr>
            <w:tcW w:w="518" w:type="pct"/>
          </w:tcPr>
          <w:p w:rsidR="00D90675" w:rsidRDefault="00D90675" w:rsidP="00D01314">
            <w:pPr>
              <w:jc w:val="center"/>
              <w:rPr>
                <w:rFonts w:cs="SimSun"/>
                <w:b/>
                <w:bCs/>
                <w:lang w:eastAsia="zh-CN"/>
              </w:rPr>
            </w:pPr>
            <w:r w:rsidRPr="00330ED0">
              <w:rPr>
                <w:rFonts w:cs="SimSun"/>
                <w:b/>
                <w:bCs/>
              </w:rPr>
              <w:t>Mandatory</w:t>
            </w:r>
          </w:p>
        </w:tc>
        <w:tc>
          <w:tcPr>
            <w:tcW w:w="890" w:type="pct"/>
            <w:shd w:val="clear" w:color="auto" w:fill="auto"/>
            <w:noWrap/>
            <w:vAlign w:val="center"/>
            <w:hideMark/>
          </w:tcPr>
          <w:p w:rsidR="00D90675" w:rsidRDefault="00D90675" w:rsidP="00D01314">
            <w:pPr>
              <w:jc w:val="center"/>
              <w:rPr>
                <w:rFonts w:cs="SimSun"/>
                <w:b/>
                <w:bCs/>
                <w:lang w:eastAsia="zh-CN"/>
              </w:rPr>
            </w:pPr>
            <w:r>
              <w:rPr>
                <w:rFonts w:cs="SimSun" w:hint="eastAsia"/>
                <w:b/>
                <w:bCs/>
                <w:lang w:eastAsia="zh-CN"/>
              </w:rPr>
              <w:t>Value</w:t>
            </w:r>
          </w:p>
        </w:tc>
        <w:tc>
          <w:tcPr>
            <w:tcW w:w="2563" w:type="pct"/>
            <w:shd w:val="clear" w:color="auto" w:fill="auto"/>
            <w:noWrap/>
            <w:vAlign w:val="center"/>
            <w:hideMark/>
          </w:tcPr>
          <w:p w:rsidR="00D90675" w:rsidRDefault="00D90675" w:rsidP="00D01314">
            <w:pPr>
              <w:jc w:val="center"/>
              <w:rPr>
                <w:rFonts w:cs="SimSun"/>
                <w:b/>
                <w:bCs/>
              </w:rPr>
            </w:pPr>
            <w:r>
              <w:rPr>
                <w:rFonts w:cs="SimSun"/>
                <w:b/>
                <w:bCs/>
              </w:rPr>
              <w:t>Description</w:t>
            </w:r>
          </w:p>
        </w:tc>
      </w:tr>
      <w:tr w:rsidR="008774AF" w:rsidRPr="0084175A" w:rsidTr="00D01314">
        <w:trPr>
          <w:trHeight w:val="345"/>
        </w:trPr>
        <w:tc>
          <w:tcPr>
            <w:tcW w:w="1029" w:type="pct"/>
            <w:shd w:val="clear" w:color="auto" w:fill="auto"/>
            <w:noWrap/>
            <w:vAlign w:val="center"/>
          </w:tcPr>
          <w:p w:rsidR="00D90675" w:rsidRPr="00B86AA2" w:rsidRDefault="00876409" w:rsidP="00D01314">
            <w:pPr>
              <w:pStyle w:val="a"/>
              <w:rPr>
                <w:b/>
                <w:i/>
              </w:rPr>
            </w:pPr>
            <w:r>
              <w:rPr>
                <w:b/>
                <w:i/>
              </w:rPr>
              <w:t>&lt;</w:t>
            </w:r>
            <w:r w:rsidR="00D90675">
              <w:rPr>
                <w:b/>
                <w:i/>
              </w:rPr>
              <w:t>name</w:t>
            </w:r>
            <w:r w:rsidR="00A13468">
              <w:rPr>
                <w:b/>
                <w:i/>
              </w:rPr>
              <w:t>_type</w:t>
            </w:r>
            <w:r>
              <w:rPr>
                <w:b/>
                <w:i/>
              </w:rPr>
              <w:t>&gt;</w:t>
            </w:r>
            <w:r w:rsidR="00D90675">
              <w:rPr>
                <w:b/>
                <w:i/>
              </w:rPr>
              <w:t>:&lt;lang&gt;</w:t>
            </w:r>
            <w:r w:rsidR="00630BB2">
              <w:rPr>
                <w:b/>
                <w:i/>
              </w:rPr>
              <w:t>:phonetics:&lt;phonetic_lang&gt;:</w:t>
            </w:r>
            <w:r w:rsidR="008774AF">
              <w:rPr>
                <w:b/>
                <w:i/>
              </w:rPr>
              <w:t>&lt;m/s&gt;</w:t>
            </w:r>
          </w:p>
        </w:tc>
        <w:tc>
          <w:tcPr>
            <w:tcW w:w="518" w:type="pct"/>
            <w:vAlign w:val="center"/>
          </w:tcPr>
          <w:p w:rsidR="00D90675" w:rsidRDefault="00D90675" w:rsidP="00D01314">
            <w:pPr>
              <w:pStyle w:val="a"/>
              <w:jc w:val="center"/>
            </w:pPr>
            <w:r>
              <w:t>N</w:t>
            </w:r>
          </w:p>
        </w:tc>
        <w:tc>
          <w:tcPr>
            <w:tcW w:w="890" w:type="pct"/>
            <w:shd w:val="clear" w:color="auto" w:fill="auto"/>
            <w:noWrap/>
            <w:vAlign w:val="center"/>
          </w:tcPr>
          <w:p w:rsidR="00D90675" w:rsidRDefault="00D90675" w:rsidP="00D01314">
            <w:pPr>
              <w:pStyle w:val="a"/>
              <w:jc w:val="center"/>
            </w:pPr>
            <w:r>
              <w:t>User defined</w:t>
            </w:r>
          </w:p>
        </w:tc>
        <w:tc>
          <w:tcPr>
            <w:tcW w:w="2563" w:type="pct"/>
            <w:shd w:val="clear" w:color="auto" w:fill="auto"/>
            <w:vAlign w:val="center"/>
          </w:tcPr>
          <w:p w:rsidR="00D90675" w:rsidRDefault="00D90675" w:rsidP="00D01314">
            <w:pPr>
              <w:pStyle w:val="a"/>
            </w:pPr>
            <w:r>
              <w:t>The official name for the specified language &lt;</w:t>
            </w:r>
            <w:r w:rsidRPr="0074571D">
              <w:rPr>
                <w:b/>
                <w:i/>
              </w:rPr>
              <w:t>lang</w:t>
            </w:r>
            <w:r>
              <w:t xml:space="preserve">&gt;. </w:t>
            </w:r>
          </w:p>
        </w:tc>
      </w:tr>
      <w:tr w:rsidR="008774AF" w:rsidRPr="0084175A" w:rsidTr="00D01314">
        <w:trPr>
          <w:trHeight w:val="345"/>
        </w:trPr>
        <w:tc>
          <w:tcPr>
            <w:tcW w:w="1029" w:type="pct"/>
            <w:shd w:val="clear" w:color="auto" w:fill="auto"/>
            <w:noWrap/>
            <w:vAlign w:val="center"/>
          </w:tcPr>
          <w:p w:rsidR="00D90675" w:rsidRPr="00B86AA2"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jc w:val="center"/>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Pr="00B86AA2"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jc w:val="center"/>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jc w:val="center"/>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jc w:val="center"/>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pPr>
          </w:p>
        </w:tc>
        <w:tc>
          <w:tcPr>
            <w:tcW w:w="2563" w:type="pct"/>
            <w:shd w:val="clear" w:color="auto" w:fill="auto"/>
            <w:vAlign w:val="center"/>
          </w:tcPr>
          <w:p w:rsidR="00D90675" w:rsidRDefault="00D90675" w:rsidP="00D01314">
            <w:pPr>
              <w:pStyle w:val="a"/>
            </w:pPr>
          </w:p>
        </w:tc>
      </w:tr>
      <w:tr w:rsidR="008774AF" w:rsidRPr="0084175A" w:rsidTr="00D01314">
        <w:trPr>
          <w:trHeight w:val="345"/>
        </w:trPr>
        <w:tc>
          <w:tcPr>
            <w:tcW w:w="1029" w:type="pct"/>
            <w:shd w:val="clear" w:color="auto" w:fill="auto"/>
            <w:noWrap/>
            <w:vAlign w:val="center"/>
          </w:tcPr>
          <w:p w:rsidR="00D90675" w:rsidRDefault="00D90675" w:rsidP="00D01314">
            <w:pPr>
              <w:pStyle w:val="a"/>
              <w:rPr>
                <w:b/>
                <w:i/>
              </w:rPr>
            </w:pPr>
          </w:p>
        </w:tc>
        <w:tc>
          <w:tcPr>
            <w:tcW w:w="518" w:type="pct"/>
            <w:vAlign w:val="center"/>
          </w:tcPr>
          <w:p w:rsidR="00D90675" w:rsidRDefault="00D90675" w:rsidP="00D01314">
            <w:pPr>
              <w:pStyle w:val="a"/>
              <w:jc w:val="center"/>
            </w:pPr>
          </w:p>
        </w:tc>
        <w:tc>
          <w:tcPr>
            <w:tcW w:w="890" w:type="pct"/>
            <w:shd w:val="clear" w:color="auto" w:fill="auto"/>
            <w:noWrap/>
            <w:vAlign w:val="center"/>
          </w:tcPr>
          <w:p w:rsidR="00D90675" w:rsidRDefault="00D90675" w:rsidP="00D01314">
            <w:pPr>
              <w:pStyle w:val="a"/>
            </w:pPr>
          </w:p>
        </w:tc>
        <w:tc>
          <w:tcPr>
            <w:tcW w:w="2563" w:type="pct"/>
            <w:shd w:val="clear" w:color="auto" w:fill="auto"/>
            <w:vAlign w:val="center"/>
          </w:tcPr>
          <w:p w:rsidR="00D90675" w:rsidRDefault="00D90675" w:rsidP="00D01314">
            <w:pPr>
              <w:pStyle w:val="a"/>
            </w:pPr>
          </w:p>
        </w:tc>
      </w:tr>
    </w:tbl>
    <w:p w:rsidR="00F343F6" w:rsidRPr="00F343F6" w:rsidRDefault="00F343F6" w:rsidP="00F343F6">
      <w:pPr>
        <w:rPr>
          <w:lang w:eastAsia="zh-CN"/>
        </w:rPr>
      </w:pPr>
    </w:p>
    <w:p w:rsidR="00B95F58" w:rsidRPr="00B95F58" w:rsidRDefault="00797BC1" w:rsidP="00797BC1">
      <w:pPr>
        <w:pStyle w:val="Heading3"/>
        <w:rPr>
          <w:lang w:eastAsia="zh-CN"/>
        </w:rPr>
      </w:pPr>
      <w:r>
        <w:rPr>
          <w:lang w:eastAsia="zh-CN"/>
        </w:rPr>
        <w:t>Name Additional Attributes</w:t>
      </w:r>
    </w:p>
    <w:p w:rsidR="001E5CB7" w:rsidRPr="001E5CB7" w:rsidRDefault="001E5CB7" w:rsidP="001E5CB7">
      <w:pPr>
        <w:rPr>
          <w:lang w:eastAsia="zh-CN"/>
        </w:rPr>
      </w:pPr>
    </w:p>
    <w:p w:rsidR="00A05DED" w:rsidRPr="00B65BAF" w:rsidRDefault="00A05DED" w:rsidP="00B65BAF">
      <w:pPr>
        <w:rPr>
          <w:lang w:eastAsia="zh-CN"/>
        </w:rPr>
      </w:pPr>
    </w:p>
    <w:p w:rsidR="009A3E79" w:rsidRPr="009A3E79" w:rsidRDefault="009A3E79" w:rsidP="009A3E79">
      <w:pPr>
        <w:rPr>
          <w:lang w:eastAsia="zh-CN"/>
        </w:rPr>
      </w:pPr>
    </w:p>
    <w:sectPr w:rsidR="009A3E79" w:rsidRPr="009A3E79" w:rsidSect="00C0799D">
      <w:footerReference w:type="default" r:id="rId44"/>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D7D" w:rsidRDefault="00DE7D7D" w:rsidP="00626657">
      <w:pPr>
        <w:spacing w:after="0" w:line="240" w:lineRule="auto"/>
      </w:pPr>
      <w:r>
        <w:separator/>
      </w:r>
    </w:p>
  </w:endnote>
  <w:endnote w:type="continuationSeparator" w:id="0">
    <w:p w:rsidR="00DE7D7D" w:rsidRDefault="00DE7D7D" w:rsidP="0062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NokiaPureTex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NokiaPureHeadline">
    <w:altName w:val="Times New Roman"/>
    <w:panose1 w:val="00000000000000000000"/>
    <w:charset w:val="00"/>
    <w:family w:val="roman"/>
    <w:notTrueType/>
    <w:pitch w:val="default"/>
  </w:font>
  <w:font w:name="Nokia Pure Tex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538391"/>
      <w:docPartObj>
        <w:docPartGallery w:val="Page Numbers (Bottom of Page)"/>
        <w:docPartUnique/>
      </w:docPartObj>
    </w:sdtPr>
    <w:sdtEndPr/>
    <w:sdtContent>
      <w:sdt>
        <w:sdtPr>
          <w:id w:val="171357283"/>
          <w:docPartObj>
            <w:docPartGallery w:val="Page Numbers (Top of Page)"/>
            <w:docPartUnique/>
          </w:docPartObj>
        </w:sdtPr>
        <w:sdtEndPr/>
        <w:sdtContent>
          <w:p w:rsidR="009977D3" w:rsidRDefault="009977D3">
            <w:pPr>
              <w:pStyle w:val="Footer"/>
              <w:jc w:val="right"/>
            </w:pPr>
            <w:r>
              <w:rPr>
                <w:lang w:val="zh-CN"/>
              </w:rPr>
              <w:t xml:space="preserve"> </w:t>
            </w:r>
            <w:r>
              <w:rPr>
                <w:b/>
                <w:sz w:val="24"/>
                <w:szCs w:val="24"/>
              </w:rPr>
              <w:fldChar w:fldCharType="begin"/>
            </w:r>
            <w:r>
              <w:rPr>
                <w:b/>
              </w:rPr>
              <w:instrText>PAGE</w:instrText>
            </w:r>
            <w:r>
              <w:rPr>
                <w:b/>
                <w:sz w:val="24"/>
                <w:szCs w:val="24"/>
              </w:rPr>
              <w:fldChar w:fldCharType="separate"/>
            </w:r>
            <w:r w:rsidR="006F5D80">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F5D80">
              <w:rPr>
                <w:b/>
                <w:noProof/>
              </w:rPr>
              <w:t>41</w:t>
            </w:r>
            <w:r>
              <w:rPr>
                <w:b/>
                <w:sz w:val="24"/>
                <w:szCs w:val="24"/>
              </w:rPr>
              <w:fldChar w:fldCharType="end"/>
            </w:r>
          </w:p>
        </w:sdtContent>
      </w:sdt>
    </w:sdtContent>
  </w:sdt>
  <w:p w:rsidR="009977D3" w:rsidRDefault="00997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D7D" w:rsidRDefault="00DE7D7D" w:rsidP="00626657">
      <w:pPr>
        <w:spacing w:after="0" w:line="240" w:lineRule="auto"/>
      </w:pPr>
      <w:r>
        <w:separator/>
      </w:r>
    </w:p>
  </w:footnote>
  <w:footnote w:type="continuationSeparator" w:id="0">
    <w:p w:rsidR="00DE7D7D" w:rsidRDefault="00DE7D7D" w:rsidP="00626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5A45"/>
    <w:multiLevelType w:val="multilevel"/>
    <w:tmpl w:val="BD6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F52F0"/>
    <w:multiLevelType w:val="multilevel"/>
    <w:tmpl w:val="2484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85A80"/>
    <w:multiLevelType w:val="hybridMultilevel"/>
    <w:tmpl w:val="5926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E31D4"/>
    <w:multiLevelType w:val="multilevel"/>
    <w:tmpl w:val="B248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170D9"/>
    <w:multiLevelType w:val="multilevel"/>
    <w:tmpl w:val="144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8F0049"/>
    <w:multiLevelType w:val="multilevel"/>
    <w:tmpl w:val="AC9A28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77B4E57"/>
    <w:multiLevelType w:val="multilevel"/>
    <w:tmpl w:val="4C0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F6AD4"/>
    <w:multiLevelType w:val="hybridMultilevel"/>
    <w:tmpl w:val="1576CD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5"/>
  </w:num>
  <w:num w:numId="3">
    <w:abstractNumId w:val="0"/>
  </w:num>
  <w:num w:numId="4">
    <w:abstractNumId w:val="3"/>
  </w:num>
  <w:num w:numId="5">
    <w:abstractNumId w:val="6"/>
  </w:num>
  <w:num w:numId="6">
    <w:abstractNumId w:val="1"/>
  </w:num>
  <w:num w:numId="7">
    <w:abstractNumId w:val="4"/>
  </w:num>
  <w:num w:numId="8">
    <w:abstractNumId w:val="5"/>
  </w:num>
  <w:num w:numId="9">
    <w:abstractNumId w:val="7"/>
  </w:num>
  <w:num w:numId="10">
    <w:abstractNumId w:val="5"/>
  </w:num>
  <w:num w:numId="11">
    <w:abstractNumId w:val="2"/>
  </w:num>
  <w:num w:numId="1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AB"/>
    <w:rsid w:val="0000190B"/>
    <w:rsid w:val="00002B61"/>
    <w:rsid w:val="00003F50"/>
    <w:rsid w:val="0000405B"/>
    <w:rsid w:val="00004BFA"/>
    <w:rsid w:val="00004C2F"/>
    <w:rsid w:val="00006D20"/>
    <w:rsid w:val="000076AA"/>
    <w:rsid w:val="00012739"/>
    <w:rsid w:val="0001294B"/>
    <w:rsid w:val="00015C61"/>
    <w:rsid w:val="00015F90"/>
    <w:rsid w:val="00017330"/>
    <w:rsid w:val="00021CA5"/>
    <w:rsid w:val="00022FE3"/>
    <w:rsid w:val="0002350A"/>
    <w:rsid w:val="0002395F"/>
    <w:rsid w:val="000250E1"/>
    <w:rsid w:val="00026198"/>
    <w:rsid w:val="000312D8"/>
    <w:rsid w:val="00031423"/>
    <w:rsid w:val="000320BD"/>
    <w:rsid w:val="00032373"/>
    <w:rsid w:val="00032A10"/>
    <w:rsid w:val="00033EA8"/>
    <w:rsid w:val="000360C7"/>
    <w:rsid w:val="00036BE5"/>
    <w:rsid w:val="00036EE3"/>
    <w:rsid w:val="0003738F"/>
    <w:rsid w:val="00037C44"/>
    <w:rsid w:val="0004299A"/>
    <w:rsid w:val="00043ADF"/>
    <w:rsid w:val="0004474E"/>
    <w:rsid w:val="00044C19"/>
    <w:rsid w:val="00045FB4"/>
    <w:rsid w:val="00046D1B"/>
    <w:rsid w:val="000504F3"/>
    <w:rsid w:val="00050994"/>
    <w:rsid w:val="0005451A"/>
    <w:rsid w:val="00054542"/>
    <w:rsid w:val="00055D84"/>
    <w:rsid w:val="00060C63"/>
    <w:rsid w:val="000611FF"/>
    <w:rsid w:val="00061347"/>
    <w:rsid w:val="0006461E"/>
    <w:rsid w:val="000678C8"/>
    <w:rsid w:val="00070F91"/>
    <w:rsid w:val="0007217B"/>
    <w:rsid w:val="00072F91"/>
    <w:rsid w:val="000747E9"/>
    <w:rsid w:val="0007581D"/>
    <w:rsid w:val="00076281"/>
    <w:rsid w:val="00076645"/>
    <w:rsid w:val="00077006"/>
    <w:rsid w:val="00080AEC"/>
    <w:rsid w:val="00081178"/>
    <w:rsid w:val="00083CAD"/>
    <w:rsid w:val="00085362"/>
    <w:rsid w:val="00086FE7"/>
    <w:rsid w:val="000871EF"/>
    <w:rsid w:val="000938AC"/>
    <w:rsid w:val="00094DA5"/>
    <w:rsid w:val="000970A6"/>
    <w:rsid w:val="00097D28"/>
    <w:rsid w:val="000A3234"/>
    <w:rsid w:val="000A39BA"/>
    <w:rsid w:val="000A3A68"/>
    <w:rsid w:val="000A68AC"/>
    <w:rsid w:val="000A7205"/>
    <w:rsid w:val="000B1720"/>
    <w:rsid w:val="000B1840"/>
    <w:rsid w:val="000C0ED3"/>
    <w:rsid w:val="000C1C46"/>
    <w:rsid w:val="000C1DF9"/>
    <w:rsid w:val="000C3183"/>
    <w:rsid w:val="000C49E5"/>
    <w:rsid w:val="000D092A"/>
    <w:rsid w:val="000D0DD9"/>
    <w:rsid w:val="000D1944"/>
    <w:rsid w:val="000D2C93"/>
    <w:rsid w:val="000D4753"/>
    <w:rsid w:val="000D5170"/>
    <w:rsid w:val="000D6AC9"/>
    <w:rsid w:val="000D74C8"/>
    <w:rsid w:val="000D77F3"/>
    <w:rsid w:val="000D7CA2"/>
    <w:rsid w:val="000E2D98"/>
    <w:rsid w:val="000E5852"/>
    <w:rsid w:val="000E5939"/>
    <w:rsid w:val="000E62EA"/>
    <w:rsid w:val="000F096D"/>
    <w:rsid w:val="000F0EF6"/>
    <w:rsid w:val="000F15A1"/>
    <w:rsid w:val="000F3D1F"/>
    <w:rsid w:val="000F45A1"/>
    <w:rsid w:val="000F6E71"/>
    <w:rsid w:val="0010000D"/>
    <w:rsid w:val="0010280D"/>
    <w:rsid w:val="00104BD4"/>
    <w:rsid w:val="00106A73"/>
    <w:rsid w:val="00107893"/>
    <w:rsid w:val="00107CE3"/>
    <w:rsid w:val="00110021"/>
    <w:rsid w:val="001101B2"/>
    <w:rsid w:val="001108A3"/>
    <w:rsid w:val="001113F5"/>
    <w:rsid w:val="001116F5"/>
    <w:rsid w:val="001119F5"/>
    <w:rsid w:val="00112030"/>
    <w:rsid w:val="00112459"/>
    <w:rsid w:val="001153B3"/>
    <w:rsid w:val="00117963"/>
    <w:rsid w:val="00117F86"/>
    <w:rsid w:val="00120F59"/>
    <w:rsid w:val="00122499"/>
    <w:rsid w:val="00127283"/>
    <w:rsid w:val="001279D5"/>
    <w:rsid w:val="00133D82"/>
    <w:rsid w:val="001341D3"/>
    <w:rsid w:val="00136D8B"/>
    <w:rsid w:val="0013790C"/>
    <w:rsid w:val="00140B0F"/>
    <w:rsid w:val="00141A82"/>
    <w:rsid w:val="0014311C"/>
    <w:rsid w:val="00143565"/>
    <w:rsid w:val="001448E4"/>
    <w:rsid w:val="00144DCA"/>
    <w:rsid w:val="001479A0"/>
    <w:rsid w:val="00147C83"/>
    <w:rsid w:val="00147DA7"/>
    <w:rsid w:val="001507D7"/>
    <w:rsid w:val="00150A40"/>
    <w:rsid w:val="00151142"/>
    <w:rsid w:val="0015132F"/>
    <w:rsid w:val="0015196A"/>
    <w:rsid w:val="00152909"/>
    <w:rsid w:val="00152919"/>
    <w:rsid w:val="00152D4B"/>
    <w:rsid w:val="00153069"/>
    <w:rsid w:val="00154416"/>
    <w:rsid w:val="001549C8"/>
    <w:rsid w:val="001553AB"/>
    <w:rsid w:val="00157C31"/>
    <w:rsid w:val="00161C3C"/>
    <w:rsid w:val="001620CE"/>
    <w:rsid w:val="001648ED"/>
    <w:rsid w:val="00165B6B"/>
    <w:rsid w:val="00165C7D"/>
    <w:rsid w:val="00171D8D"/>
    <w:rsid w:val="00172292"/>
    <w:rsid w:val="001729BA"/>
    <w:rsid w:val="00172B90"/>
    <w:rsid w:val="00172C1C"/>
    <w:rsid w:val="00173219"/>
    <w:rsid w:val="001752D9"/>
    <w:rsid w:val="00180228"/>
    <w:rsid w:val="001803C7"/>
    <w:rsid w:val="00181FA6"/>
    <w:rsid w:val="0018243B"/>
    <w:rsid w:val="001854AA"/>
    <w:rsid w:val="00185B68"/>
    <w:rsid w:val="001863BF"/>
    <w:rsid w:val="00187631"/>
    <w:rsid w:val="001877F3"/>
    <w:rsid w:val="00191A10"/>
    <w:rsid w:val="0019364D"/>
    <w:rsid w:val="00195740"/>
    <w:rsid w:val="00195E77"/>
    <w:rsid w:val="00197595"/>
    <w:rsid w:val="001A0C9F"/>
    <w:rsid w:val="001A256B"/>
    <w:rsid w:val="001A41FC"/>
    <w:rsid w:val="001A5F27"/>
    <w:rsid w:val="001B15EE"/>
    <w:rsid w:val="001B1620"/>
    <w:rsid w:val="001B30D8"/>
    <w:rsid w:val="001B599C"/>
    <w:rsid w:val="001B59F4"/>
    <w:rsid w:val="001B614F"/>
    <w:rsid w:val="001B6650"/>
    <w:rsid w:val="001B6DE0"/>
    <w:rsid w:val="001B76EA"/>
    <w:rsid w:val="001C0FD3"/>
    <w:rsid w:val="001C1670"/>
    <w:rsid w:val="001C339D"/>
    <w:rsid w:val="001C4C58"/>
    <w:rsid w:val="001D16D5"/>
    <w:rsid w:val="001D1D43"/>
    <w:rsid w:val="001D1FFD"/>
    <w:rsid w:val="001D4F57"/>
    <w:rsid w:val="001D72EB"/>
    <w:rsid w:val="001E0511"/>
    <w:rsid w:val="001E0D6A"/>
    <w:rsid w:val="001E3033"/>
    <w:rsid w:val="001E30A9"/>
    <w:rsid w:val="001E487E"/>
    <w:rsid w:val="001E4E49"/>
    <w:rsid w:val="001E5CB7"/>
    <w:rsid w:val="001E5F7B"/>
    <w:rsid w:val="001E6314"/>
    <w:rsid w:val="001E6594"/>
    <w:rsid w:val="001E69FA"/>
    <w:rsid w:val="001E73E1"/>
    <w:rsid w:val="001E7FA1"/>
    <w:rsid w:val="001F2C80"/>
    <w:rsid w:val="001F3B39"/>
    <w:rsid w:val="001F5F1C"/>
    <w:rsid w:val="001F65CA"/>
    <w:rsid w:val="001F6E15"/>
    <w:rsid w:val="00200A44"/>
    <w:rsid w:val="00202969"/>
    <w:rsid w:val="00203AD8"/>
    <w:rsid w:val="00204E4B"/>
    <w:rsid w:val="00205151"/>
    <w:rsid w:val="002054EB"/>
    <w:rsid w:val="00205706"/>
    <w:rsid w:val="0020595B"/>
    <w:rsid w:val="00205B8F"/>
    <w:rsid w:val="0020617C"/>
    <w:rsid w:val="002114B7"/>
    <w:rsid w:val="002121B4"/>
    <w:rsid w:val="00212A71"/>
    <w:rsid w:val="00214F44"/>
    <w:rsid w:val="00216C42"/>
    <w:rsid w:val="00216CCB"/>
    <w:rsid w:val="00217321"/>
    <w:rsid w:val="002173C5"/>
    <w:rsid w:val="00217C34"/>
    <w:rsid w:val="00221C31"/>
    <w:rsid w:val="00223591"/>
    <w:rsid w:val="0022415E"/>
    <w:rsid w:val="00226395"/>
    <w:rsid w:val="00226910"/>
    <w:rsid w:val="00226B4E"/>
    <w:rsid w:val="0023066A"/>
    <w:rsid w:val="0023106B"/>
    <w:rsid w:val="0023323C"/>
    <w:rsid w:val="00233BF6"/>
    <w:rsid w:val="00235509"/>
    <w:rsid w:val="00235931"/>
    <w:rsid w:val="00235A94"/>
    <w:rsid w:val="00243266"/>
    <w:rsid w:val="00245B9E"/>
    <w:rsid w:val="00245C33"/>
    <w:rsid w:val="00246A54"/>
    <w:rsid w:val="00247E68"/>
    <w:rsid w:val="00253556"/>
    <w:rsid w:val="00254FBF"/>
    <w:rsid w:val="002579A3"/>
    <w:rsid w:val="00261768"/>
    <w:rsid w:val="00261AC9"/>
    <w:rsid w:val="00264092"/>
    <w:rsid w:val="0026599E"/>
    <w:rsid w:val="00270D9B"/>
    <w:rsid w:val="002715AC"/>
    <w:rsid w:val="00272A1D"/>
    <w:rsid w:val="00273C89"/>
    <w:rsid w:val="002745FE"/>
    <w:rsid w:val="00276E66"/>
    <w:rsid w:val="0027790D"/>
    <w:rsid w:val="002831C1"/>
    <w:rsid w:val="00283B2B"/>
    <w:rsid w:val="00284207"/>
    <w:rsid w:val="00285617"/>
    <w:rsid w:val="00285AF9"/>
    <w:rsid w:val="00285F2B"/>
    <w:rsid w:val="00286F7E"/>
    <w:rsid w:val="002875D2"/>
    <w:rsid w:val="00290394"/>
    <w:rsid w:val="00291B4D"/>
    <w:rsid w:val="0029245D"/>
    <w:rsid w:val="002956C7"/>
    <w:rsid w:val="00295D9C"/>
    <w:rsid w:val="002A035F"/>
    <w:rsid w:val="002A1272"/>
    <w:rsid w:val="002A6921"/>
    <w:rsid w:val="002B0348"/>
    <w:rsid w:val="002B0874"/>
    <w:rsid w:val="002B2781"/>
    <w:rsid w:val="002B2DB0"/>
    <w:rsid w:val="002B5878"/>
    <w:rsid w:val="002C02A2"/>
    <w:rsid w:val="002C62E4"/>
    <w:rsid w:val="002C72F6"/>
    <w:rsid w:val="002D037A"/>
    <w:rsid w:val="002D180C"/>
    <w:rsid w:val="002D1CB7"/>
    <w:rsid w:val="002D277E"/>
    <w:rsid w:val="002D32FD"/>
    <w:rsid w:val="002D5700"/>
    <w:rsid w:val="002D70EF"/>
    <w:rsid w:val="002E086D"/>
    <w:rsid w:val="002E2560"/>
    <w:rsid w:val="002E744B"/>
    <w:rsid w:val="002F1819"/>
    <w:rsid w:val="002F48C0"/>
    <w:rsid w:val="002F6FD9"/>
    <w:rsid w:val="002F6FDC"/>
    <w:rsid w:val="002F7DF4"/>
    <w:rsid w:val="002F7FD3"/>
    <w:rsid w:val="003010E9"/>
    <w:rsid w:val="003020CD"/>
    <w:rsid w:val="00304543"/>
    <w:rsid w:val="003050EF"/>
    <w:rsid w:val="00305512"/>
    <w:rsid w:val="00306ABA"/>
    <w:rsid w:val="0031303C"/>
    <w:rsid w:val="003159B4"/>
    <w:rsid w:val="003177CD"/>
    <w:rsid w:val="003177E5"/>
    <w:rsid w:val="003179F9"/>
    <w:rsid w:val="0032034D"/>
    <w:rsid w:val="0032275F"/>
    <w:rsid w:val="00324585"/>
    <w:rsid w:val="003258D5"/>
    <w:rsid w:val="00326196"/>
    <w:rsid w:val="00326FC0"/>
    <w:rsid w:val="00330ED0"/>
    <w:rsid w:val="00331EA6"/>
    <w:rsid w:val="00332818"/>
    <w:rsid w:val="00333182"/>
    <w:rsid w:val="00334031"/>
    <w:rsid w:val="0033433A"/>
    <w:rsid w:val="00335D9F"/>
    <w:rsid w:val="003365F0"/>
    <w:rsid w:val="00340E70"/>
    <w:rsid w:val="00340F25"/>
    <w:rsid w:val="00341848"/>
    <w:rsid w:val="003449D9"/>
    <w:rsid w:val="00346B76"/>
    <w:rsid w:val="00347E4D"/>
    <w:rsid w:val="0035016E"/>
    <w:rsid w:val="00352D9A"/>
    <w:rsid w:val="00354646"/>
    <w:rsid w:val="003567C9"/>
    <w:rsid w:val="003573EC"/>
    <w:rsid w:val="00362A7F"/>
    <w:rsid w:val="00362D25"/>
    <w:rsid w:val="00365837"/>
    <w:rsid w:val="00365BE5"/>
    <w:rsid w:val="0037112E"/>
    <w:rsid w:val="00371D3B"/>
    <w:rsid w:val="0037242E"/>
    <w:rsid w:val="003729B1"/>
    <w:rsid w:val="00373841"/>
    <w:rsid w:val="003739C9"/>
    <w:rsid w:val="003747BA"/>
    <w:rsid w:val="003753CD"/>
    <w:rsid w:val="003760D1"/>
    <w:rsid w:val="0037617D"/>
    <w:rsid w:val="00376AE7"/>
    <w:rsid w:val="003801DE"/>
    <w:rsid w:val="00380AAA"/>
    <w:rsid w:val="00381B5B"/>
    <w:rsid w:val="00382179"/>
    <w:rsid w:val="00384713"/>
    <w:rsid w:val="00385311"/>
    <w:rsid w:val="00385715"/>
    <w:rsid w:val="00386440"/>
    <w:rsid w:val="00386F36"/>
    <w:rsid w:val="0038765A"/>
    <w:rsid w:val="00390123"/>
    <w:rsid w:val="003909AD"/>
    <w:rsid w:val="00390BEA"/>
    <w:rsid w:val="00393E17"/>
    <w:rsid w:val="003944B2"/>
    <w:rsid w:val="003945A5"/>
    <w:rsid w:val="00394879"/>
    <w:rsid w:val="0039530C"/>
    <w:rsid w:val="00395D9E"/>
    <w:rsid w:val="00396EF5"/>
    <w:rsid w:val="003A0177"/>
    <w:rsid w:val="003A130C"/>
    <w:rsid w:val="003B06A6"/>
    <w:rsid w:val="003B0EB7"/>
    <w:rsid w:val="003B1D0D"/>
    <w:rsid w:val="003B1D2A"/>
    <w:rsid w:val="003B2780"/>
    <w:rsid w:val="003B314F"/>
    <w:rsid w:val="003B36B8"/>
    <w:rsid w:val="003B6BB3"/>
    <w:rsid w:val="003C085F"/>
    <w:rsid w:val="003C0D3E"/>
    <w:rsid w:val="003C2559"/>
    <w:rsid w:val="003C2BB7"/>
    <w:rsid w:val="003C4B18"/>
    <w:rsid w:val="003C5B13"/>
    <w:rsid w:val="003D0416"/>
    <w:rsid w:val="003D29A8"/>
    <w:rsid w:val="003D381A"/>
    <w:rsid w:val="003D52C8"/>
    <w:rsid w:val="003E019E"/>
    <w:rsid w:val="003E078A"/>
    <w:rsid w:val="003E18FA"/>
    <w:rsid w:val="003E23AB"/>
    <w:rsid w:val="003E269C"/>
    <w:rsid w:val="003E29C4"/>
    <w:rsid w:val="003E2F0E"/>
    <w:rsid w:val="003E39DB"/>
    <w:rsid w:val="003E3AC7"/>
    <w:rsid w:val="003E3AEB"/>
    <w:rsid w:val="003F0945"/>
    <w:rsid w:val="003F4063"/>
    <w:rsid w:val="003F43C0"/>
    <w:rsid w:val="003F4C10"/>
    <w:rsid w:val="003F57F4"/>
    <w:rsid w:val="003F6D03"/>
    <w:rsid w:val="003F6E12"/>
    <w:rsid w:val="003F7522"/>
    <w:rsid w:val="00400CBD"/>
    <w:rsid w:val="00400F37"/>
    <w:rsid w:val="004014FB"/>
    <w:rsid w:val="0040187A"/>
    <w:rsid w:val="00401B6E"/>
    <w:rsid w:val="0040210B"/>
    <w:rsid w:val="00402328"/>
    <w:rsid w:val="00405672"/>
    <w:rsid w:val="0040616E"/>
    <w:rsid w:val="00406B9B"/>
    <w:rsid w:val="004104E3"/>
    <w:rsid w:val="0041191C"/>
    <w:rsid w:val="004122FB"/>
    <w:rsid w:val="004124DB"/>
    <w:rsid w:val="00412FF8"/>
    <w:rsid w:val="0041406E"/>
    <w:rsid w:val="00416372"/>
    <w:rsid w:val="004203D6"/>
    <w:rsid w:val="004237A0"/>
    <w:rsid w:val="00423AA1"/>
    <w:rsid w:val="00424765"/>
    <w:rsid w:val="00425B36"/>
    <w:rsid w:val="0042775D"/>
    <w:rsid w:val="00430693"/>
    <w:rsid w:val="00435327"/>
    <w:rsid w:val="00436553"/>
    <w:rsid w:val="004411D9"/>
    <w:rsid w:val="00441B28"/>
    <w:rsid w:val="0044202A"/>
    <w:rsid w:val="0044348E"/>
    <w:rsid w:val="004449CA"/>
    <w:rsid w:val="004459AD"/>
    <w:rsid w:val="00446548"/>
    <w:rsid w:val="00450F40"/>
    <w:rsid w:val="004511C7"/>
    <w:rsid w:val="004516C3"/>
    <w:rsid w:val="004522CB"/>
    <w:rsid w:val="004579BF"/>
    <w:rsid w:val="00461650"/>
    <w:rsid w:val="00462566"/>
    <w:rsid w:val="00462760"/>
    <w:rsid w:val="00463E4B"/>
    <w:rsid w:val="004641D2"/>
    <w:rsid w:val="00465CCD"/>
    <w:rsid w:val="004670CA"/>
    <w:rsid w:val="00470018"/>
    <w:rsid w:val="00471106"/>
    <w:rsid w:val="0047138A"/>
    <w:rsid w:val="00471600"/>
    <w:rsid w:val="00476C74"/>
    <w:rsid w:val="00476F47"/>
    <w:rsid w:val="00477035"/>
    <w:rsid w:val="00477F00"/>
    <w:rsid w:val="0048054B"/>
    <w:rsid w:val="00481BF6"/>
    <w:rsid w:val="004820B9"/>
    <w:rsid w:val="00482C80"/>
    <w:rsid w:val="004831D3"/>
    <w:rsid w:val="004855BF"/>
    <w:rsid w:val="004856A6"/>
    <w:rsid w:val="0048659C"/>
    <w:rsid w:val="00486B97"/>
    <w:rsid w:val="004873CA"/>
    <w:rsid w:val="004905C6"/>
    <w:rsid w:val="00490F19"/>
    <w:rsid w:val="00491708"/>
    <w:rsid w:val="00494BD2"/>
    <w:rsid w:val="00496B4B"/>
    <w:rsid w:val="004A14DB"/>
    <w:rsid w:val="004A2F7F"/>
    <w:rsid w:val="004A2FAE"/>
    <w:rsid w:val="004B170D"/>
    <w:rsid w:val="004B2536"/>
    <w:rsid w:val="004B2A8F"/>
    <w:rsid w:val="004B77A8"/>
    <w:rsid w:val="004C1733"/>
    <w:rsid w:val="004C1755"/>
    <w:rsid w:val="004C1E0C"/>
    <w:rsid w:val="004C1EFB"/>
    <w:rsid w:val="004C31D7"/>
    <w:rsid w:val="004C362D"/>
    <w:rsid w:val="004C598A"/>
    <w:rsid w:val="004C7153"/>
    <w:rsid w:val="004D23BA"/>
    <w:rsid w:val="004D2A93"/>
    <w:rsid w:val="004D2BE1"/>
    <w:rsid w:val="004D30ED"/>
    <w:rsid w:val="004D4A3A"/>
    <w:rsid w:val="004D6C1B"/>
    <w:rsid w:val="004E0F1C"/>
    <w:rsid w:val="004E1F75"/>
    <w:rsid w:val="004E740E"/>
    <w:rsid w:val="004F129F"/>
    <w:rsid w:val="004F137C"/>
    <w:rsid w:val="004F2725"/>
    <w:rsid w:val="004F3D7E"/>
    <w:rsid w:val="004F5E34"/>
    <w:rsid w:val="004F683D"/>
    <w:rsid w:val="004F6ED5"/>
    <w:rsid w:val="004F7602"/>
    <w:rsid w:val="00500865"/>
    <w:rsid w:val="00501400"/>
    <w:rsid w:val="00501BC2"/>
    <w:rsid w:val="0050289B"/>
    <w:rsid w:val="00503968"/>
    <w:rsid w:val="0050487D"/>
    <w:rsid w:val="00506F0D"/>
    <w:rsid w:val="00511585"/>
    <w:rsid w:val="00511A04"/>
    <w:rsid w:val="005123A5"/>
    <w:rsid w:val="005132FF"/>
    <w:rsid w:val="00517B01"/>
    <w:rsid w:val="005204A8"/>
    <w:rsid w:val="00521704"/>
    <w:rsid w:val="0052196D"/>
    <w:rsid w:val="0052353E"/>
    <w:rsid w:val="00523774"/>
    <w:rsid w:val="005244FB"/>
    <w:rsid w:val="005258C4"/>
    <w:rsid w:val="00530A98"/>
    <w:rsid w:val="00530BBB"/>
    <w:rsid w:val="00532264"/>
    <w:rsid w:val="00534CFA"/>
    <w:rsid w:val="00535463"/>
    <w:rsid w:val="00535BE6"/>
    <w:rsid w:val="00535BEB"/>
    <w:rsid w:val="00541047"/>
    <w:rsid w:val="00541180"/>
    <w:rsid w:val="00542B1C"/>
    <w:rsid w:val="00542D4C"/>
    <w:rsid w:val="00543A51"/>
    <w:rsid w:val="00545CE3"/>
    <w:rsid w:val="00546A7A"/>
    <w:rsid w:val="005476D5"/>
    <w:rsid w:val="00547E19"/>
    <w:rsid w:val="00551AB8"/>
    <w:rsid w:val="00553108"/>
    <w:rsid w:val="00557881"/>
    <w:rsid w:val="0055788D"/>
    <w:rsid w:val="00560A8A"/>
    <w:rsid w:val="00561126"/>
    <w:rsid w:val="00561D89"/>
    <w:rsid w:val="00562244"/>
    <w:rsid w:val="005628D4"/>
    <w:rsid w:val="00563CE5"/>
    <w:rsid w:val="00565BA9"/>
    <w:rsid w:val="0056670A"/>
    <w:rsid w:val="00567DEF"/>
    <w:rsid w:val="0057242F"/>
    <w:rsid w:val="005738A5"/>
    <w:rsid w:val="00575600"/>
    <w:rsid w:val="005766BC"/>
    <w:rsid w:val="00577204"/>
    <w:rsid w:val="00584E93"/>
    <w:rsid w:val="0059280F"/>
    <w:rsid w:val="0059411C"/>
    <w:rsid w:val="00594630"/>
    <w:rsid w:val="00594B5A"/>
    <w:rsid w:val="00596C29"/>
    <w:rsid w:val="005971F9"/>
    <w:rsid w:val="005A3FD1"/>
    <w:rsid w:val="005A74D9"/>
    <w:rsid w:val="005A7C98"/>
    <w:rsid w:val="005B0003"/>
    <w:rsid w:val="005B0383"/>
    <w:rsid w:val="005B0DD1"/>
    <w:rsid w:val="005B20E0"/>
    <w:rsid w:val="005B2B40"/>
    <w:rsid w:val="005B3860"/>
    <w:rsid w:val="005B4532"/>
    <w:rsid w:val="005B511A"/>
    <w:rsid w:val="005B5191"/>
    <w:rsid w:val="005B5433"/>
    <w:rsid w:val="005C1860"/>
    <w:rsid w:val="005C1F03"/>
    <w:rsid w:val="005C2514"/>
    <w:rsid w:val="005C2543"/>
    <w:rsid w:val="005C61A4"/>
    <w:rsid w:val="005C77A1"/>
    <w:rsid w:val="005D2AFF"/>
    <w:rsid w:val="005D3E00"/>
    <w:rsid w:val="005D5DE3"/>
    <w:rsid w:val="005D6B45"/>
    <w:rsid w:val="005D76FF"/>
    <w:rsid w:val="005E1697"/>
    <w:rsid w:val="005E23A0"/>
    <w:rsid w:val="005E286E"/>
    <w:rsid w:val="005E2F0C"/>
    <w:rsid w:val="005E4295"/>
    <w:rsid w:val="005E4962"/>
    <w:rsid w:val="005E6C55"/>
    <w:rsid w:val="005E7646"/>
    <w:rsid w:val="005F0911"/>
    <w:rsid w:val="005F097E"/>
    <w:rsid w:val="005F284E"/>
    <w:rsid w:val="005F7711"/>
    <w:rsid w:val="006013AC"/>
    <w:rsid w:val="00601F1A"/>
    <w:rsid w:val="00602683"/>
    <w:rsid w:val="00602A41"/>
    <w:rsid w:val="00602F4E"/>
    <w:rsid w:val="00603F49"/>
    <w:rsid w:val="006047A8"/>
    <w:rsid w:val="006069C3"/>
    <w:rsid w:val="006075E4"/>
    <w:rsid w:val="00610AD6"/>
    <w:rsid w:val="006119CD"/>
    <w:rsid w:val="006129E1"/>
    <w:rsid w:val="006145AC"/>
    <w:rsid w:val="006164BA"/>
    <w:rsid w:val="00616515"/>
    <w:rsid w:val="0061686A"/>
    <w:rsid w:val="0062007D"/>
    <w:rsid w:val="00620542"/>
    <w:rsid w:val="006208B5"/>
    <w:rsid w:val="00620B7F"/>
    <w:rsid w:val="006216A5"/>
    <w:rsid w:val="00624A05"/>
    <w:rsid w:val="00626657"/>
    <w:rsid w:val="00626666"/>
    <w:rsid w:val="00626910"/>
    <w:rsid w:val="006269CC"/>
    <w:rsid w:val="00630BB2"/>
    <w:rsid w:val="006314A0"/>
    <w:rsid w:val="006353C6"/>
    <w:rsid w:val="006362B7"/>
    <w:rsid w:val="0063691F"/>
    <w:rsid w:val="006375B4"/>
    <w:rsid w:val="00637FA1"/>
    <w:rsid w:val="00640C26"/>
    <w:rsid w:val="0064389F"/>
    <w:rsid w:val="006458F2"/>
    <w:rsid w:val="00646950"/>
    <w:rsid w:val="00646E86"/>
    <w:rsid w:val="006522D2"/>
    <w:rsid w:val="00652AF0"/>
    <w:rsid w:val="00652E04"/>
    <w:rsid w:val="006548D6"/>
    <w:rsid w:val="00655E05"/>
    <w:rsid w:val="006561D9"/>
    <w:rsid w:val="006562E3"/>
    <w:rsid w:val="00656DD4"/>
    <w:rsid w:val="00656E55"/>
    <w:rsid w:val="00660B7E"/>
    <w:rsid w:val="00660BA4"/>
    <w:rsid w:val="006622D6"/>
    <w:rsid w:val="006633B2"/>
    <w:rsid w:val="0066340E"/>
    <w:rsid w:val="00664FA3"/>
    <w:rsid w:val="00665CF3"/>
    <w:rsid w:val="00666358"/>
    <w:rsid w:val="006668A0"/>
    <w:rsid w:val="00667765"/>
    <w:rsid w:val="006712CB"/>
    <w:rsid w:val="006734DF"/>
    <w:rsid w:val="00673548"/>
    <w:rsid w:val="00673987"/>
    <w:rsid w:val="00674C9F"/>
    <w:rsid w:val="00674D68"/>
    <w:rsid w:val="00674FF6"/>
    <w:rsid w:val="006751E8"/>
    <w:rsid w:val="006753FF"/>
    <w:rsid w:val="006768CF"/>
    <w:rsid w:val="00676E81"/>
    <w:rsid w:val="00680466"/>
    <w:rsid w:val="0068404E"/>
    <w:rsid w:val="00684BEE"/>
    <w:rsid w:val="006852C3"/>
    <w:rsid w:val="00686808"/>
    <w:rsid w:val="006874D3"/>
    <w:rsid w:val="00687E2E"/>
    <w:rsid w:val="006905C2"/>
    <w:rsid w:val="00690FE9"/>
    <w:rsid w:val="00691E86"/>
    <w:rsid w:val="00693DDB"/>
    <w:rsid w:val="00694856"/>
    <w:rsid w:val="00695B8E"/>
    <w:rsid w:val="006964AF"/>
    <w:rsid w:val="00696F23"/>
    <w:rsid w:val="006A1947"/>
    <w:rsid w:val="006A2EDE"/>
    <w:rsid w:val="006A46EC"/>
    <w:rsid w:val="006A55F8"/>
    <w:rsid w:val="006A5E85"/>
    <w:rsid w:val="006A635B"/>
    <w:rsid w:val="006A64DF"/>
    <w:rsid w:val="006B0387"/>
    <w:rsid w:val="006B1743"/>
    <w:rsid w:val="006B3654"/>
    <w:rsid w:val="006B5451"/>
    <w:rsid w:val="006B77CC"/>
    <w:rsid w:val="006C04F6"/>
    <w:rsid w:val="006C0AE1"/>
    <w:rsid w:val="006C136C"/>
    <w:rsid w:val="006C41AA"/>
    <w:rsid w:val="006C4BDC"/>
    <w:rsid w:val="006C669E"/>
    <w:rsid w:val="006C71B9"/>
    <w:rsid w:val="006D3A03"/>
    <w:rsid w:val="006D448C"/>
    <w:rsid w:val="006D46A0"/>
    <w:rsid w:val="006D5167"/>
    <w:rsid w:val="006D51E9"/>
    <w:rsid w:val="006D726F"/>
    <w:rsid w:val="006E36C2"/>
    <w:rsid w:val="006E3966"/>
    <w:rsid w:val="006E44A4"/>
    <w:rsid w:val="006E497C"/>
    <w:rsid w:val="006E5105"/>
    <w:rsid w:val="006E6262"/>
    <w:rsid w:val="006E678C"/>
    <w:rsid w:val="006F0C32"/>
    <w:rsid w:val="006F3AB5"/>
    <w:rsid w:val="006F3C22"/>
    <w:rsid w:val="006F4A7E"/>
    <w:rsid w:val="006F552D"/>
    <w:rsid w:val="006F5D80"/>
    <w:rsid w:val="006F7883"/>
    <w:rsid w:val="00701C89"/>
    <w:rsid w:val="007043F9"/>
    <w:rsid w:val="0070578F"/>
    <w:rsid w:val="007058A9"/>
    <w:rsid w:val="007059BE"/>
    <w:rsid w:val="00705ACF"/>
    <w:rsid w:val="00706DA9"/>
    <w:rsid w:val="007072EF"/>
    <w:rsid w:val="00707EA8"/>
    <w:rsid w:val="00710416"/>
    <w:rsid w:val="007104C3"/>
    <w:rsid w:val="00710727"/>
    <w:rsid w:val="0071171B"/>
    <w:rsid w:val="007152AB"/>
    <w:rsid w:val="00716379"/>
    <w:rsid w:val="0071731C"/>
    <w:rsid w:val="00717A2F"/>
    <w:rsid w:val="00717B02"/>
    <w:rsid w:val="00720700"/>
    <w:rsid w:val="00720BAB"/>
    <w:rsid w:val="00720F2F"/>
    <w:rsid w:val="007212BE"/>
    <w:rsid w:val="007215BD"/>
    <w:rsid w:val="00722445"/>
    <w:rsid w:val="00722529"/>
    <w:rsid w:val="00725204"/>
    <w:rsid w:val="00725916"/>
    <w:rsid w:val="00725984"/>
    <w:rsid w:val="00725B36"/>
    <w:rsid w:val="007263B4"/>
    <w:rsid w:val="00727039"/>
    <w:rsid w:val="007316F1"/>
    <w:rsid w:val="00732F36"/>
    <w:rsid w:val="007363E8"/>
    <w:rsid w:val="00736B1D"/>
    <w:rsid w:val="00737AFB"/>
    <w:rsid w:val="007400E0"/>
    <w:rsid w:val="00744A34"/>
    <w:rsid w:val="0074571D"/>
    <w:rsid w:val="00745881"/>
    <w:rsid w:val="007511BA"/>
    <w:rsid w:val="0075177A"/>
    <w:rsid w:val="00752F4A"/>
    <w:rsid w:val="007532E0"/>
    <w:rsid w:val="00753A4A"/>
    <w:rsid w:val="00757E7E"/>
    <w:rsid w:val="007602BF"/>
    <w:rsid w:val="00760F26"/>
    <w:rsid w:val="007637F2"/>
    <w:rsid w:val="007639D4"/>
    <w:rsid w:val="00764221"/>
    <w:rsid w:val="00764338"/>
    <w:rsid w:val="00765780"/>
    <w:rsid w:val="00765DA2"/>
    <w:rsid w:val="0077083F"/>
    <w:rsid w:val="00771E6B"/>
    <w:rsid w:val="007727D9"/>
    <w:rsid w:val="007763BA"/>
    <w:rsid w:val="00777902"/>
    <w:rsid w:val="0078483A"/>
    <w:rsid w:val="00784A52"/>
    <w:rsid w:val="00785B9F"/>
    <w:rsid w:val="0078711C"/>
    <w:rsid w:val="00787C0F"/>
    <w:rsid w:val="00793D19"/>
    <w:rsid w:val="00795F6E"/>
    <w:rsid w:val="0079642F"/>
    <w:rsid w:val="00797BC1"/>
    <w:rsid w:val="007A6D25"/>
    <w:rsid w:val="007B2560"/>
    <w:rsid w:val="007B2BC2"/>
    <w:rsid w:val="007B39C9"/>
    <w:rsid w:val="007B478A"/>
    <w:rsid w:val="007B5785"/>
    <w:rsid w:val="007B5ECB"/>
    <w:rsid w:val="007B6301"/>
    <w:rsid w:val="007B659F"/>
    <w:rsid w:val="007B703D"/>
    <w:rsid w:val="007B70A3"/>
    <w:rsid w:val="007B79AE"/>
    <w:rsid w:val="007C0AE0"/>
    <w:rsid w:val="007C4605"/>
    <w:rsid w:val="007D2B08"/>
    <w:rsid w:val="007D2DA5"/>
    <w:rsid w:val="007D2DC4"/>
    <w:rsid w:val="007D3B8E"/>
    <w:rsid w:val="007D40B2"/>
    <w:rsid w:val="007D4AB5"/>
    <w:rsid w:val="007D79B7"/>
    <w:rsid w:val="007E2483"/>
    <w:rsid w:val="007E3777"/>
    <w:rsid w:val="007E56F0"/>
    <w:rsid w:val="007E5A69"/>
    <w:rsid w:val="007E7541"/>
    <w:rsid w:val="007E76E1"/>
    <w:rsid w:val="007F0374"/>
    <w:rsid w:val="007F09EB"/>
    <w:rsid w:val="007F0A22"/>
    <w:rsid w:val="007F1EF8"/>
    <w:rsid w:val="007F2200"/>
    <w:rsid w:val="007F4C32"/>
    <w:rsid w:val="007F59E8"/>
    <w:rsid w:val="007F6B78"/>
    <w:rsid w:val="00800490"/>
    <w:rsid w:val="00800754"/>
    <w:rsid w:val="008017B5"/>
    <w:rsid w:val="0080251C"/>
    <w:rsid w:val="008039C7"/>
    <w:rsid w:val="00803BF0"/>
    <w:rsid w:val="008040EE"/>
    <w:rsid w:val="008050ED"/>
    <w:rsid w:val="008056F3"/>
    <w:rsid w:val="00805DB8"/>
    <w:rsid w:val="0080734F"/>
    <w:rsid w:val="00813563"/>
    <w:rsid w:val="00815B19"/>
    <w:rsid w:val="00815C3B"/>
    <w:rsid w:val="00820D99"/>
    <w:rsid w:val="008227FF"/>
    <w:rsid w:val="00822924"/>
    <w:rsid w:val="00825460"/>
    <w:rsid w:val="008254BC"/>
    <w:rsid w:val="00830A6C"/>
    <w:rsid w:val="00831304"/>
    <w:rsid w:val="008314CC"/>
    <w:rsid w:val="008322BB"/>
    <w:rsid w:val="00833654"/>
    <w:rsid w:val="00833764"/>
    <w:rsid w:val="00834B5A"/>
    <w:rsid w:val="008350AB"/>
    <w:rsid w:val="00835F3F"/>
    <w:rsid w:val="0083621B"/>
    <w:rsid w:val="00836DB1"/>
    <w:rsid w:val="008371E5"/>
    <w:rsid w:val="008410CF"/>
    <w:rsid w:val="0084175A"/>
    <w:rsid w:val="008427AE"/>
    <w:rsid w:val="00842833"/>
    <w:rsid w:val="008433CE"/>
    <w:rsid w:val="00844A89"/>
    <w:rsid w:val="008461B5"/>
    <w:rsid w:val="00847802"/>
    <w:rsid w:val="00847EA9"/>
    <w:rsid w:val="00850C26"/>
    <w:rsid w:val="008523BE"/>
    <w:rsid w:val="00853603"/>
    <w:rsid w:val="008553AB"/>
    <w:rsid w:val="00855D78"/>
    <w:rsid w:val="0086110E"/>
    <w:rsid w:val="008617EC"/>
    <w:rsid w:val="00862A8B"/>
    <w:rsid w:val="00862FD6"/>
    <w:rsid w:val="00864EF8"/>
    <w:rsid w:val="00867803"/>
    <w:rsid w:val="00867E11"/>
    <w:rsid w:val="00871218"/>
    <w:rsid w:val="00871601"/>
    <w:rsid w:val="0087286E"/>
    <w:rsid w:val="00876409"/>
    <w:rsid w:val="008774AF"/>
    <w:rsid w:val="0088347D"/>
    <w:rsid w:val="00883FD8"/>
    <w:rsid w:val="008848F8"/>
    <w:rsid w:val="0088525D"/>
    <w:rsid w:val="00890160"/>
    <w:rsid w:val="008902BD"/>
    <w:rsid w:val="00896972"/>
    <w:rsid w:val="00897AD6"/>
    <w:rsid w:val="008A0961"/>
    <w:rsid w:val="008A3164"/>
    <w:rsid w:val="008A393B"/>
    <w:rsid w:val="008A3F7F"/>
    <w:rsid w:val="008A61FE"/>
    <w:rsid w:val="008B00E9"/>
    <w:rsid w:val="008B0351"/>
    <w:rsid w:val="008B107D"/>
    <w:rsid w:val="008B50DC"/>
    <w:rsid w:val="008B63A4"/>
    <w:rsid w:val="008C071D"/>
    <w:rsid w:val="008C0A18"/>
    <w:rsid w:val="008C2617"/>
    <w:rsid w:val="008C54CD"/>
    <w:rsid w:val="008C57E4"/>
    <w:rsid w:val="008C5839"/>
    <w:rsid w:val="008C67BF"/>
    <w:rsid w:val="008D140D"/>
    <w:rsid w:val="008D2968"/>
    <w:rsid w:val="008D3DA0"/>
    <w:rsid w:val="008D4F56"/>
    <w:rsid w:val="008D61D3"/>
    <w:rsid w:val="008D659B"/>
    <w:rsid w:val="008D66D9"/>
    <w:rsid w:val="008E200A"/>
    <w:rsid w:val="008E22D7"/>
    <w:rsid w:val="008E24E2"/>
    <w:rsid w:val="008E2ACF"/>
    <w:rsid w:val="008E3A0D"/>
    <w:rsid w:val="008E3B6C"/>
    <w:rsid w:val="008E3FA8"/>
    <w:rsid w:val="008E496C"/>
    <w:rsid w:val="008E4F03"/>
    <w:rsid w:val="008E59A9"/>
    <w:rsid w:val="008F56CF"/>
    <w:rsid w:val="008F640A"/>
    <w:rsid w:val="008F76BD"/>
    <w:rsid w:val="008F7CD1"/>
    <w:rsid w:val="008F7EF4"/>
    <w:rsid w:val="00900BAD"/>
    <w:rsid w:val="0090170D"/>
    <w:rsid w:val="00902253"/>
    <w:rsid w:val="00903402"/>
    <w:rsid w:val="009040C4"/>
    <w:rsid w:val="009078BB"/>
    <w:rsid w:val="00910395"/>
    <w:rsid w:val="00910BB0"/>
    <w:rsid w:val="009158B6"/>
    <w:rsid w:val="00917AE0"/>
    <w:rsid w:val="009211F9"/>
    <w:rsid w:val="009212D1"/>
    <w:rsid w:val="00925B90"/>
    <w:rsid w:val="00926A67"/>
    <w:rsid w:val="00927889"/>
    <w:rsid w:val="00927A07"/>
    <w:rsid w:val="009306F1"/>
    <w:rsid w:val="0093202A"/>
    <w:rsid w:val="0093467C"/>
    <w:rsid w:val="00934731"/>
    <w:rsid w:val="00935395"/>
    <w:rsid w:val="009358C1"/>
    <w:rsid w:val="0093627C"/>
    <w:rsid w:val="00936359"/>
    <w:rsid w:val="00936EF2"/>
    <w:rsid w:val="009423AE"/>
    <w:rsid w:val="0094250C"/>
    <w:rsid w:val="00946909"/>
    <w:rsid w:val="0094707F"/>
    <w:rsid w:val="00951B48"/>
    <w:rsid w:val="009546F8"/>
    <w:rsid w:val="00955153"/>
    <w:rsid w:val="00955556"/>
    <w:rsid w:val="00960995"/>
    <w:rsid w:val="00960A7C"/>
    <w:rsid w:val="0096279E"/>
    <w:rsid w:val="00963902"/>
    <w:rsid w:val="00963E64"/>
    <w:rsid w:val="00964148"/>
    <w:rsid w:val="009644D7"/>
    <w:rsid w:val="00964F17"/>
    <w:rsid w:val="0096600B"/>
    <w:rsid w:val="00966ABC"/>
    <w:rsid w:val="009715DF"/>
    <w:rsid w:val="0097548C"/>
    <w:rsid w:val="00975809"/>
    <w:rsid w:val="0097591E"/>
    <w:rsid w:val="0097762C"/>
    <w:rsid w:val="009810FE"/>
    <w:rsid w:val="00981949"/>
    <w:rsid w:val="009840CB"/>
    <w:rsid w:val="00985062"/>
    <w:rsid w:val="00986776"/>
    <w:rsid w:val="0098681F"/>
    <w:rsid w:val="0098762A"/>
    <w:rsid w:val="00990221"/>
    <w:rsid w:val="00991093"/>
    <w:rsid w:val="00991129"/>
    <w:rsid w:val="00991A7E"/>
    <w:rsid w:val="00992544"/>
    <w:rsid w:val="00994F99"/>
    <w:rsid w:val="0099586C"/>
    <w:rsid w:val="0099675A"/>
    <w:rsid w:val="00996BB8"/>
    <w:rsid w:val="009977D3"/>
    <w:rsid w:val="00997C5C"/>
    <w:rsid w:val="009A2CAC"/>
    <w:rsid w:val="009A3E79"/>
    <w:rsid w:val="009A4C84"/>
    <w:rsid w:val="009A665C"/>
    <w:rsid w:val="009A6A88"/>
    <w:rsid w:val="009B1C77"/>
    <w:rsid w:val="009B2165"/>
    <w:rsid w:val="009B2215"/>
    <w:rsid w:val="009B372D"/>
    <w:rsid w:val="009B376D"/>
    <w:rsid w:val="009B446E"/>
    <w:rsid w:val="009B72A6"/>
    <w:rsid w:val="009B753A"/>
    <w:rsid w:val="009C04FD"/>
    <w:rsid w:val="009C0A1C"/>
    <w:rsid w:val="009C13BE"/>
    <w:rsid w:val="009C196E"/>
    <w:rsid w:val="009C208C"/>
    <w:rsid w:val="009C4FF5"/>
    <w:rsid w:val="009C5166"/>
    <w:rsid w:val="009C6F47"/>
    <w:rsid w:val="009D0C89"/>
    <w:rsid w:val="009D1B33"/>
    <w:rsid w:val="009D349F"/>
    <w:rsid w:val="009D38CF"/>
    <w:rsid w:val="009D4AFA"/>
    <w:rsid w:val="009D5D45"/>
    <w:rsid w:val="009D6DD8"/>
    <w:rsid w:val="009D733B"/>
    <w:rsid w:val="009E32EE"/>
    <w:rsid w:val="009E3FAA"/>
    <w:rsid w:val="009E5D8A"/>
    <w:rsid w:val="009E5E99"/>
    <w:rsid w:val="009F10AA"/>
    <w:rsid w:val="009F1CC1"/>
    <w:rsid w:val="009F47EB"/>
    <w:rsid w:val="009F5A58"/>
    <w:rsid w:val="009F6047"/>
    <w:rsid w:val="009F7625"/>
    <w:rsid w:val="009F7C2D"/>
    <w:rsid w:val="00A05DD1"/>
    <w:rsid w:val="00A05DED"/>
    <w:rsid w:val="00A05F60"/>
    <w:rsid w:val="00A101C9"/>
    <w:rsid w:val="00A10A04"/>
    <w:rsid w:val="00A10EFF"/>
    <w:rsid w:val="00A11279"/>
    <w:rsid w:val="00A11351"/>
    <w:rsid w:val="00A11EC2"/>
    <w:rsid w:val="00A13117"/>
    <w:rsid w:val="00A13468"/>
    <w:rsid w:val="00A1448A"/>
    <w:rsid w:val="00A15680"/>
    <w:rsid w:val="00A1570C"/>
    <w:rsid w:val="00A22B32"/>
    <w:rsid w:val="00A26033"/>
    <w:rsid w:val="00A2741C"/>
    <w:rsid w:val="00A34FE7"/>
    <w:rsid w:val="00A40E10"/>
    <w:rsid w:val="00A41259"/>
    <w:rsid w:val="00A41634"/>
    <w:rsid w:val="00A462B5"/>
    <w:rsid w:val="00A4638B"/>
    <w:rsid w:val="00A500BC"/>
    <w:rsid w:val="00A50E6D"/>
    <w:rsid w:val="00A51EB9"/>
    <w:rsid w:val="00A54247"/>
    <w:rsid w:val="00A5457B"/>
    <w:rsid w:val="00A55CB1"/>
    <w:rsid w:val="00A61322"/>
    <w:rsid w:val="00A625E2"/>
    <w:rsid w:val="00A6390F"/>
    <w:rsid w:val="00A65AC7"/>
    <w:rsid w:val="00A65D92"/>
    <w:rsid w:val="00A66A99"/>
    <w:rsid w:val="00A674A6"/>
    <w:rsid w:val="00A67A99"/>
    <w:rsid w:val="00A71AA1"/>
    <w:rsid w:val="00A71BA9"/>
    <w:rsid w:val="00A72E11"/>
    <w:rsid w:val="00A7329F"/>
    <w:rsid w:val="00A77C15"/>
    <w:rsid w:val="00A80A8F"/>
    <w:rsid w:val="00A81673"/>
    <w:rsid w:val="00A82396"/>
    <w:rsid w:val="00A8267C"/>
    <w:rsid w:val="00A845B7"/>
    <w:rsid w:val="00A85DB8"/>
    <w:rsid w:val="00A86A96"/>
    <w:rsid w:val="00A9171C"/>
    <w:rsid w:val="00A92518"/>
    <w:rsid w:val="00A94CB2"/>
    <w:rsid w:val="00A95861"/>
    <w:rsid w:val="00A960D2"/>
    <w:rsid w:val="00A96572"/>
    <w:rsid w:val="00AA0AD7"/>
    <w:rsid w:val="00AA1921"/>
    <w:rsid w:val="00AA2475"/>
    <w:rsid w:val="00AA2781"/>
    <w:rsid w:val="00AA2C54"/>
    <w:rsid w:val="00AA2EA4"/>
    <w:rsid w:val="00AA5471"/>
    <w:rsid w:val="00AA5E63"/>
    <w:rsid w:val="00AA72CB"/>
    <w:rsid w:val="00AA78C5"/>
    <w:rsid w:val="00AA7D52"/>
    <w:rsid w:val="00AB130D"/>
    <w:rsid w:val="00AB5DBF"/>
    <w:rsid w:val="00AB604B"/>
    <w:rsid w:val="00AB7320"/>
    <w:rsid w:val="00AC032F"/>
    <w:rsid w:val="00AC15FC"/>
    <w:rsid w:val="00AC28F7"/>
    <w:rsid w:val="00AC4E1E"/>
    <w:rsid w:val="00AC52DB"/>
    <w:rsid w:val="00AC6CB1"/>
    <w:rsid w:val="00AC7934"/>
    <w:rsid w:val="00AD3B3F"/>
    <w:rsid w:val="00AD3C33"/>
    <w:rsid w:val="00AD3C94"/>
    <w:rsid w:val="00AD6010"/>
    <w:rsid w:val="00AD7536"/>
    <w:rsid w:val="00AE100D"/>
    <w:rsid w:val="00AE2391"/>
    <w:rsid w:val="00AE3A03"/>
    <w:rsid w:val="00AE4BCD"/>
    <w:rsid w:val="00AE51BD"/>
    <w:rsid w:val="00AE598E"/>
    <w:rsid w:val="00AE6B5D"/>
    <w:rsid w:val="00AE70D9"/>
    <w:rsid w:val="00AF0956"/>
    <w:rsid w:val="00AF2063"/>
    <w:rsid w:val="00AF5404"/>
    <w:rsid w:val="00AF549B"/>
    <w:rsid w:val="00AF6893"/>
    <w:rsid w:val="00AF7786"/>
    <w:rsid w:val="00B00136"/>
    <w:rsid w:val="00B004F0"/>
    <w:rsid w:val="00B01916"/>
    <w:rsid w:val="00B02208"/>
    <w:rsid w:val="00B0234F"/>
    <w:rsid w:val="00B0325E"/>
    <w:rsid w:val="00B04828"/>
    <w:rsid w:val="00B056F0"/>
    <w:rsid w:val="00B0640A"/>
    <w:rsid w:val="00B07B4B"/>
    <w:rsid w:val="00B109FC"/>
    <w:rsid w:val="00B110B3"/>
    <w:rsid w:val="00B1282C"/>
    <w:rsid w:val="00B12DEF"/>
    <w:rsid w:val="00B15E80"/>
    <w:rsid w:val="00B205E7"/>
    <w:rsid w:val="00B20F38"/>
    <w:rsid w:val="00B22C81"/>
    <w:rsid w:val="00B22C86"/>
    <w:rsid w:val="00B2331A"/>
    <w:rsid w:val="00B24AAB"/>
    <w:rsid w:val="00B27055"/>
    <w:rsid w:val="00B27BD4"/>
    <w:rsid w:val="00B30E95"/>
    <w:rsid w:val="00B32551"/>
    <w:rsid w:val="00B3275A"/>
    <w:rsid w:val="00B327DB"/>
    <w:rsid w:val="00B34D52"/>
    <w:rsid w:val="00B35187"/>
    <w:rsid w:val="00B3595F"/>
    <w:rsid w:val="00B35F74"/>
    <w:rsid w:val="00B407BC"/>
    <w:rsid w:val="00B425A4"/>
    <w:rsid w:val="00B425D2"/>
    <w:rsid w:val="00B44ACF"/>
    <w:rsid w:val="00B4640C"/>
    <w:rsid w:val="00B4686C"/>
    <w:rsid w:val="00B4712F"/>
    <w:rsid w:val="00B472CC"/>
    <w:rsid w:val="00B4731D"/>
    <w:rsid w:val="00B50619"/>
    <w:rsid w:val="00B520BA"/>
    <w:rsid w:val="00B53CCB"/>
    <w:rsid w:val="00B540FB"/>
    <w:rsid w:val="00B561DC"/>
    <w:rsid w:val="00B564A6"/>
    <w:rsid w:val="00B56BF5"/>
    <w:rsid w:val="00B57EA8"/>
    <w:rsid w:val="00B60651"/>
    <w:rsid w:val="00B60932"/>
    <w:rsid w:val="00B6164D"/>
    <w:rsid w:val="00B64E73"/>
    <w:rsid w:val="00B65102"/>
    <w:rsid w:val="00B65BAF"/>
    <w:rsid w:val="00B65D5E"/>
    <w:rsid w:val="00B65EB5"/>
    <w:rsid w:val="00B675A7"/>
    <w:rsid w:val="00B67C78"/>
    <w:rsid w:val="00B704B4"/>
    <w:rsid w:val="00B74323"/>
    <w:rsid w:val="00B75388"/>
    <w:rsid w:val="00B75F08"/>
    <w:rsid w:val="00B761DD"/>
    <w:rsid w:val="00B8049F"/>
    <w:rsid w:val="00B837FD"/>
    <w:rsid w:val="00B83F66"/>
    <w:rsid w:val="00B86AA2"/>
    <w:rsid w:val="00B913C7"/>
    <w:rsid w:val="00B91FD9"/>
    <w:rsid w:val="00B9495D"/>
    <w:rsid w:val="00B95F58"/>
    <w:rsid w:val="00B968C7"/>
    <w:rsid w:val="00B96E2D"/>
    <w:rsid w:val="00B978EF"/>
    <w:rsid w:val="00BA04D9"/>
    <w:rsid w:val="00BA11E8"/>
    <w:rsid w:val="00BA11EC"/>
    <w:rsid w:val="00BA249A"/>
    <w:rsid w:val="00BA4087"/>
    <w:rsid w:val="00BA4F9E"/>
    <w:rsid w:val="00BA5093"/>
    <w:rsid w:val="00BA5303"/>
    <w:rsid w:val="00BA6D0F"/>
    <w:rsid w:val="00BA70B1"/>
    <w:rsid w:val="00BA7D19"/>
    <w:rsid w:val="00BB0AD0"/>
    <w:rsid w:val="00BB130C"/>
    <w:rsid w:val="00BB31E0"/>
    <w:rsid w:val="00BB4165"/>
    <w:rsid w:val="00BB4D8C"/>
    <w:rsid w:val="00BB5845"/>
    <w:rsid w:val="00BB5D00"/>
    <w:rsid w:val="00BC1D1D"/>
    <w:rsid w:val="00BC3643"/>
    <w:rsid w:val="00BC3E62"/>
    <w:rsid w:val="00BC5501"/>
    <w:rsid w:val="00BC5ADB"/>
    <w:rsid w:val="00BC5DD8"/>
    <w:rsid w:val="00BD1464"/>
    <w:rsid w:val="00BD3A11"/>
    <w:rsid w:val="00BD69D1"/>
    <w:rsid w:val="00BD7621"/>
    <w:rsid w:val="00BD7D64"/>
    <w:rsid w:val="00BE1A0B"/>
    <w:rsid w:val="00BE2DDE"/>
    <w:rsid w:val="00BE39E4"/>
    <w:rsid w:val="00BE3F80"/>
    <w:rsid w:val="00BE44EA"/>
    <w:rsid w:val="00BE6FCF"/>
    <w:rsid w:val="00BE763E"/>
    <w:rsid w:val="00BE7A2B"/>
    <w:rsid w:val="00BF028C"/>
    <w:rsid w:val="00BF0FFA"/>
    <w:rsid w:val="00BF13A5"/>
    <w:rsid w:val="00BF140D"/>
    <w:rsid w:val="00BF4754"/>
    <w:rsid w:val="00BF5E8D"/>
    <w:rsid w:val="00BF61E9"/>
    <w:rsid w:val="00BF6C24"/>
    <w:rsid w:val="00BF6E2D"/>
    <w:rsid w:val="00BF711D"/>
    <w:rsid w:val="00C0061E"/>
    <w:rsid w:val="00C00A87"/>
    <w:rsid w:val="00C05042"/>
    <w:rsid w:val="00C0799D"/>
    <w:rsid w:val="00C11ECD"/>
    <w:rsid w:val="00C14FD9"/>
    <w:rsid w:val="00C14FF8"/>
    <w:rsid w:val="00C1529B"/>
    <w:rsid w:val="00C15C3A"/>
    <w:rsid w:val="00C20025"/>
    <w:rsid w:val="00C222E8"/>
    <w:rsid w:val="00C23532"/>
    <w:rsid w:val="00C23DCA"/>
    <w:rsid w:val="00C2448E"/>
    <w:rsid w:val="00C24A75"/>
    <w:rsid w:val="00C24CCF"/>
    <w:rsid w:val="00C25C76"/>
    <w:rsid w:val="00C25EC8"/>
    <w:rsid w:val="00C27855"/>
    <w:rsid w:val="00C3027D"/>
    <w:rsid w:val="00C302E2"/>
    <w:rsid w:val="00C30581"/>
    <w:rsid w:val="00C3489F"/>
    <w:rsid w:val="00C34C47"/>
    <w:rsid w:val="00C35597"/>
    <w:rsid w:val="00C373D9"/>
    <w:rsid w:val="00C37F1A"/>
    <w:rsid w:val="00C402F7"/>
    <w:rsid w:val="00C40C56"/>
    <w:rsid w:val="00C4420E"/>
    <w:rsid w:val="00C44E08"/>
    <w:rsid w:val="00C46505"/>
    <w:rsid w:val="00C46A94"/>
    <w:rsid w:val="00C50611"/>
    <w:rsid w:val="00C51A27"/>
    <w:rsid w:val="00C547B2"/>
    <w:rsid w:val="00C5496C"/>
    <w:rsid w:val="00C600B5"/>
    <w:rsid w:val="00C60114"/>
    <w:rsid w:val="00C60C29"/>
    <w:rsid w:val="00C61C78"/>
    <w:rsid w:val="00C620C3"/>
    <w:rsid w:val="00C6299C"/>
    <w:rsid w:val="00C645BE"/>
    <w:rsid w:val="00C66D4E"/>
    <w:rsid w:val="00C71110"/>
    <w:rsid w:val="00C722A2"/>
    <w:rsid w:val="00C764EE"/>
    <w:rsid w:val="00C778E4"/>
    <w:rsid w:val="00C7793F"/>
    <w:rsid w:val="00C81FE5"/>
    <w:rsid w:val="00C82C26"/>
    <w:rsid w:val="00C82D9F"/>
    <w:rsid w:val="00C8390D"/>
    <w:rsid w:val="00C91588"/>
    <w:rsid w:val="00C91C81"/>
    <w:rsid w:val="00C91F15"/>
    <w:rsid w:val="00C925EB"/>
    <w:rsid w:val="00C94479"/>
    <w:rsid w:val="00C963F9"/>
    <w:rsid w:val="00C96A79"/>
    <w:rsid w:val="00C96FFC"/>
    <w:rsid w:val="00CA0324"/>
    <w:rsid w:val="00CA08BA"/>
    <w:rsid w:val="00CA0BA3"/>
    <w:rsid w:val="00CA17FA"/>
    <w:rsid w:val="00CA1A6B"/>
    <w:rsid w:val="00CA22BE"/>
    <w:rsid w:val="00CA304F"/>
    <w:rsid w:val="00CA54A7"/>
    <w:rsid w:val="00CA54B4"/>
    <w:rsid w:val="00CA5F3D"/>
    <w:rsid w:val="00CA6376"/>
    <w:rsid w:val="00CB0A23"/>
    <w:rsid w:val="00CB1D51"/>
    <w:rsid w:val="00CB1E5D"/>
    <w:rsid w:val="00CB2BB2"/>
    <w:rsid w:val="00CB4512"/>
    <w:rsid w:val="00CB4F87"/>
    <w:rsid w:val="00CB7224"/>
    <w:rsid w:val="00CC0979"/>
    <w:rsid w:val="00CC1201"/>
    <w:rsid w:val="00CC18D0"/>
    <w:rsid w:val="00CC2020"/>
    <w:rsid w:val="00CC3388"/>
    <w:rsid w:val="00CC404B"/>
    <w:rsid w:val="00CC4FE1"/>
    <w:rsid w:val="00CC5BB3"/>
    <w:rsid w:val="00CC5C2D"/>
    <w:rsid w:val="00CC67C9"/>
    <w:rsid w:val="00CC6D28"/>
    <w:rsid w:val="00CC7545"/>
    <w:rsid w:val="00CC783E"/>
    <w:rsid w:val="00CC7D5B"/>
    <w:rsid w:val="00CD034E"/>
    <w:rsid w:val="00CD1ACF"/>
    <w:rsid w:val="00CD27EC"/>
    <w:rsid w:val="00CD2DDC"/>
    <w:rsid w:val="00CD5DD8"/>
    <w:rsid w:val="00CD7356"/>
    <w:rsid w:val="00CE058B"/>
    <w:rsid w:val="00CE296B"/>
    <w:rsid w:val="00CE2F26"/>
    <w:rsid w:val="00CE5123"/>
    <w:rsid w:val="00CE6EA5"/>
    <w:rsid w:val="00CF389F"/>
    <w:rsid w:val="00CF3918"/>
    <w:rsid w:val="00CF3C65"/>
    <w:rsid w:val="00CF49CC"/>
    <w:rsid w:val="00CF6D7E"/>
    <w:rsid w:val="00CF7166"/>
    <w:rsid w:val="00D00676"/>
    <w:rsid w:val="00D01314"/>
    <w:rsid w:val="00D0163C"/>
    <w:rsid w:val="00D01875"/>
    <w:rsid w:val="00D03079"/>
    <w:rsid w:val="00D05B59"/>
    <w:rsid w:val="00D0776B"/>
    <w:rsid w:val="00D1015D"/>
    <w:rsid w:val="00D10DF7"/>
    <w:rsid w:val="00D12992"/>
    <w:rsid w:val="00D16AB8"/>
    <w:rsid w:val="00D172BA"/>
    <w:rsid w:val="00D17FE4"/>
    <w:rsid w:val="00D231CB"/>
    <w:rsid w:val="00D2328F"/>
    <w:rsid w:val="00D24A59"/>
    <w:rsid w:val="00D26609"/>
    <w:rsid w:val="00D279BE"/>
    <w:rsid w:val="00D27CC0"/>
    <w:rsid w:val="00D3144D"/>
    <w:rsid w:val="00D31B63"/>
    <w:rsid w:val="00D34E2F"/>
    <w:rsid w:val="00D372BC"/>
    <w:rsid w:val="00D41E1E"/>
    <w:rsid w:val="00D428F5"/>
    <w:rsid w:val="00D44691"/>
    <w:rsid w:val="00D46505"/>
    <w:rsid w:val="00D46A28"/>
    <w:rsid w:val="00D47023"/>
    <w:rsid w:val="00D517C7"/>
    <w:rsid w:val="00D53D83"/>
    <w:rsid w:val="00D564D1"/>
    <w:rsid w:val="00D56E0F"/>
    <w:rsid w:val="00D61BB5"/>
    <w:rsid w:val="00D63A05"/>
    <w:rsid w:val="00D63DCA"/>
    <w:rsid w:val="00D642E9"/>
    <w:rsid w:val="00D64F54"/>
    <w:rsid w:val="00D6735E"/>
    <w:rsid w:val="00D67FD5"/>
    <w:rsid w:val="00D71D0B"/>
    <w:rsid w:val="00D71ED5"/>
    <w:rsid w:val="00D7243F"/>
    <w:rsid w:val="00D72D5F"/>
    <w:rsid w:val="00D73A9E"/>
    <w:rsid w:val="00D741E1"/>
    <w:rsid w:val="00D74DA8"/>
    <w:rsid w:val="00D74EAC"/>
    <w:rsid w:val="00D77237"/>
    <w:rsid w:val="00D77326"/>
    <w:rsid w:val="00D7762A"/>
    <w:rsid w:val="00D77BCC"/>
    <w:rsid w:val="00D80643"/>
    <w:rsid w:val="00D832DA"/>
    <w:rsid w:val="00D85CCC"/>
    <w:rsid w:val="00D86F96"/>
    <w:rsid w:val="00D87823"/>
    <w:rsid w:val="00D90675"/>
    <w:rsid w:val="00D912C1"/>
    <w:rsid w:val="00D92312"/>
    <w:rsid w:val="00D92A2E"/>
    <w:rsid w:val="00D92D5E"/>
    <w:rsid w:val="00D94E1F"/>
    <w:rsid w:val="00D97285"/>
    <w:rsid w:val="00D973DA"/>
    <w:rsid w:val="00D97DAC"/>
    <w:rsid w:val="00DA0871"/>
    <w:rsid w:val="00DA0C4C"/>
    <w:rsid w:val="00DA0C95"/>
    <w:rsid w:val="00DA62E7"/>
    <w:rsid w:val="00DA6671"/>
    <w:rsid w:val="00DB033E"/>
    <w:rsid w:val="00DB0589"/>
    <w:rsid w:val="00DB08EF"/>
    <w:rsid w:val="00DB56D3"/>
    <w:rsid w:val="00DB6049"/>
    <w:rsid w:val="00DB6D54"/>
    <w:rsid w:val="00DC00FA"/>
    <w:rsid w:val="00DC1976"/>
    <w:rsid w:val="00DC4130"/>
    <w:rsid w:val="00DC4E1A"/>
    <w:rsid w:val="00DC5A78"/>
    <w:rsid w:val="00DC657E"/>
    <w:rsid w:val="00DC7210"/>
    <w:rsid w:val="00DC7A8C"/>
    <w:rsid w:val="00DD083C"/>
    <w:rsid w:val="00DD098C"/>
    <w:rsid w:val="00DD2490"/>
    <w:rsid w:val="00DD27AA"/>
    <w:rsid w:val="00DD510F"/>
    <w:rsid w:val="00DE0E05"/>
    <w:rsid w:val="00DE35D5"/>
    <w:rsid w:val="00DE7D7D"/>
    <w:rsid w:val="00DF013E"/>
    <w:rsid w:val="00DF2FEF"/>
    <w:rsid w:val="00DF3B61"/>
    <w:rsid w:val="00DF3D90"/>
    <w:rsid w:val="00DF4047"/>
    <w:rsid w:val="00DF5CB3"/>
    <w:rsid w:val="00DF5D5B"/>
    <w:rsid w:val="00DF735C"/>
    <w:rsid w:val="00DF7793"/>
    <w:rsid w:val="00E003DA"/>
    <w:rsid w:val="00E00E2B"/>
    <w:rsid w:val="00E01A83"/>
    <w:rsid w:val="00E0511A"/>
    <w:rsid w:val="00E06641"/>
    <w:rsid w:val="00E07E74"/>
    <w:rsid w:val="00E107CB"/>
    <w:rsid w:val="00E13CC0"/>
    <w:rsid w:val="00E1465D"/>
    <w:rsid w:val="00E16A6A"/>
    <w:rsid w:val="00E17A85"/>
    <w:rsid w:val="00E17C32"/>
    <w:rsid w:val="00E211CB"/>
    <w:rsid w:val="00E21A49"/>
    <w:rsid w:val="00E227B8"/>
    <w:rsid w:val="00E24C41"/>
    <w:rsid w:val="00E2512F"/>
    <w:rsid w:val="00E26380"/>
    <w:rsid w:val="00E26AE1"/>
    <w:rsid w:val="00E3180B"/>
    <w:rsid w:val="00E31AC7"/>
    <w:rsid w:val="00E31B0E"/>
    <w:rsid w:val="00E31DC7"/>
    <w:rsid w:val="00E34997"/>
    <w:rsid w:val="00E35AB3"/>
    <w:rsid w:val="00E35E89"/>
    <w:rsid w:val="00E36CBD"/>
    <w:rsid w:val="00E408CE"/>
    <w:rsid w:val="00E45D5B"/>
    <w:rsid w:val="00E46842"/>
    <w:rsid w:val="00E50595"/>
    <w:rsid w:val="00E52056"/>
    <w:rsid w:val="00E537DC"/>
    <w:rsid w:val="00E53D2E"/>
    <w:rsid w:val="00E54569"/>
    <w:rsid w:val="00E54E25"/>
    <w:rsid w:val="00E55124"/>
    <w:rsid w:val="00E563F2"/>
    <w:rsid w:val="00E566E9"/>
    <w:rsid w:val="00E56D3E"/>
    <w:rsid w:val="00E57264"/>
    <w:rsid w:val="00E6075F"/>
    <w:rsid w:val="00E620B1"/>
    <w:rsid w:val="00E6219A"/>
    <w:rsid w:val="00E623DD"/>
    <w:rsid w:val="00E630CA"/>
    <w:rsid w:val="00E63F15"/>
    <w:rsid w:val="00E6442E"/>
    <w:rsid w:val="00E655DE"/>
    <w:rsid w:val="00E726AF"/>
    <w:rsid w:val="00E74324"/>
    <w:rsid w:val="00E7488A"/>
    <w:rsid w:val="00E74965"/>
    <w:rsid w:val="00E83833"/>
    <w:rsid w:val="00E83FBE"/>
    <w:rsid w:val="00E84C70"/>
    <w:rsid w:val="00E857FE"/>
    <w:rsid w:val="00E87540"/>
    <w:rsid w:val="00E92704"/>
    <w:rsid w:val="00E92753"/>
    <w:rsid w:val="00E93A6A"/>
    <w:rsid w:val="00E93C98"/>
    <w:rsid w:val="00E94073"/>
    <w:rsid w:val="00E9414C"/>
    <w:rsid w:val="00E9519B"/>
    <w:rsid w:val="00E95C67"/>
    <w:rsid w:val="00E95E62"/>
    <w:rsid w:val="00EA06E6"/>
    <w:rsid w:val="00EA24AF"/>
    <w:rsid w:val="00EA442A"/>
    <w:rsid w:val="00EA459A"/>
    <w:rsid w:val="00EA5DD4"/>
    <w:rsid w:val="00EA6171"/>
    <w:rsid w:val="00EA73A6"/>
    <w:rsid w:val="00EA760E"/>
    <w:rsid w:val="00EB131F"/>
    <w:rsid w:val="00EB1DC2"/>
    <w:rsid w:val="00EB20B8"/>
    <w:rsid w:val="00EB3FF5"/>
    <w:rsid w:val="00EB67F6"/>
    <w:rsid w:val="00EB7443"/>
    <w:rsid w:val="00EC2365"/>
    <w:rsid w:val="00EC3513"/>
    <w:rsid w:val="00EC4C1A"/>
    <w:rsid w:val="00EC6156"/>
    <w:rsid w:val="00EC698F"/>
    <w:rsid w:val="00EC7025"/>
    <w:rsid w:val="00EC7765"/>
    <w:rsid w:val="00EC7DB5"/>
    <w:rsid w:val="00ED15AB"/>
    <w:rsid w:val="00ED1688"/>
    <w:rsid w:val="00ED1A63"/>
    <w:rsid w:val="00ED379F"/>
    <w:rsid w:val="00ED3E73"/>
    <w:rsid w:val="00ED425D"/>
    <w:rsid w:val="00ED43D0"/>
    <w:rsid w:val="00ED48AC"/>
    <w:rsid w:val="00ED551D"/>
    <w:rsid w:val="00ED685C"/>
    <w:rsid w:val="00EE028E"/>
    <w:rsid w:val="00EE0616"/>
    <w:rsid w:val="00EE28EB"/>
    <w:rsid w:val="00EE4773"/>
    <w:rsid w:val="00EE68BF"/>
    <w:rsid w:val="00EE75DE"/>
    <w:rsid w:val="00EE7CC9"/>
    <w:rsid w:val="00EF2E7F"/>
    <w:rsid w:val="00EF4024"/>
    <w:rsid w:val="00EF47AE"/>
    <w:rsid w:val="00EF5DC6"/>
    <w:rsid w:val="00EF7630"/>
    <w:rsid w:val="00F0031A"/>
    <w:rsid w:val="00F0090F"/>
    <w:rsid w:val="00F015EF"/>
    <w:rsid w:val="00F03048"/>
    <w:rsid w:val="00F03074"/>
    <w:rsid w:val="00F0352B"/>
    <w:rsid w:val="00F0371C"/>
    <w:rsid w:val="00F03D76"/>
    <w:rsid w:val="00F0438B"/>
    <w:rsid w:val="00F0620C"/>
    <w:rsid w:val="00F13023"/>
    <w:rsid w:val="00F16886"/>
    <w:rsid w:val="00F176BF"/>
    <w:rsid w:val="00F17DFC"/>
    <w:rsid w:val="00F20B15"/>
    <w:rsid w:val="00F2140F"/>
    <w:rsid w:val="00F2299E"/>
    <w:rsid w:val="00F238C7"/>
    <w:rsid w:val="00F239AE"/>
    <w:rsid w:val="00F25B1D"/>
    <w:rsid w:val="00F25C0B"/>
    <w:rsid w:val="00F26718"/>
    <w:rsid w:val="00F2767F"/>
    <w:rsid w:val="00F27FA9"/>
    <w:rsid w:val="00F31809"/>
    <w:rsid w:val="00F33C70"/>
    <w:rsid w:val="00F343F6"/>
    <w:rsid w:val="00F3457D"/>
    <w:rsid w:val="00F40EE9"/>
    <w:rsid w:val="00F4361B"/>
    <w:rsid w:val="00F510AF"/>
    <w:rsid w:val="00F5313F"/>
    <w:rsid w:val="00F53EE8"/>
    <w:rsid w:val="00F5548D"/>
    <w:rsid w:val="00F56FE9"/>
    <w:rsid w:val="00F609C0"/>
    <w:rsid w:val="00F60E5A"/>
    <w:rsid w:val="00F6131E"/>
    <w:rsid w:val="00F615BF"/>
    <w:rsid w:val="00F61A9F"/>
    <w:rsid w:val="00F61C85"/>
    <w:rsid w:val="00F63EAC"/>
    <w:rsid w:val="00F6594C"/>
    <w:rsid w:val="00F70D90"/>
    <w:rsid w:val="00F71676"/>
    <w:rsid w:val="00F72844"/>
    <w:rsid w:val="00F72EE8"/>
    <w:rsid w:val="00F76596"/>
    <w:rsid w:val="00F807A2"/>
    <w:rsid w:val="00F82A9E"/>
    <w:rsid w:val="00F8352D"/>
    <w:rsid w:val="00F83962"/>
    <w:rsid w:val="00F872E1"/>
    <w:rsid w:val="00F922C2"/>
    <w:rsid w:val="00F92817"/>
    <w:rsid w:val="00F939D7"/>
    <w:rsid w:val="00F93B56"/>
    <w:rsid w:val="00F93C06"/>
    <w:rsid w:val="00F93D73"/>
    <w:rsid w:val="00F94C7F"/>
    <w:rsid w:val="00F94C94"/>
    <w:rsid w:val="00F959F5"/>
    <w:rsid w:val="00F96851"/>
    <w:rsid w:val="00FA2C5B"/>
    <w:rsid w:val="00FA343E"/>
    <w:rsid w:val="00FA470B"/>
    <w:rsid w:val="00FA51FC"/>
    <w:rsid w:val="00FA5A0B"/>
    <w:rsid w:val="00FA62A6"/>
    <w:rsid w:val="00FA6715"/>
    <w:rsid w:val="00FA776B"/>
    <w:rsid w:val="00FB2783"/>
    <w:rsid w:val="00FB334F"/>
    <w:rsid w:val="00FB3A43"/>
    <w:rsid w:val="00FB4F49"/>
    <w:rsid w:val="00FB5687"/>
    <w:rsid w:val="00FB5AF5"/>
    <w:rsid w:val="00FB7043"/>
    <w:rsid w:val="00FC1615"/>
    <w:rsid w:val="00FC1B4D"/>
    <w:rsid w:val="00FC1CE4"/>
    <w:rsid w:val="00FC27CD"/>
    <w:rsid w:val="00FC2AD5"/>
    <w:rsid w:val="00FC4955"/>
    <w:rsid w:val="00FC4986"/>
    <w:rsid w:val="00FC5295"/>
    <w:rsid w:val="00FC6674"/>
    <w:rsid w:val="00FC69F8"/>
    <w:rsid w:val="00FC7159"/>
    <w:rsid w:val="00FD25E8"/>
    <w:rsid w:val="00FD71FA"/>
    <w:rsid w:val="00FD7E6C"/>
    <w:rsid w:val="00FE01BE"/>
    <w:rsid w:val="00FE1C51"/>
    <w:rsid w:val="00FE360F"/>
    <w:rsid w:val="00FE3A03"/>
    <w:rsid w:val="00FE4ED4"/>
    <w:rsid w:val="00FE5028"/>
    <w:rsid w:val="00FE7808"/>
    <w:rsid w:val="00FF1B85"/>
    <w:rsid w:val="00FF1EF3"/>
    <w:rsid w:val="00FF2F43"/>
    <w:rsid w:val="00FF3F4B"/>
    <w:rsid w:val="00FF4028"/>
    <w:rsid w:val="00FF5CFA"/>
    <w:rsid w:val="00FF6089"/>
    <w:rsid w:val="00FF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A988C9-3E9D-45D0-91AC-7B433EE7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unhideWhenUsed="1" w:qFormat="1"/>
    <w:lsdException w:name="heading 4" w:locked="1" w:unhideWhenUsed="1" w:qFormat="1"/>
    <w:lsdException w:name="heading 5" w:locked="1"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qFormat="1"/>
    <w:lsdException w:name="toc 2" w:locked="1" w:uiPriority="39" w:unhideWhenUsed="1" w:qFormat="1"/>
    <w:lsdException w:name="toc 3" w:locked="1" w:uiPriority="39" w:unhideWhenUsed="1" w:qFormat="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968"/>
    <w:pPr>
      <w:spacing w:after="200" w:line="276" w:lineRule="auto"/>
    </w:pPr>
    <w:rPr>
      <w:rFonts w:cs="Calibri"/>
      <w:sz w:val="22"/>
      <w:szCs w:val="22"/>
      <w:lang w:eastAsia="en-US"/>
    </w:rPr>
  </w:style>
  <w:style w:type="paragraph" w:styleId="Heading1">
    <w:name w:val="heading 1"/>
    <w:basedOn w:val="Normal"/>
    <w:next w:val="Normal"/>
    <w:link w:val="Heading1Char"/>
    <w:uiPriority w:val="99"/>
    <w:qFormat/>
    <w:rsid w:val="00B24AAB"/>
    <w:pPr>
      <w:keepNext/>
      <w:keepLines/>
      <w:numPr>
        <w:numId w:val="1"/>
      </w:numPr>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076281"/>
    <w:pPr>
      <w:keepNext/>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76281"/>
    <w:pPr>
      <w:keepNext/>
      <w:keepLines/>
      <w:numPr>
        <w:ilvl w:val="2"/>
        <w:numId w:val="1"/>
      </w:numPr>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076281"/>
    <w:pPr>
      <w:keepNext/>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076281"/>
    <w:pPr>
      <w:keepNext/>
      <w:keepLines/>
      <w:numPr>
        <w:ilvl w:val="4"/>
        <w:numId w:val="1"/>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076281"/>
    <w:pPr>
      <w:keepNext/>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076281"/>
    <w:pPr>
      <w:keepNext/>
      <w:keepLines/>
      <w:numPr>
        <w:ilvl w:val="6"/>
        <w:numId w:val="1"/>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076281"/>
    <w:pPr>
      <w:keepNext/>
      <w:keepLines/>
      <w:numPr>
        <w:ilvl w:val="7"/>
        <w:numId w:val="1"/>
      </w:numPr>
      <w:spacing w:before="200" w:after="0"/>
      <w:outlineLvl w:val="7"/>
    </w:pPr>
    <w:rPr>
      <w:rFonts w:ascii="Cambria" w:hAnsi="Cambria" w:cs="Cambria"/>
      <w:color w:val="404040"/>
      <w:sz w:val="20"/>
      <w:szCs w:val="20"/>
    </w:rPr>
  </w:style>
  <w:style w:type="paragraph" w:styleId="Heading9">
    <w:name w:val="heading 9"/>
    <w:basedOn w:val="Normal"/>
    <w:next w:val="Normal"/>
    <w:link w:val="Heading9Char"/>
    <w:uiPriority w:val="99"/>
    <w:qFormat/>
    <w:rsid w:val="00076281"/>
    <w:pPr>
      <w:keepNext/>
      <w:keepLines/>
      <w:numPr>
        <w:ilvl w:val="8"/>
        <w:numId w:val="1"/>
      </w:numPr>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AAB"/>
    <w:rPr>
      <w:rFonts w:ascii="Cambria" w:hAnsi="Cambria" w:cs="Cambria"/>
      <w:b/>
      <w:bCs/>
      <w:color w:val="365F91"/>
      <w:sz w:val="28"/>
      <w:szCs w:val="28"/>
      <w:lang w:eastAsia="en-US"/>
    </w:rPr>
  </w:style>
  <w:style w:type="character" w:customStyle="1" w:styleId="Heading2Char">
    <w:name w:val="Heading 2 Char"/>
    <w:basedOn w:val="DefaultParagraphFont"/>
    <w:link w:val="Heading2"/>
    <w:uiPriority w:val="99"/>
    <w:locked/>
    <w:rsid w:val="00076281"/>
    <w:rPr>
      <w:rFonts w:ascii="Cambria" w:hAnsi="Cambria" w:cs="Cambria"/>
      <w:b/>
      <w:bCs/>
      <w:color w:val="4F81BD"/>
      <w:sz w:val="26"/>
      <w:szCs w:val="26"/>
      <w:lang w:eastAsia="en-US"/>
    </w:rPr>
  </w:style>
  <w:style w:type="character" w:customStyle="1" w:styleId="Heading3Char">
    <w:name w:val="Heading 3 Char"/>
    <w:basedOn w:val="DefaultParagraphFont"/>
    <w:link w:val="Heading3"/>
    <w:uiPriority w:val="99"/>
    <w:locked/>
    <w:rsid w:val="00076281"/>
    <w:rPr>
      <w:rFonts w:ascii="Cambria" w:hAnsi="Cambria" w:cs="Cambria"/>
      <w:b/>
      <w:bCs/>
      <w:color w:val="4F81BD"/>
      <w:sz w:val="22"/>
      <w:szCs w:val="22"/>
      <w:lang w:eastAsia="en-US"/>
    </w:rPr>
  </w:style>
  <w:style w:type="character" w:customStyle="1" w:styleId="Heading4Char">
    <w:name w:val="Heading 4 Char"/>
    <w:basedOn w:val="DefaultParagraphFont"/>
    <w:link w:val="Heading4"/>
    <w:uiPriority w:val="99"/>
    <w:locked/>
    <w:rsid w:val="00076281"/>
    <w:rPr>
      <w:rFonts w:ascii="Cambria" w:hAnsi="Cambria" w:cs="Cambria"/>
      <w:b/>
      <w:bCs/>
      <w:i/>
      <w:iCs/>
      <w:color w:val="4F81BD"/>
      <w:sz w:val="22"/>
      <w:szCs w:val="22"/>
      <w:lang w:eastAsia="en-US"/>
    </w:rPr>
  </w:style>
  <w:style w:type="character" w:customStyle="1" w:styleId="Heading5Char">
    <w:name w:val="Heading 5 Char"/>
    <w:basedOn w:val="DefaultParagraphFont"/>
    <w:link w:val="Heading5"/>
    <w:uiPriority w:val="99"/>
    <w:locked/>
    <w:rsid w:val="00076281"/>
    <w:rPr>
      <w:rFonts w:ascii="Cambria" w:hAnsi="Cambria" w:cs="Cambria"/>
      <w:color w:val="243F60"/>
      <w:sz w:val="22"/>
      <w:szCs w:val="22"/>
      <w:lang w:eastAsia="en-US"/>
    </w:rPr>
  </w:style>
  <w:style w:type="character" w:customStyle="1" w:styleId="Heading6Char">
    <w:name w:val="Heading 6 Char"/>
    <w:basedOn w:val="DefaultParagraphFont"/>
    <w:link w:val="Heading6"/>
    <w:uiPriority w:val="99"/>
    <w:locked/>
    <w:rsid w:val="00076281"/>
    <w:rPr>
      <w:rFonts w:ascii="Cambria" w:hAnsi="Cambria" w:cs="Cambria"/>
      <w:i/>
      <w:iCs/>
      <w:color w:val="243F60"/>
      <w:sz w:val="22"/>
      <w:szCs w:val="22"/>
      <w:lang w:eastAsia="en-US"/>
    </w:rPr>
  </w:style>
  <w:style w:type="character" w:customStyle="1" w:styleId="Heading7Char">
    <w:name w:val="Heading 7 Char"/>
    <w:basedOn w:val="DefaultParagraphFont"/>
    <w:link w:val="Heading7"/>
    <w:uiPriority w:val="99"/>
    <w:locked/>
    <w:rsid w:val="00076281"/>
    <w:rPr>
      <w:rFonts w:ascii="Cambria" w:hAnsi="Cambria" w:cs="Cambria"/>
      <w:i/>
      <w:iCs/>
      <w:color w:val="404040"/>
      <w:sz w:val="22"/>
      <w:szCs w:val="22"/>
      <w:lang w:eastAsia="en-US"/>
    </w:rPr>
  </w:style>
  <w:style w:type="character" w:customStyle="1" w:styleId="Heading8Char">
    <w:name w:val="Heading 8 Char"/>
    <w:basedOn w:val="DefaultParagraphFont"/>
    <w:link w:val="Heading8"/>
    <w:uiPriority w:val="99"/>
    <w:locked/>
    <w:rsid w:val="00076281"/>
    <w:rPr>
      <w:rFonts w:ascii="Cambria" w:hAnsi="Cambria" w:cs="Cambria"/>
      <w:color w:val="404040"/>
      <w:lang w:eastAsia="en-US"/>
    </w:rPr>
  </w:style>
  <w:style w:type="character" w:customStyle="1" w:styleId="Heading9Char">
    <w:name w:val="Heading 9 Char"/>
    <w:basedOn w:val="DefaultParagraphFont"/>
    <w:link w:val="Heading9"/>
    <w:uiPriority w:val="99"/>
    <w:locked/>
    <w:rsid w:val="00076281"/>
    <w:rPr>
      <w:rFonts w:ascii="Cambria" w:hAnsi="Cambria" w:cs="Cambria"/>
      <w:i/>
      <w:iCs/>
      <w:color w:val="404040"/>
      <w:lang w:eastAsia="en-US"/>
    </w:rPr>
  </w:style>
  <w:style w:type="paragraph" w:styleId="Title">
    <w:name w:val="Title"/>
    <w:basedOn w:val="Normal"/>
    <w:next w:val="Normal"/>
    <w:link w:val="TitleChar"/>
    <w:uiPriority w:val="99"/>
    <w:qFormat/>
    <w:rsid w:val="00B24AAB"/>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B24AAB"/>
    <w:rPr>
      <w:rFonts w:ascii="Cambria" w:eastAsia="SimSun" w:hAnsi="Cambria" w:cs="Cambria"/>
      <w:color w:val="17365D"/>
      <w:spacing w:val="5"/>
      <w:kern w:val="28"/>
      <w:sz w:val="52"/>
      <w:szCs w:val="52"/>
    </w:rPr>
  </w:style>
  <w:style w:type="table" w:styleId="TableGrid">
    <w:name w:val="Table Grid"/>
    <w:basedOn w:val="TableNormal"/>
    <w:uiPriority w:val="99"/>
    <w:rsid w:val="00B24AA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400CBD"/>
    <w:rPr>
      <w:color w:val="0000FF"/>
      <w:u w:val="single"/>
    </w:rPr>
  </w:style>
  <w:style w:type="character" w:styleId="FollowedHyperlink">
    <w:name w:val="FollowedHyperlink"/>
    <w:basedOn w:val="DefaultParagraphFont"/>
    <w:uiPriority w:val="99"/>
    <w:semiHidden/>
    <w:rsid w:val="00EA06E6"/>
    <w:rPr>
      <w:color w:val="800080"/>
      <w:u w:val="single"/>
    </w:rPr>
  </w:style>
  <w:style w:type="paragraph" w:styleId="BalloonText">
    <w:name w:val="Balloon Text"/>
    <w:basedOn w:val="Normal"/>
    <w:link w:val="BalloonTextChar"/>
    <w:uiPriority w:val="99"/>
    <w:semiHidden/>
    <w:rsid w:val="00076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6281"/>
    <w:rPr>
      <w:rFonts w:ascii="Tahoma" w:hAnsi="Tahoma" w:cs="Tahoma"/>
      <w:sz w:val="16"/>
      <w:szCs w:val="16"/>
    </w:rPr>
  </w:style>
  <w:style w:type="character" w:customStyle="1" w:styleId="itratextsmall1">
    <w:name w:val="itratextsmall1"/>
    <w:basedOn w:val="DefaultParagraphFont"/>
    <w:uiPriority w:val="99"/>
    <w:rsid w:val="00D01875"/>
    <w:rPr>
      <w:rFonts w:ascii="Arial" w:hAnsi="Arial" w:cs="Arial"/>
      <w:color w:val="000000"/>
      <w:sz w:val="16"/>
      <w:szCs w:val="16"/>
    </w:rPr>
  </w:style>
  <w:style w:type="paragraph" w:styleId="DocumentMap">
    <w:name w:val="Document Map"/>
    <w:basedOn w:val="Normal"/>
    <w:link w:val="DocumentMapChar"/>
    <w:uiPriority w:val="99"/>
    <w:semiHidden/>
    <w:unhideWhenUsed/>
    <w:rsid w:val="00626657"/>
    <w:rPr>
      <w:rFonts w:ascii="SimSun"/>
      <w:sz w:val="18"/>
      <w:szCs w:val="18"/>
    </w:rPr>
  </w:style>
  <w:style w:type="character" w:customStyle="1" w:styleId="DocumentMapChar">
    <w:name w:val="Document Map Char"/>
    <w:basedOn w:val="DefaultParagraphFont"/>
    <w:link w:val="DocumentMap"/>
    <w:uiPriority w:val="99"/>
    <w:semiHidden/>
    <w:rsid w:val="00626657"/>
    <w:rPr>
      <w:rFonts w:ascii="SimSun" w:cs="Calibri"/>
      <w:kern w:val="0"/>
      <w:sz w:val="18"/>
      <w:szCs w:val="18"/>
      <w:lang w:eastAsia="en-US"/>
    </w:rPr>
  </w:style>
  <w:style w:type="paragraph" w:styleId="Header">
    <w:name w:val="header"/>
    <w:basedOn w:val="Normal"/>
    <w:link w:val="HeaderChar"/>
    <w:uiPriority w:val="99"/>
    <w:unhideWhenUsed/>
    <w:rsid w:val="0062665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26657"/>
    <w:rPr>
      <w:rFonts w:cs="Calibri"/>
      <w:kern w:val="0"/>
      <w:sz w:val="18"/>
      <w:szCs w:val="18"/>
      <w:lang w:eastAsia="en-US"/>
    </w:rPr>
  </w:style>
  <w:style w:type="paragraph" w:styleId="Footer">
    <w:name w:val="footer"/>
    <w:basedOn w:val="Normal"/>
    <w:link w:val="FooterChar"/>
    <w:uiPriority w:val="99"/>
    <w:unhideWhenUsed/>
    <w:rsid w:val="0062665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26657"/>
    <w:rPr>
      <w:rFonts w:cs="Calibri"/>
      <w:kern w:val="0"/>
      <w:sz w:val="18"/>
      <w:szCs w:val="18"/>
      <w:lang w:eastAsia="en-US"/>
    </w:rPr>
  </w:style>
  <w:style w:type="paragraph" w:customStyle="1" w:styleId="a">
    <w:name w:val="正文(紧凑)"/>
    <w:qFormat/>
    <w:rsid w:val="000F45A1"/>
    <w:rPr>
      <w:rFonts w:cs="Calibri"/>
      <w:sz w:val="22"/>
      <w:szCs w:val="22"/>
    </w:rPr>
  </w:style>
  <w:style w:type="paragraph" w:styleId="TOC1">
    <w:name w:val="toc 1"/>
    <w:basedOn w:val="Normal"/>
    <w:next w:val="Normal"/>
    <w:autoRedefine/>
    <w:uiPriority w:val="39"/>
    <w:qFormat/>
    <w:locked/>
    <w:rsid w:val="00E26380"/>
  </w:style>
  <w:style w:type="paragraph" w:styleId="TOC2">
    <w:name w:val="toc 2"/>
    <w:basedOn w:val="Normal"/>
    <w:next w:val="Normal"/>
    <w:autoRedefine/>
    <w:uiPriority w:val="39"/>
    <w:qFormat/>
    <w:locked/>
    <w:rsid w:val="00E26380"/>
    <w:pPr>
      <w:ind w:leftChars="200" w:left="420"/>
    </w:pPr>
  </w:style>
  <w:style w:type="paragraph" w:styleId="TOC3">
    <w:name w:val="toc 3"/>
    <w:basedOn w:val="Normal"/>
    <w:next w:val="Normal"/>
    <w:autoRedefine/>
    <w:uiPriority w:val="39"/>
    <w:qFormat/>
    <w:locked/>
    <w:rsid w:val="00E26380"/>
    <w:pPr>
      <w:ind w:leftChars="400" w:left="840"/>
    </w:pPr>
  </w:style>
  <w:style w:type="paragraph" w:styleId="TOCHeading">
    <w:name w:val="TOC Heading"/>
    <w:basedOn w:val="Heading1"/>
    <w:next w:val="Normal"/>
    <w:uiPriority w:val="39"/>
    <w:semiHidden/>
    <w:unhideWhenUsed/>
    <w:qFormat/>
    <w:rsid w:val="00E26380"/>
    <w:pPr>
      <w:numPr>
        <w:numId w:val="0"/>
      </w:numPr>
      <w:outlineLvl w:val="9"/>
    </w:pPr>
    <w:rPr>
      <w:rFonts w:cs="Times New Roman"/>
      <w:lang w:eastAsia="zh-CN"/>
    </w:rPr>
  </w:style>
  <w:style w:type="paragraph" w:styleId="ListParagraph">
    <w:name w:val="List Paragraph"/>
    <w:basedOn w:val="Normal"/>
    <w:uiPriority w:val="34"/>
    <w:qFormat/>
    <w:rsid w:val="0048054B"/>
    <w:pPr>
      <w:ind w:firstLineChars="200" w:firstLine="420"/>
    </w:pPr>
  </w:style>
  <w:style w:type="paragraph" w:styleId="Caption">
    <w:name w:val="caption"/>
    <w:basedOn w:val="Normal"/>
    <w:next w:val="Normal"/>
    <w:unhideWhenUsed/>
    <w:qFormat/>
    <w:locked/>
    <w:rsid w:val="009C0A1C"/>
    <w:rPr>
      <w:rFonts w:asciiTheme="majorHAnsi" w:eastAsia="SimHei" w:hAnsiTheme="majorHAnsi" w:cstheme="majorBidi"/>
      <w:sz w:val="20"/>
      <w:szCs w:val="20"/>
    </w:rPr>
  </w:style>
  <w:style w:type="paragraph" w:customStyle="1" w:styleId="tbltxt">
    <w:name w:val="tbltxt"/>
    <w:basedOn w:val="Normal"/>
    <w:rsid w:val="00185B68"/>
    <w:pPr>
      <w:adjustRightInd w:val="0"/>
      <w:snapToGrid w:val="0"/>
      <w:spacing w:before="60" w:after="60" w:line="240" w:lineRule="auto"/>
    </w:pPr>
    <w:rPr>
      <w:rFonts w:ascii="Arial" w:eastAsia="MS Gothic" w:hAnsi="Arial" w:cs="Times New Roman"/>
      <w:sz w:val="18"/>
      <w:szCs w:val="18"/>
      <w:lang w:eastAsia="ja-JP"/>
    </w:rPr>
  </w:style>
  <w:style w:type="paragraph" w:customStyle="1" w:styleId="tbltxt8">
    <w:name w:val="tbltxt8"/>
    <w:basedOn w:val="Normal"/>
    <w:rsid w:val="00A674A6"/>
    <w:pPr>
      <w:adjustRightInd w:val="0"/>
      <w:snapToGrid w:val="0"/>
      <w:spacing w:before="40" w:after="40" w:line="240" w:lineRule="auto"/>
    </w:pPr>
    <w:rPr>
      <w:rFonts w:ascii="Arial" w:eastAsia="MS Gothic" w:hAnsi="Arial" w:cs="Times New Roman"/>
      <w:sz w:val="16"/>
      <w:szCs w:val="16"/>
      <w:lang w:eastAsia="ja-JP"/>
    </w:rPr>
  </w:style>
  <w:style w:type="character" w:customStyle="1" w:styleId="fontstyle01">
    <w:name w:val="fontstyle01"/>
    <w:basedOn w:val="DefaultParagraphFont"/>
    <w:rsid w:val="00022FE3"/>
    <w:rPr>
      <w:rFonts w:ascii="NokiaPureText" w:hAnsi="NokiaPureText" w:hint="default"/>
      <w:b/>
      <w:bCs/>
      <w:i w:val="0"/>
      <w:iCs w:val="0"/>
      <w:color w:val="656565"/>
      <w:sz w:val="22"/>
      <w:szCs w:val="22"/>
    </w:rPr>
  </w:style>
  <w:style w:type="character" w:customStyle="1" w:styleId="fontstyle21">
    <w:name w:val="fontstyle21"/>
    <w:basedOn w:val="DefaultParagraphFont"/>
    <w:rsid w:val="00022FE3"/>
    <w:rPr>
      <w:rFonts w:ascii="NokiaPureText" w:hAnsi="NokiaPureText" w:hint="default"/>
      <w:b w:val="0"/>
      <w:bCs w:val="0"/>
      <w:i w:val="0"/>
      <w:iCs w:val="0"/>
      <w:color w:val="656565"/>
      <w:sz w:val="20"/>
      <w:szCs w:val="20"/>
    </w:rPr>
  </w:style>
  <w:style w:type="character" w:customStyle="1" w:styleId="fontstyle31">
    <w:name w:val="fontstyle31"/>
    <w:basedOn w:val="DefaultParagraphFont"/>
    <w:rsid w:val="00022FE3"/>
    <w:rPr>
      <w:rFonts w:ascii="CourierNewPS-BoldMT" w:hAnsi="CourierNewPS-BoldMT" w:hint="default"/>
      <w:b/>
      <w:bCs/>
      <w:i w:val="0"/>
      <w:iCs w:val="0"/>
      <w:color w:val="000000"/>
      <w:sz w:val="24"/>
      <w:szCs w:val="24"/>
    </w:rPr>
  </w:style>
  <w:style w:type="character" w:customStyle="1" w:styleId="fontstyle0">
    <w:name w:val="fontstyle0"/>
    <w:basedOn w:val="DefaultParagraphFont"/>
    <w:rsid w:val="00FA51FC"/>
  </w:style>
  <w:style w:type="paragraph" w:styleId="NormalWeb">
    <w:name w:val="Normal (Web)"/>
    <w:basedOn w:val="Normal"/>
    <w:uiPriority w:val="99"/>
    <w:unhideWhenUsed/>
    <w:rsid w:val="00D7762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locked/>
    <w:rsid w:val="00D7762A"/>
    <w:rPr>
      <w:b/>
      <w:bCs/>
    </w:rPr>
  </w:style>
  <w:style w:type="character" w:customStyle="1" w:styleId="apple-converted-space">
    <w:name w:val="apple-converted-space"/>
    <w:basedOn w:val="DefaultParagraphFont"/>
    <w:rsid w:val="004F3D7E"/>
  </w:style>
  <w:style w:type="character" w:customStyle="1" w:styleId="fontstyle2">
    <w:name w:val="fontstyle2"/>
    <w:basedOn w:val="DefaultParagraphFont"/>
    <w:rsid w:val="004F3D7E"/>
  </w:style>
  <w:style w:type="character" w:customStyle="1" w:styleId="fontstyle3">
    <w:name w:val="fontstyle3"/>
    <w:basedOn w:val="DefaultParagraphFont"/>
    <w:rsid w:val="00491708"/>
  </w:style>
  <w:style w:type="character" w:customStyle="1" w:styleId="mw-headline">
    <w:name w:val="mw-headline"/>
    <w:basedOn w:val="DefaultParagraphFont"/>
    <w:rsid w:val="00511A04"/>
  </w:style>
  <w:style w:type="paragraph" w:styleId="Revision">
    <w:name w:val="Revision"/>
    <w:hidden/>
    <w:uiPriority w:val="99"/>
    <w:semiHidden/>
    <w:rsid w:val="00CD27EC"/>
    <w:rPr>
      <w:rFonts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336">
      <w:bodyDiv w:val="1"/>
      <w:marLeft w:val="0"/>
      <w:marRight w:val="0"/>
      <w:marTop w:val="0"/>
      <w:marBottom w:val="0"/>
      <w:divBdr>
        <w:top w:val="none" w:sz="0" w:space="0" w:color="auto"/>
        <w:left w:val="none" w:sz="0" w:space="0" w:color="auto"/>
        <w:bottom w:val="none" w:sz="0" w:space="0" w:color="auto"/>
        <w:right w:val="none" w:sz="0" w:space="0" w:color="auto"/>
      </w:divBdr>
    </w:div>
    <w:div w:id="115873262">
      <w:bodyDiv w:val="1"/>
      <w:marLeft w:val="0"/>
      <w:marRight w:val="0"/>
      <w:marTop w:val="0"/>
      <w:marBottom w:val="0"/>
      <w:divBdr>
        <w:top w:val="none" w:sz="0" w:space="0" w:color="auto"/>
        <w:left w:val="none" w:sz="0" w:space="0" w:color="auto"/>
        <w:bottom w:val="none" w:sz="0" w:space="0" w:color="auto"/>
        <w:right w:val="none" w:sz="0" w:space="0" w:color="auto"/>
      </w:divBdr>
    </w:div>
    <w:div w:id="123934392">
      <w:bodyDiv w:val="1"/>
      <w:marLeft w:val="0"/>
      <w:marRight w:val="0"/>
      <w:marTop w:val="0"/>
      <w:marBottom w:val="0"/>
      <w:divBdr>
        <w:top w:val="none" w:sz="0" w:space="0" w:color="auto"/>
        <w:left w:val="none" w:sz="0" w:space="0" w:color="auto"/>
        <w:bottom w:val="none" w:sz="0" w:space="0" w:color="auto"/>
        <w:right w:val="none" w:sz="0" w:space="0" w:color="auto"/>
      </w:divBdr>
    </w:div>
    <w:div w:id="143662714">
      <w:bodyDiv w:val="1"/>
      <w:marLeft w:val="0"/>
      <w:marRight w:val="0"/>
      <w:marTop w:val="0"/>
      <w:marBottom w:val="0"/>
      <w:divBdr>
        <w:top w:val="none" w:sz="0" w:space="0" w:color="auto"/>
        <w:left w:val="none" w:sz="0" w:space="0" w:color="auto"/>
        <w:bottom w:val="none" w:sz="0" w:space="0" w:color="auto"/>
        <w:right w:val="none" w:sz="0" w:space="0" w:color="auto"/>
      </w:divBdr>
    </w:div>
    <w:div w:id="155612179">
      <w:bodyDiv w:val="1"/>
      <w:marLeft w:val="0"/>
      <w:marRight w:val="0"/>
      <w:marTop w:val="0"/>
      <w:marBottom w:val="0"/>
      <w:divBdr>
        <w:top w:val="none" w:sz="0" w:space="0" w:color="auto"/>
        <w:left w:val="none" w:sz="0" w:space="0" w:color="auto"/>
        <w:bottom w:val="none" w:sz="0" w:space="0" w:color="auto"/>
        <w:right w:val="none" w:sz="0" w:space="0" w:color="auto"/>
      </w:divBdr>
    </w:div>
    <w:div w:id="163058384">
      <w:bodyDiv w:val="1"/>
      <w:marLeft w:val="0"/>
      <w:marRight w:val="0"/>
      <w:marTop w:val="0"/>
      <w:marBottom w:val="0"/>
      <w:divBdr>
        <w:top w:val="none" w:sz="0" w:space="0" w:color="auto"/>
        <w:left w:val="none" w:sz="0" w:space="0" w:color="auto"/>
        <w:bottom w:val="none" w:sz="0" w:space="0" w:color="auto"/>
        <w:right w:val="none" w:sz="0" w:space="0" w:color="auto"/>
      </w:divBdr>
    </w:div>
    <w:div w:id="252203621">
      <w:bodyDiv w:val="1"/>
      <w:marLeft w:val="0"/>
      <w:marRight w:val="0"/>
      <w:marTop w:val="0"/>
      <w:marBottom w:val="0"/>
      <w:divBdr>
        <w:top w:val="none" w:sz="0" w:space="0" w:color="auto"/>
        <w:left w:val="none" w:sz="0" w:space="0" w:color="auto"/>
        <w:bottom w:val="none" w:sz="0" w:space="0" w:color="auto"/>
        <w:right w:val="none" w:sz="0" w:space="0" w:color="auto"/>
      </w:divBdr>
    </w:div>
    <w:div w:id="340090314">
      <w:bodyDiv w:val="1"/>
      <w:marLeft w:val="0"/>
      <w:marRight w:val="0"/>
      <w:marTop w:val="0"/>
      <w:marBottom w:val="0"/>
      <w:divBdr>
        <w:top w:val="none" w:sz="0" w:space="0" w:color="auto"/>
        <w:left w:val="none" w:sz="0" w:space="0" w:color="auto"/>
        <w:bottom w:val="none" w:sz="0" w:space="0" w:color="auto"/>
        <w:right w:val="none" w:sz="0" w:space="0" w:color="auto"/>
      </w:divBdr>
      <w:divsChild>
        <w:div w:id="1614291122">
          <w:marLeft w:val="0"/>
          <w:marRight w:val="0"/>
          <w:marTop w:val="0"/>
          <w:marBottom w:val="0"/>
          <w:divBdr>
            <w:top w:val="none" w:sz="0" w:space="0" w:color="auto"/>
            <w:left w:val="none" w:sz="0" w:space="0" w:color="auto"/>
            <w:bottom w:val="none" w:sz="0" w:space="0" w:color="auto"/>
            <w:right w:val="none" w:sz="0" w:space="0" w:color="auto"/>
          </w:divBdr>
        </w:div>
      </w:divsChild>
    </w:div>
    <w:div w:id="347685087">
      <w:bodyDiv w:val="1"/>
      <w:marLeft w:val="0"/>
      <w:marRight w:val="0"/>
      <w:marTop w:val="0"/>
      <w:marBottom w:val="0"/>
      <w:divBdr>
        <w:top w:val="none" w:sz="0" w:space="0" w:color="auto"/>
        <w:left w:val="none" w:sz="0" w:space="0" w:color="auto"/>
        <w:bottom w:val="none" w:sz="0" w:space="0" w:color="auto"/>
        <w:right w:val="none" w:sz="0" w:space="0" w:color="auto"/>
      </w:divBdr>
    </w:div>
    <w:div w:id="390494881">
      <w:bodyDiv w:val="1"/>
      <w:marLeft w:val="0"/>
      <w:marRight w:val="0"/>
      <w:marTop w:val="0"/>
      <w:marBottom w:val="0"/>
      <w:divBdr>
        <w:top w:val="none" w:sz="0" w:space="0" w:color="auto"/>
        <w:left w:val="none" w:sz="0" w:space="0" w:color="auto"/>
        <w:bottom w:val="none" w:sz="0" w:space="0" w:color="auto"/>
        <w:right w:val="none" w:sz="0" w:space="0" w:color="auto"/>
      </w:divBdr>
    </w:div>
    <w:div w:id="436145729">
      <w:bodyDiv w:val="1"/>
      <w:marLeft w:val="0"/>
      <w:marRight w:val="0"/>
      <w:marTop w:val="0"/>
      <w:marBottom w:val="0"/>
      <w:divBdr>
        <w:top w:val="none" w:sz="0" w:space="0" w:color="auto"/>
        <w:left w:val="none" w:sz="0" w:space="0" w:color="auto"/>
        <w:bottom w:val="none" w:sz="0" w:space="0" w:color="auto"/>
        <w:right w:val="none" w:sz="0" w:space="0" w:color="auto"/>
      </w:divBdr>
    </w:div>
    <w:div w:id="446431244">
      <w:bodyDiv w:val="1"/>
      <w:marLeft w:val="0"/>
      <w:marRight w:val="0"/>
      <w:marTop w:val="0"/>
      <w:marBottom w:val="0"/>
      <w:divBdr>
        <w:top w:val="none" w:sz="0" w:space="0" w:color="auto"/>
        <w:left w:val="none" w:sz="0" w:space="0" w:color="auto"/>
        <w:bottom w:val="none" w:sz="0" w:space="0" w:color="auto"/>
        <w:right w:val="none" w:sz="0" w:space="0" w:color="auto"/>
      </w:divBdr>
    </w:div>
    <w:div w:id="514733300">
      <w:bodyDiv w:val="1"/>
      <w:marLeft w:val="0"/>
      <w:marRight w:val="0"/>
      <w:marTop w:val="0"/>
      <w:marBottom w:val="0"/>
      <w:divBdr>
        <w:top w:val="none" w:sz="0" w:space="0" w:color="auto"/>
        <w:left w:val="none" w:sz="0" w:space="0" w:color="auto"/>
        <w:bottom w:val="none" w:sz="0" w:space="0" w:color="auto"/>
        <w:right w:val="none" w:sz="0" w:space="0" w:color="auto"/>
      </w:divBdr>
    </w:div>
    <w:div w:id="586302912">
      <w:bodyDiv w:val="1"/>
      <w:marLeft w:val="0"/>
      <w:marRight w:val="0"/>
      <w:marTop w:val="0"/>
      <w:marBottom w:val="0"/>
      <w:divBdr>
        <w:top w:val="none" w:sz="0" w:space="0" w:color="auto"/>
        <w:left w:val="none" w:sz="0" w:space="0" w:color="auto"/>
        <w:bottom w:val="none" w:sz="0" w:space="0" w:color="auto"/>
        <w:right w:val="none" w:sz="0" w:space="0" w:color="auto"/>
      </w:divBdr>
    </w:div>
    <w:div w:id="669524793">
      <w:bodyDiv w:val="1"/>
      <w:marLeft w:val="0"/>
      <w:marRight w:val="0"/>
      <w:marTop w:val="0"/>
      <w:marBottom w:val="0"/>
      <w:divBdr>
        <w:top w:val="none" w:sz="0" w:space="0" w:color="auto"/>
        <w:left w:val="none" w:sz="0" w:space="0" w:color="auto"/>
        <w:bottom w:val="none" w:sz="0" w:space="0" w:color="auto"/>
        <w:right w:val="none" w:sz="0" w:space="0" w:color="auto"/>
      </w:divBdr>
    </w:div>
    <w:div w:id="718821221">
      <w:bodyDiv w:val="1"/>
      <w:marLeft w:val="0"/>
      <w:marRight w:val="0"/>
      <w:marTop w:val="0"/>
      <w:marBottom w:val="0"/>
      <w:divBdr>
        <w:top w:val="none" w:sz="0" w:space="0" w:color="auto"/>
        <w:left w:val="none" w:sz="0" w:space="0" w:color="auto"/>
        <w:bottom w:val="none" w:sz="0" w:space="0" w:color="auto"/>
        <w:right w:val="none" w:sz="0" w:space="0" w:color="auto"/>
      </w:divBdr>
    </w:div>
    <w:div w:id="719285205">
      <w:bodyDiv w:val="1"/>
      <w:marLeft w:val="0"/>
      <w:marRight w:val="0"/>
      <w:marTop w:val="0"/>
      <w:marBottom w:val="0"/>
      <w:divBdr>
        <w:top w:val="none" w:sz="0" w:space="0" w:color="auto"/>
        <w:left w:val="none" w:sz="0" w:space="0" w:color="auto"/>
        <w:bottom w:val="none" w:sz="0" w:space="0" w:color="auto"/>
        <w:right w:val="none" w:sz="0" w:space="0" w:color="auto"/>
      </w:divBdr>
    </w:div>
    <w:div w:id="724187267">
      <w:bodyDiv w:val="1"/>
      <w:marLeft w:val="0"/>
      <w:marRight w:val="0"/>
      <w:marTop w:val="0"/>
      <w:marBottom w:val="0"/>
      <w:divBdr>
        <w:top w:val="none" w:sz="0" w:space="0" w:color="auto"/>
        <w:left w:val="none" w:sz="0" w:space="0" w:color="auto"/>
        <w:bottom w:val="none" w:sz="0" w:space="0" w:color="auto"/>
        <w:right w:val="none" w:sz="0" w:space="0" w:color="auto"/>
      </w:divBdr>
    </w:div>
    <w:div w:id="790050387">
      <w:bodyDiv w:val="1"/>
      <w:marLeft w:val="0"/>
      <w:marRight w:val="0"/>
      <w:marTop w:val="0"/>
      <w:marBottom w:val="0"/>
      <w:divBdr>
        <w:top w:val="none" w:sz="0" w:space="0" w:color="auto"/>
        <w:left w:val="none" w:sz="0" w:space="0" w:color="auto"/>
        <w:bottom w:val="none" w:sz="0" w:space="0" w:color="auto"/>
        <w:right w:val="none" w:sz="0" w:space="0" w:color="auto"/>
      </w:divBdr>
    </w:div>
    <w:div w:id="868641291">
      <w:bodyDiv w:val="1"/>
      <w:marLeft w:val="0"/>
      <w:marRight w:val="0"/>
      <w:marTop w:val="0"/>
      <w:marBottom w:val="0"/>
      <w:divBdr>
        <w:top w:val="none" w:sz="0" w:space="0" w:color="auto"/>
        <w:left w:val="none" w:sz="0" w:space="0" w:color="auto"/>
        <w:bottom w:val="none" w:sz="0" w:space="0" w:color="auto"/>
        <w:right w:val="none" w:sz="0" w:space="0" w:color="auto"/>
      </w:divBdr>
    </w:div>
    <w:div w:id="952397639">
      <w:bodyDiv w:val="1"/>
      <w:marLeft w:val="0"/>
      <w:marRight w:val="0"/>
      <w:marTop w:val="0"/>
      <w:marBottom w:val="0"/>
      <w:divBdr>
        <w:top w:val="none" w:sz="0" w:space="0" w:color="auto"/>
        <w:left w:val="none" w:sz="0" w:space="0" w:color="auto"/>
        <w:bottom w:val="none" w:sz="0" w:space="0" w:color="auto"/>
        <w:right w:val="none" w:sz="0" w:space="0" w:color="auto"/>
      </w:divBdr>
    </w:div>
    <w:div w:id="1031303005">
      <w:bodyDiv w:val="1"/>
      <w:marLeft w:val="0"/>
      <w:marRight w:val="0"/>
      <w:marTop w:val="0"/>
      <w:marBottom w:val="0"/>
      <w:divBdr>
        <w:top w:val="none" w:sz="0" w:space="0" w:color="auto"/>
        <w:left w:val="none" w:sz="0" w:space="0" w:color="auto"/>
        <w:bottom w:val="none" w:sz="0" w:space="0" w:color="auto"/>
        <w:right w:val="none" w:sz="0" w:space="0" w:color="auto"/>
      </w:divBdr>
    </w:div>
    <w:div w:id="1091661483">
      <w:bodyDiv w:val="1"/>
      <w:marLeft w:val="0"/>
      <w:marRight w:val="0"/>
      <w:marTop w:val="0"/>
      <w:marBottom w:val="0"/>
      <w:divBdr>
        <w:top w:val="none" w:sz="0" w:space="0" w:color="auto"/>
        <w:left w:val="none" w:sz="0" w:space="0" w:color="auto"/>
        <w:bottom w:val="none" w:sz="0" w:space="0" w:color="auto"/>
        <w:right w:val="none" w:sz="0" w:space="0" w:color="auto"/>
      </w:divBdr>
    </w:div>
    <w:div w:id="1109080623">
      <w:bodyDiv w:val="1"/>
      <w:marLeft w:val="0"/>
      <w:marRight w:val="0"/>
      <w:marTop w:val="0"/>
      <w:marBottom w:val="0"/>
      <w:divBdr>
        <w:top w:val="none" w:sz="0" w:space="0" w:color="auto"/>
        <w:left w:val="none" w:sz="0" w:space="0" w:color="auto"/>
        <w:bottom w:val="none" w:sz="0" w:space="0" w:color="auto"/>
        <w:right w:val="none" w:sz="0" w:space="0" w:color="auto"/>
      </w:divBdr>
    </w:div>
    <w:div w:id="1137138255">
      <w:bodyDiv w:val="1"/>
      <w:marLeft w:val="0"/>
      <w:marRight w:val="0"/>
      <w:marTop w:val="0"/>
      <w:marBottom w:val="0"/>
      <w:divBdr>
        <w:top w:val="none" w:sz="0" w:space="0" w:color="auto"/>
        <w:left w:val="none" w:sz="0" w:space="0" w:color="auto"/>
        <w:bottom w:val="none" w:sz="0" w:space="0" w:color="auto"/>
        <w:right w:val="none" w:sz="0" w:space="0" w:color="auto"/>
      </w:divBdr>
    </w:div>
    <w:div w:id="1145968619">
      <w:bodyDiv w:val="1"/>
      <w:marLeft w:val="0"/>
      <w:marRight w:val="0"/>
      <w:marTop w:val="0"/>
      <w:marBottom w:val="0"/>
      <w:divBdr>
        <w:top w:val="none" w:sz="0" w:space="0" w:color="auto"/>
        <w:left w:val="none" w:sz="0" w:space="0" w:color="auto"/>
        <w:bottom w:val="none" w:sz="0" w:space="0" w:color="auto"/>
        <w:right w:val="none" w:sz="0" w:space="0" w:color="auto"/>
      </w:divBdr>
    </w:div>
    <w:div w:id="1173181718">
      <w:bodyDiv w:val="1"/>
      <w:marLeft w:val="0"/>
      <w:marRight w:val="0"/>
      <w:marTop w:val="0"/>
      <w:marBottom w:val="0"/>
      <w:divBdr>
        <w:top w:val="none" w:sz="0" w:space="0" w:color="auto"/>
        <w:left w:val="none" w:sz="0" w:space="0" w:color="auto"/>
        <w:bottom w:val="none" w:sz="0" w:space="0" w:color="auto"/>
        <w:right w:val="none" w:sz="0" w:space="0" w:color="auto"/>
      </w:divBdr>
    </w:div>
    <w:div w:id="1186557218">
      <w:bodyDiv w:val="1"/>
      <w:marLeft w:val="0"/>
      <w:marRight w:val="0"/>
      <w:marTop w:val="0"/>
      <w:marBottom w:val="0"/>
      <w:divBdr>
        <w:top w:val="none" w:sz="0" w:space="0" w:color="auto"/>
        <w:left w:val="none" w:sz="0" w:space="0" w:color="auto"/>
        <w:bottom w:val="none" w:sz="0" w:space="0" w:color="auto"/>
        <w:right w:val="none" w:sz="0" w:space="0" w:color="auto"/>
      </w:divBdr>
    </w:div>
    <w:div w:id="1194731262">
      <w:bodyDiv w:val="1"/>
      <w:marLeft w:val="0"/>
      <w:marRight w:val="0"/>
      <w:marTop w:val="0"/>
      <w:marBottom w:val="0"/>
      <w:divBdr>
        <w:top w:val="none" w:sz="0" w:space="0" w:color="auto"/>
        <w:left w:val="none" w:sz="0" w:space="0" w:color="auto"/>
        <w:bottom w:val="none" w:sz="0" w:space="0" w:color="auto"/>
        <w:right w:val="none" w:sz="0" w:space="0" w:color="auto"/>
      </w:divBdr>
    </w:div>
    <w:div w:id="1206984659">
      <w:bodyDiv w:val="1"/>
      <w:marLeft w:val="0"/>
      <w:marRight w:val="0"/>
      <w:marTop w:val="0"/>
      <w:marBottom w:val="0"/>
      <w:divBdr>
        <w:top w:val="none" w:sz="0" w:space="0" w:color="auto"/>
        <w:left w:val="none" w:sz="0" w:space="0" w:color="auto"/>
        <w:bottom w:val="none" w:sz="0" w:space="0" w:color="auto"/>
        <w:right w:val="none" w:sz="0" w:space="0" w:color="auto"/>
      </w:divBdr>
    </w:div>
    <w:div w:id="1212380589">
      <w:bodyDiv w:val="1"/>
      <w:marLeft w:val="0"/>
      <w:marRight w:val="0"/>
      <w:marTop w:val="0"/>
      <w:marBottom w:val="0"/>
      <w:divBdr>
        <w:top w:val="none" w:sz="0" w:space="0" w:color="auto"/>
        <w:left w:val="none" w:sz="0" w:space="0" w:color="auto"/>
        <w:bottom w:val="none" w:sz="0" w:space="0" w:color="auto"/>
        <w:right w:val="none" w:sz="0" w:space="0" w:color="auto"/>
      </w:divBdr>
    </w:div>
    <w:div w:id="1213427472">
      <w:bodyDiv w:val="1"/>
      <w:marLeft w:val="0"/>
      <w:marRight w:val="0"/>
      <w:marTop w:val="0"/>
      <w:marBottom w:val="0"/>
      <w:divBdr>
        <w:top w:val="none" w:sz="0" w:space="0" w:color="auto"/>
        <w:left w:val="none" w:sz="0" w:space="0" w:color="auto"/>
        <w:bottom w:val="none" w:sz="0" w:space="0" w:color="auto"/>
        <w:right w:val="none" w:sz="0" w:space="0" w:color="auto"/>
      </w:divBdr>
    </w:div>
    <w:div w:id="1223906353">
      <w:bodyDiv w:val="1"/>
      <w:marLeft w:val="0"/>
      <w:marRight w:val="0"/>
      <w:marTop w:val="0"/>
      <w:marBottom w:val="0"/>
      <w:divBdr>
        <w:top w:val="none" w:sz="0" w:space="0" w:color="auto"/>
        <w:left w:val="none" w:sz="0" w:space="0" w:color="auto"/>
        <w:bottom w:val="none" w:sz="0" w:space="0" w:color="auto"/>
        <w:right w:val="none" w:sz="0" w:space="0" w:color="auto"/>
      </w:divBdr>
    </w:div>
    <w:div w:id="1244605830">
      <w:bodyDiv w:val="1"/>
      <w:marLeft w:val="0"/>
      <w:marRight w:val="0"/>
      <w:marTop w:val="0"/>
      <w:marBottom w:val="0"/>
      <w:divBdr>
        <w:top w:val="none" w:sz="0" w:space="0" w:color="auto"/>
        <w:left w:val="none" w:sz="0" w:space="0" w:color="auto"/>
        <w:bottom w:val="none" w:sz="0" w:space="0" w:color="auto"/>
        <w:right w:val="none" w:sz="0" w:space="0" w:color="auto"/>
      </w:divBdr>
    </w:div>
    <w:div w:id="1260335633">
      <w:bodyDiv w:val="1"/>
      <w:marLeft w:val="0"/>
      <w:marRight w:val="0"/>
      <w:marTop w:val="0"/>
      <w:marBottom w:val="0"/>
      <w:divBdr>
        <w:top w:val="none" w:sz="0" w:space="0" w:color="auto"/>
        <w:left w:val="none" w:sz="0" w:space="0" w:color="auto"/>
        <w:bottom w:val="none" w:sz="0" w:space="0" w:color="auto"/>
        <w:right w:val="none" w:sz="0" w:space="0" w:color="auto"/>
      </w:divBdr>
    </w:div>
    <w:div w:id="1295912577">
      <w:bodyDiv w:val="1"/>
      <w:marLeft w:val="0"/>
      <w:marRight w:val="0"/>
      <w:marTop w:val="0"/>
      <w:marBottom w:val="0"/>
      <w:divBdr>
        <w:top w:val="none" w:sz="0" w:space="0" w:color="auto"/>
        <w:left w:val="none" w:sz="0" w:space="0" w:color="auto"/>
        <w:bottom w:val="none" w:sz="0" w:space="0" w:color="auto"/>
        <w:right w:val="none" w:sz="0" w:space="0" w:color="auto"/>
      </w:divBdr>
    </w:div>
    <w:div w:id="1327394026">
      <w:bodyDiv w:val="1"/>
      <w:marLeft w:val="0"/>
      <w:marRight w:val="0"/>
      <w:marTop w:val="0"/>
      <w:marBottom w:val="0"/>
      <w:divBdr>
        <w:top w:val="none" w:sz="0" w:space="0" w:color="auto"/>
        <w:left w:val="none" w:sz="0" w:space="0" w:color="auto"/>
        <w:bottom w:val="none" w:sz="0" w:space="0" w:color="auto"/>
        <w:right w:val="none" w:sz="0" w:space="0" w:color="auto"/>
      </w:divBdr>
    </w:div>
    <w:div w:id="1378889550">
      <w:bodyDiv w:val="1"/>
      <w:marLeft w:val="0"/>
      <w:marRight w:val="0"/>
      <w:marTop w:val="0"/>
      <w:marBottom w:val="0"/>
      <w:divBdr>
        <w:top w:val="none" w:sz="0" w:space="0" w:color="auto"/>
        <w:left w:val="none" w:sz="0" w:space="0" w:color="auto"/>
        <w:bottom w:val="none" w:sz="0" w:space="0" w:color="auto"/>
        <w:right w:val="none" w:sz="0" w:space="0" w:color="auto"/>
      </w:divBdr>
    </w:div>
    <w:div w:id="1421757365">
      <w:bodyDiv w:val="1"/>
      <w:marLeft w:val="0"/>
      <w:marRight w:val="0"/>
      <w:marTop w:val="0"/>
      <w:marBottom w:val="0"/>
      <w:divBdr>
        <w:top w:val="none" w:sz="0" w:space="0" w:color="auto"/>
        <w:left w:val="none" w:sz="0" w:space="0" w:color="auto"/>
        <w:bottom w:val="none" w:sz="0" w:space="0" w:color="auto"/>
        <w:right w:val="none" w:sz="0" w:space="0" w:color="auto"/>
      </w:divBdr>
    </w:div>
    <w:div w:id="1440949144">
      <w:bodyDiv w:val="1"/>
      <w:marLeft w:val="0"/>
      <w:marRight w:val="0"/>
      <w:marTop w:val="0"/>
      <w:marBottom w:val="0"/>
      <w:divBdr>
        <w:top w:val="none" w:sz="0" w:space="0" w:color="auto"/>
        <w:left w:val="none" w:sz="0" w:space="0" w:color="auto"/>
        <w:bottom w:val="none" w:sz="0" w:space="0" w:color="auto"/>
        <w:right w:val="none" w:sz="0" w:space="0" w:color="auto"/>
      </w:divBdr>
    </w:div>
    <w:div w:id="1453672573">
      <w:bodyDiv w:val="1"/>
      <w:marLeft w:val="0"/>
      <w:marRight w:val="0"/>
      <w:marTop w:val="0"/>
      <w:marBottom w:val="0"/>
      <w:divBdr>
        <w:top w:val="none" w:sz="0" w:space="0" w:color="auto"/>
        <w:left w:val="none" w:sz="0" w:space="0" w:color="auto"/>
        <w:bottom w:val="none" w:sz="0" w:space="0" w:color="auto"/>
        <w:right w:val="none" w:sz="0" w:space="0" w:color="auto"/>
      </w:divBdr>
    </w:div>
    <w:div w:id="1559709399">
      <w:bodyDiv w:val="1"/>
      <w:marLeft w:val="0"/>
      <w:marRight w:val="0"/>
      <w:marTop w:val="0"/>
      <w:marBottom w:val="0"/>
      <w:divBdr>
        <w:top w:val="none" w:sz="0" w:space="0" w:color="auto"/>
        <w:left w:val="none" w:sz="0" w:space="0" w:color="auto"/>
        <w:bottom w:val="none" w:sz="0" w:space="0" w:color="auto"/>
        <w:right w:val="none" w:sz="0" w:space="0" w:color="auto"/>
      </w:divBdr>
    </w:div>
    <w:div w:id="1562055088">
      <w:bodyDiv w:val="1"/>
      <w:marLeft w:val="0"/>
      <w:marRight w:val="0"/>
      <w:marTop w:val="0"/>
      <w:marBottom w:val="0"/>
      <w:divBdr>
        <w:top w:val="none" w:sz="0" w:space="0" w:color="auto"/>
        <w:left w:val="none" w:sz="0" w:space="0" w:color="auto"/>
        <w:bottom w:val="none" w:sz="0" w:space="0" w:color="auto"/>
        <w:right w:val="none" w:sz="0" w:space="0" w:color="auto"/>
      </w:divBdr>
    </w:div>
    <w:div w:id="1596210550">
      <w:bodyDiv w:val="1"/>
      <w:marLeft w:val="0"/>
      <w:marRight w:val="0"/>
      <w:marTop w:val="0"/>
      <w:marBottom w:val="0"/>
      <w:divBdr>
        <w:top w:val="none" w:sz="0" w:space="0" w:color="auto"/>
        <w:left w:val="none" w:sz="0" w:space="0" w:color="auto"/>
        <w:bottom w:val="none" w:sz="0" w:space="0" w:color="auto"/>
        <w:right w:val="none" w:sz="0" w:space="0" w:color="auto"/>
      </w:divBdr>
    </w:div>
    <w:div w:id="1598901698">
      <w:bodyDiv w:val="1"/>
      <w:marLeft w:val="0"/>
      <w:marRight w:val="0"/>
      <w:marTop w:val="0"/>
      <w:marBottom w:val="0"/>
      <w:divBdr>
        <w:top w:val="none" w:sz="0" w:space="0" w:color="auto"/>
        <w:left w:val="none" w:sz="0" w:space="0" w:color="auto"/>
        <w:bottom w:val="none" w:sz="0" w:space="0" w:color="auto"/>
        <w:right w:val="none" w:sz="0" w:space="0" w:color="auto"/>
      </w:divBdr>
    </w:div>
    <w:div w:id="1599750138">
      <w:bodyDiv w:val="1"/>
      <w:marLeft w:val="0"/>
      <w:marRight w:val="0"/>
      <w:marTop w:val="0"/>
      <w:marBottom w:val="0"/>
      <w:divBdr>
        <w:top w:val="none" w:sz="0" w:space="0" w:color="auto"/>
        <w:left w:val="none" w:sz="0" w:space="0" w:color="auto"/>
        <w:bottom w:val="none" w:sz="0" w:space="0" w:color="auto"/>
        <w:right w:val="none" w:sz="0" w:space="0" w:color="auto"/>
      </w:divBdr>
    </w:div>
    <w:div w:id="1622150726">
      <w:bodyDiv w:val="1"/>
      <w:marLeft w:val="0"/>
      <w:marRight w:val="0"/>
      <w:marTop w:val="0"/>
      <w:marBottom w:val="0"/>
      <w:divBdr>
        <w:top w:val="none" w:sz="0" w:space="0" w:color="auto"/>
        <w:left w:val="none" w:sz="0" w:space="0" w:color="auto"/>
        <w:bottom w:val="none" w:sz="0" w:space="0" w:color="auto"/>
        <w:right w:val="none" w:sz="0" w:space="0" w:color="auto"/>
      </w:divBdr>
    </w:div>
    <w:div w:id="1624115956">
      <w:bodyDiv w:val="1"/>
      <w:marLeft w:val="0"/>
      <w:marRight w:val="0"/>
      <w:marTop w:val="0"/>
      <w:marBottom w:val="0"/>
      <w:divBdr>
        <w:top w:val="none" w:sz="0" w:space="0" w:color="auto"/>
        <w:left w:val="none" w:sz="0" w:space="0" w:color="auto"/>
        <w:bottom w:val="none" w:sz="0" w:space="0" w:color="auto"/>
        <w:right w:val="none" w:sz="0" w:space="0" w:color="auto"/>
      </w:divBdr>
    </w:div>
    <w:div w:id="1668053173">
      <w:bodyDiv w:val="1"/>
      <w:marLeft w:val="0"/>
      <w:marRight w:val="0"/>
      <w:marTop w:val="0"/>
      <w:marBottom w:val="0"/>
      <w:divBdr>
        <w:top w:val="none" w:sz="0" w:space="0" w:color="auto"/>
        <w:left w:val="none" w:sz="0" w:space="0" w:color="auto"/>
        <w:bottom w:val="none" w:sz="0" w:space="0" w:color="auto"/>
        <w:right w:val="none" w:sz="0" w:space="0" w:color="auto"/>
      </w:divBdr>
    </w:div>
    <w:div w:id="1711539792">
      <w:bodyDiv w:val="1"/>
      <w:marLeft w:val="0"/>
      <w:marRight w:val="0"/>
      <w:marTop w:val="0"/>
      <w:marBottom w:val="0"/>
      <w:divBdr>
        <w:top w:val="none" w:sz="0" w:space="0" w:color="auto"/>
        <w:left w:val="none" w:sz="0" w:space="0" w:color="auto"/>
        <w:bottom w:val="none" w:sz="0" w:space="0" w:color="auto"/>
        <w:right w:val="none" w:sz="0" w:space="0" w:color="auto"/>
      </w:divBdr>
    </w:div>
    <w:div w:id="1716931680">
      <w:bodyDiv w:val="1"/>
      <w:marLeft w:val="0"/>
      <w:marRight w:val="0"/>
      <w:marTop w:val="0"/>
      <w:marBottom w:val="0"/>
      <w:divBdr>
        <w:top w:val="none" w:sz="0" w:space="0" w:color="auto"/>
        <w:left w:val="none" w:sz="0" w:space="0" w:color="auto"/>
        <w:bottom w:val="none" w:sz="0" w:space="0" w:color="auto"/>
        <w:right w:val="none" w:sz="0" w:space="0" w:color="auto"/>
      </w:divBdr>
    </w:div>
    <w:div w:id="1741638456">
      <w:bodyDiv w:val="1"/>
      <w:marLeft w:val="0"/>
      <w:marRight w:val="0"/>
      <w:marTop w:val="0"/>
      <w:marBottom w:val="0"/>
      <w:divBdr>
        <w:top w:val="none" w:sz="0" w:space="0" w:color="auto"/>
        <w:left w:val="none" w:sz="0" w:space="0" w:color="auto"/>
        <w:bottom w:val="none" w:sz="0" w:space="0" w:color="auto"/>
        <w:right w:val="none" w:sz="0" w:space="0" w:color="auto"/>
      </w:divBdr>
    </w:div>
    <w:div w:id="1743334543">
      <w:bodyDiv w:val="1"/>
      <w:marLeft w:val="0"/>
      <w:marRight w:val="0"/>
      <w:marTop w:val="0"/>
      <w:marBottom w:val="0"/>
      <w:divBdr>
        <w:top w:val="none" w:sz="0" w:space="0" w:color="auto"/>
        <w:left w:val="none" w:sz="0" w:space="0" w:color="auto"/>
        <w:bottom w:val="none" w:sz="0" w:space="0" w:color="auto"/>
        <w:right w:val="none" w:sz="0" w:space="0" w:color="auto"/>
      </w:divBdr>
    </w:div>
    <w:div w:id="1758087554">
      <w:bodyDiv w:val="1"/>
      <w:marLeft w:val="0"/>
      <w:marRight w:val="0"/>
      <w:marTop w:val="0"/>
      <w:marBottom w:val="0"/>
      <w:divBdr>
        <w:top w:val="none" w:sz="0" w:space="0" w:color="auto"/>
        <w:left w:val="none" w:sz="0" w:space="0" w:color="auto"/>
        <w:bottom w:val="none" w:sz="0" w:space="0" w:color="auto"/>
        <w:right w:val="none" w:sz="0" w:space="0" w:color="auto"/>
      </w:divBdr>
    </w:div>
    <w:div w:id="1764378856">
      <w:bodyDiv w:val="1"/>
      <w:marLeft w:val="0"/>
      <w:marRight w:val="0"/>
      <w:marTop w:val="0"/>
      <w:marBottom w:val="0"/>
      <w:divBdr>
        <w:top w:val="none" w:sz="0" w:space="0" w:color="auto"/>
        <w:left w:val="none" w:sz="0" w:space="0" w:color="auto"/>
        <w:bottom w:val="none" w:sz="0" w:space="0" w:color="auto"/>
        <w:right w:val="none" w:sz="0" w:space="0" w:color="auto"/>
      </w:divBdr>
    </w:div>
    <w:div w:id="1767653252">
      <w:bodyDiv w:val="1"/>
      <w:marLeft w:val="0"/>
      <w:marRight w:val="0"/>
      <w:marTop w:val="0"/>
      <w:marBottom w:val="0"/>
      <w:divBdr>
        <w:top w:val="none" w:sz="0" w:space="0" w:color="auto"/>
        <w:left w:val="none" w:sz="0" w:space="0" w:color="auto"/>
        <w:bottom w:val="none" w:sz="0" w:space="0" w:color="auto"/>
        <w:right w:val="none" w:sz="0" w:space="0" w:color="auto"/>
      </w:divBdr>
    </w:div>
    <w:div w:id="1769428856">
      <w:bodyDiv w:val="1"/>
      <w:marLeft w:val="0"/>
      <w:marRight w:val="0"/>
      <w:marTop w:val="0"/>
      <w:marBottom w:val="0"/>
      <w:divBdr>
        <w:top w:val="none" w:sz="0" w:space="0" w:color="auto"/>
        <w:left w:val="none" w:sz="0" w:space="0" w:color="auto"/>
        <w:bottom w:val="none" w:sz="0" w:space="0" w:color="auto"/>
        <w:right w:val="none" w:sz="0" w:space="0" w:color="auto"/>
      </w:divBdr>
    </w:div>
    <w:div w:id="1774665011">
      <w:bodyDiv w:val="1"/>
      <w:marLeft w:val="0"/>
      <w:marRight w:val="0"/>
      <w:marTop w:val="0"/>
      <w:marBottom w:val="0"/>
      <w:divBdr>
        <w:top w:val="none" w:sz="0" w:space="0" w:color="auto"/>
        <w:left w:val="none" w:sz="0" w:space="0" w:color="auto"/>
        <w:bottom w:val="none" w:sz="0" w:space="0" w:color="auto"/>
        <w:right w:val="none" w:sz="0" w:space="0" w:color="auto"/>
      </w:divBdr>
    </w:div>
    <w:div w:id="1822425160">
      <w:bodyDiv w:val="1"/>
      <w:marLeft w:val="0"/>
      <w:marRight w:val="0"/>
      <w:marTop w:val="0"/>
      <w:marBottom w:val="0"/>
      <w:divBdr>
        <w:top w:val="none" w:sz="0" w:space="0" w:color="auto"/>
        <w:left w:val="none" w:sz="0" w:space="0" w:color="auto"/>
        <w:bottom w:val="none" w:sz="0" w:space="0" w:color="auto"/>
        <w:right w:val="none" w:sz="0" w:space="0" w:color="auto"/>
      </w:divBdr>
    </w:div>
    <w:div w:id="1884322275">
      <w:bodyDiv w:val="1"/>
      <w:marLeft w:val="0"/>
      <w:marRight w:val="0"/>
      <w:marTop w:val="0"/>
      <w:marBottom w:val="0"/>
      <w:divBdr>
        <w:top w:val="none" w:sz="0" w:space="0" w:color="auto"/>
        <w:left w:val="none" w:sz="0" w:space="0" w:color="auto"/>
        <w:bottom w:val="none" w:sz="0" w:space="0" w:color="auto"/>
        <w:right w:val="none" w:sz="0" w:space="0" w:color="auto"/>
      </w:divBdr>
    </w:div>
    <w:div w:id="1889610283">
      <w:bodyDiv w:val="1"/>
      <w:marLeft w:val="0"/>
      <w:marRight w:val="0"/>
      <w:marTop w:val="0"/>
      <w:marBottom w:val="0"/>
      <w:divBdr>
        <w:top w:val="none" w:sz="0" w:space="0" w:color="auto"/>
        <w:left w:val="none" w:sz="0" w:space="0" w:color="auto"/>
        <w:bottom w:val="none" w:sz="0" w:space="0" w:color="auto"/>
        <w:right w:val="none" w:sz="0" w:space="0" w:color="auto"/>
      </w:divBdr>
    </w:div>
    <w:div w:id="1917784118">
      <w:bodyDiv w:val="1"/>
      <w:marLeft w:val="0"/>
      <w:marRight w:val="0"/>
      <w:marTop w:val="0"/>
      <w:marBottom w:val="0"/>
      <w:divBdr>
        <w:top w:val="none" w:sz="0" w:space="0" w:color="auto"/>
        <w:left w:val="none" w:sz="0" w:space="0" w:color="auto"/>
        <w:bottom w:val="none" w:sz="0" w:space="0" w:color="auto"/>
        <w:right w:val="none" w:sz="0" w:space="0" w:color="auto"/>
      </w:divBdr>
    </w:div>
    <w:div w:id="1918664432">
      <w:bodyDiv w:val="1"/>
      <w:marLeft w:val="0"/>
      <w:marRight w:val="0"/>
      <w:marTop w:val="0"/>
      <w:marBottom w:val="0"/>
      <w:divBdr>
        <w:top w:val="none" w:sz="0" w:space="0" w:color="auto"/>
        <w:left w:val="none" w:sz="0" w:space="0" w:color="auto"/>
        <w:bottom w:val="none" w:sz="0" w:space="0" w:color="auto"/>
        <w:right w:val="none" w:sz="0" w:space="0" w:color="auto"/>
      </w:divBdr>
    </w:div>
    <w:div w:id="1939095989">
      <w:bodyDiv w:val="1"/>
      <w:marLeft w:val="0"/>
      <w:marRight w:val="0"/>
      <w:marTop w:val="0"/>
      <w:marBottom w:val="0"/>
      <w:divBdr>
        <w:top w:val="none" w:sz="0" w:space="0" w:color="auto"/>
        <w:left w:val="none" w:sz="0" w:space="0" w:color="auto"/>
        <w:bottom w:val="none" w:sz="0" w:space="0" w:color="auto"/>
        <w:right w:val="none" w:sz="0" w:space="0" w:color="auto"/>
      </w:divBdr>
    </w:div>
    <w:div w:id="1957910811">
      <w:bodyDiv w:val="1"/>
      <w:marLeft w:val="0"/>
      <w:marRight w:val="0"/>
      <w:marTop w:val="0"/>
      <w:marBottom w:val="0"/>
      <w:divBdr>
        <w:top w:val="none" w:sz="0" w:space="0" w:color="auto"/>
        <w:left w:val="none" w:sz="0" w:space="0" w:color="auto"/>
        <w:bottom w:val="none" w:sz="0" w:space="0" w:color="auto"/>
        <w:right w:val="none" w:sz="0" w:space="0" w:color="auto"/>
      </w:divBdr>
    </w:div>
    <w:div w:id="1972831670">
      <w:bodyDiv w:val="1"/>
      <w:marLeft w:val="0"/>
      <w:marRight w:val="0"/>
      <w:marTop w:val="0"/>
      <w:marBottom w:val="0"/>
      <w:divBdr>
        <w:top w:val="none" w:sz="0" w:space="0" w:color="auto"/>
        <w:left w:val="none" w:sz="0" w:space="0" w:color="auto"/>
        <w:bottom w:val="none" w:sz="0" w:space="0" w:color="auto"/>
        <w:right w:val="none" w:sz="0" w:space="0" w:color="auto"/>
      </w:divBdr>
    </w:div>
    <w:div w:id="1982995118">
      <w:bodyDiv w:val="1"/>
      <w:marLeft w:val="0"/>
      <w:marRight w:val="0"/>
      <w:marTop w:val="0"/>
      <w:marBottom w:val="0"/>
      <w:divBdr>
        <w:top w:val="none" w:sz="0" w:space="0" w:color="auto"/>
        <w:left w:val="none" w:sz="0" w:space="0" w:color="auto"/>
        <w:bottom w:val="none" w:sz="0" w:space="0" w:color="auto"/>
        <w:right w:val="none" w:sz="0" w:space="0" w:color="auto"/>
      </w:divBdr>
    </w:div>
    <w:div w:id="2019624101">
      <w:bodyDiv w:val="1"/>
      <w:marLeft w:val="0"/>
      <w:marRight w:val="0"/>
      <w:marTop w:val="0"/>
      <w:marBottom w:val="0"/>
      <w:divBdr>
        <w:top w:val="none" w:sz="0" w:space="0" w:color="auto"/>
        <w:left w:val="none" w:sz="0" w:space="0" w:color="auto"/>
        <w:bottom w:val="none" w:sz="0" w:space="0" w:color="auto"/>
        <w:right w:val="none" w:sz="0" w:space="0" w:color="auto"/>
      </w:divBdr>
    </w:div>
    <w:div w:id="2020423805">
      <w:marLeft w:val="0"/>
      <w:marRight w:val="0"/>
      <w:marTop w:val="0"/>
      <w:marBottom w:val="0"/>
      <w:divBdr>
        <w:top w:val="none" w:sz="0" w:space="0" w:color="auto"/>
        <w:left w:val="none" w:sz="0" w:space="0" w:color="auto"/>
        <w:bottom w:val="none" w:sz="0" w:space="0" w:color="auto"/>
        <w:right w:val="none" w:sz="0" w:space="0" w:color="auto"/>
      </w:divBdr>
      <w:divsChild>
        <w:div w:id="2020423809">
          <w:marLeft w:val="0"/>
          <w:marRight w:val="0"/>
          <w:marTop w:val="0"/>
          <w:marBottom w:val="0"/>
          <w:divBdr>
            <w:top w:val="none" w:sz="0" w:space="0" w:color="auto"/>
            <w:left w:val="none" w:sz="0" w:space="0" w:color="auto"/>
            <w:bottom w:val="none" w:sz="0" w:space="0" w:color="auto"/>
            <w:right w:val="none" w:sz="0" w:space="0" w:color="auto"/>
          </w:divBdr>
        </w:div>
      </w:divsChild>
    </w:div>
    <w:div w:id="2020423806">
      <w:marLeft w:val="0"/>
      <w:marRight w:val="0"/>
      <w:marTop w:val="0"/>
      <w:marBottom w:val="0"/>
      <w:divBdr>
        <w:top w:val="none" w:sz="0" w:space="0" w:color="auto"/>
        <w:left w:val="none" w:sz="0" w:space="0" w:color="auto"/>
        <w:bottom w:val="none" w:sz="0" w:space="0" w:color="auto"/>
        <w:right w:val="none" w:sz="0" w:space="0" w:color="auto"/>
      </w:divBdr>
      <w:divsChild>
        <w:div w:id="2020423808">
          <w:marLeft w:val="0"/>
          <w:marRight w:val="0"/>
          <w:marTop w:val="0"/>
          <w:marBottom w:val="0"/>
          <w:divBdr>
            <w:top w:val="none" w:sz="0" w:space="0" w:color="auto"/>
            <w:left w:val="none" w:sz="0" w:space="0" w:color="auto"/>
            <w:bottom w:val="none" w:sz="0" w:space="0" w:color="auto"/>
            <w:right w:val="none" w:sz="0" w:space="0" w:color="auto"/>
          </w:divBdr>
        </w:div>
      </w:divsChild>
    </w:div>
    <w:div w:id="2020423807">
      <w:marLeft w:val="0"/>
      <w:marRight w:val="0"/>
      <w:marTop w:val="0"/>
      <w:marBottom w:val="0"/>
      <w:divBdr>
        <w:top w:val="none" w:sz="0" w:space="0" w:color="auto"/>
        <w:left w:val="none" w:sz="0" w:space="0" w:color="auto"/>
        <w:bottom w:val="none" w:sz="0" w:space="0" w:color="auto"/>
        <w:right w:val="none" w:sz="0" w:space="0" w:color="auto"/>
      </w:divBdr>
    </w:div>
    <w:div w:id="2020423810">
      <w:marLeft w:val="0"/>
      <w:marRight w:val="0"/>
      <w:marTop w:val="0"/>
      <w:marBottom w:val="0"/>
      <w:divBdr>
        <w:top w:val="none" w:sz="0" w:space="0" w:color="auto"/>
        <w:left w:val="none" w:sz="0" w:space="0" w:color="auto"/>
        <w:bottom w:val="none" w:sz="0" w:space="0" w:color="auto"/>
        <w:right w:val="none" w:sz="0" w:space="0" w:color="auto"/>
      </w:divBdr>
    </w:div>
    <w:div w:id="2036953704">
      <w:bodyDiv w:val="1"/>
      <w:marLeft w:val="0"/>
      <w:marRight w:val="0"/>
      <w:marTop w:val="0"/>
      <w:marBottom w:val="0"/>
      <w:divBdr>
        <w:top w:val="none" w:sz="0" w:space="0" w:color="auto"/>
        <w:left w:val="none" w:sz="0" w:space="0" w:color="auto"/>
        <w:bottom w:val="none" w:sz="0" w:space="0" w:color="auto"/>
        <w:right w:val="none" w:sz="0" w:space="0" w:color="auto"/>
      </w:divBdr>
    </w:div>
    <w:div w:id="2061972895">
      <w:bodyDiv w:val="1"/>
      <w:marLeft w:val="0"/>
      <w:marRight w:val="0"/>
      <w:marTop w:val="0"/>
      <w:marBottom w:val="0"/>
      <w:divBdr>
        <w:top w:val="none" w:sz="0" w:space="0" w:color="auto"/>
        <w:left w:val="none" w:sz="0" w:space="0" w:color="auto"/>
        <w:bottom w:val="none" w:sz="0" w:space="0" w:color="auto"/>
        <w:right w:val="none" w:sz="0" w:space="0" w:color="auto"/>
      </w:divBdr>
    </w:div>
    <w:div w:id="2118597885">
      <w:bodyDiv w:val="1"/>
      <w:marLeft w:val="0"/>
      <w:marRight w:val="0"/>
      <w:marTop w:val="0"/>
      <w:marBottom w:val="0"/>
      <w:divBdr>
        <w:top w:val="none" w:sz="0" w:space="0" w:color="auto"/>
        <w:left w:val="none" w:sz="0" w:space="0" w:color="auto"/>
        <w:bottom w:val="none" w:sz="0" w:space="0" w:color="auto"/>
        <w:right w:val="none" w:sz="0" w:space="0" w:color="auto"/>
      </w:divBdr>
    </w:div>
    <w:div w:id="21186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enstreetmap.org/wiki/Databases_and_data_access_APIs%23pgsnapshot" TargetMode="External"/><Relationship Id="rId13" Type="http://schemas.openxmlformats.org/officeDocument/2006/relationships/hyperlink" Target="http://wiki.openstreetmap.org/wiki/Key:place" TargetMode="External"/><Relationship Id="rId18" Type="http://schemas.openxmlformats.org/officeDocument/2006/relationships/hyperlink" Target="https://en.wikipedia.org/wiki/Points_of_the_compass" TargetMode="External"/><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n.wikipedia.org/wiki/ISO_3166-1_alpha-3" TargetMode="External"/><Relationship Id="rId34" Type="http://schemas.openxmlformats.org/officeDocument/2006/relationships/hyperlink" Target="http://wiki.openstreetmap.org/wiki/Tag:railway%3Dsubway" TargetMode="External"/><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en.wikipedia.org/wiki/ISO_3166-1_alpha-3" TargetMode="External"/><Relationship Id="rId17" Type="http://schemas.openxmlformats.org/officeDocument/2006/relationships/hyperlink" Target="https://en.wikipedia.org/wiki/ISO_3166-1_alpha-3"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hyperlink" Target="https://en.wikipedia.org/wiki/ISO_3166-1_alpha-3"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SO_3166-1_alpha-3" TargetMode="External"/><Relationship Id="rId20" Type="http://schemas.openxmlformats.org/officeDocument/2006/relationships/hyperlink" Target="http://wiki.openstreetmap.org/wiki/Tag:railway%3Dsubway_entrance" TargetMode="External"/><Relationship Id="rId29" Type="http://schemas.openxmlformats.org/officeDocument/2006/relationships/image" Target="media/image8.png"/><Relationship Id="rId41" Type="http://schemas.openxmlformats.org/officeDocument/2006/relationships/image" Target="cid:image001.png@01D1F7A3.BDB105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openstreetmap.org/wiki/Osmosis" TargetMode="External"/><Relationship Id="rId24" Type="http://schemas.openxmlformats.org/officeDocument/2006/relationships/image" Target="media/image4.emf"/><Relationship Id="rId32" Type="http://schemas.openxmlformats.org/officeDocument/2006/relationships/image" Target="media/image10.png"/><Relationship Id="rId37" Type="http://schemas.openxmlformats.org/officeDocument/2006/relationships/hyperlink" Target="http://en.wikipedia.org/wiki/ISO_3166-2" TargetMode="External"/><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openstreetmap.org/wiki/Key:natural" TargetMode="External"/><Relationship Id="rId23" Type="http://schemas.openxmlformats.org/officeDocument/2006/relationships/image" Target="media/image3.emf"/><Relationship Id="rId28" Type="http://schemas.openxmlformats.org/officeDocument/2006/relationships/oleObject" Target="embeddings/oleObject1.bin"/><Relationship Id="rId36" Type="http://schemas.openxmlformats.org/officeDocument/2006/relationships/hyperlink" Target="http://en.wikipedia.org/wiki/ISO_3166-1" TargetMode="External"/><Relationship Id="rId10" Type="http://schemas.openxmlformats.org/officeDocument/2006/relationships/image" Target="media/image1.png"/><Relationship Id="rId19" Type="http://schemas.openxmlformats.org/officeDocument/2006/relationships/hyperlink" Target="https://zh.wikipedia.org/wiki/%E7%BD%97%E7%9B%98%E6%96%B9%E4%BD%8D" TargetMode="External"/><Relationship Id="rId31" Type="http://schemas.openxmlformats.org/officeDocument/2006/relationships/image" Target="media/image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openstreetmap.org/wiki/Main_Page" TargetMode="External"/><Relationship Id="rId14" Type="http://schemas.openxmlformats.org/officeDocument/2006/relationships/hyperlink" Target="http://wiki.openstreetmap.org/wiki/Key:place" TargetMode="External"/><Relationship Id="rId22" Type="http://schemas.openxmlformats.org/officeDocument/2006/relationships/image" Target="media/image2.png"/><Relationship Id="rId27" Type="http://schemas.openxmlformats.org/officeDocument/2006/relationships/image" Target="media/image7.emf"/><Relationship Id="rId30" Type="http://schemas.openxmlformats.org/officeDocument/2006/relationships/hyperlink" Target="http://wiki.openstreetmap.org/wiki/Key:highway" TargetMode="External"/><Relationship Id="rId35" Type="http://schemas.openxmlformats.org/officeDocument/2006/relationships/hyperlink" Target="https://en.wikipedia.org/wiki/ISO_3166-1_alpha-3" TargetMode="External"/><Relationship Id="rId43" Type="http://schemas.openxmlformats.org/officeDocument/2006/relationships/hyperlink" Target="https://redmine.vires.com/attachments/download/3911/200v2.0.3-D2.2-ADASIS_v2_Specification.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8BAA2-F0F1-416A-AFC3-9B30087B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12535</Words>
  <Characters>71454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Map and POI Version Functional Specification</vt:lpstr>
    </vt:vector>
  </TitlesOfParts>
  <Company>Telenav Inc.</Company>
  <LinksUpToDate>false</LinksUpToDate>
  <CharactersWithSpaces>83822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 and POI Version Functional Specification</dc:title>
  <dc:subject/>
  <dc:creator>Windows User</dc:creator>
  <cp:keywords/>
  <dc:description/>
  <cp:lastModifiedBy>Huangfu, Xiaojie</cp:lastModifiedBy>
  <cp:revision>2</cp:revision>
  <cp:lastPrinted>2016-12-06T08:03:00Z</cp:lastPrinted>
  <dcterms:created xsi:type="dcterms:W3CDTF">2017-10-25T02:01:00Z</dcterms:created>
  <dcterms:modified xsi:type="dcterms:W3CDTF">2017-10-25T02:01:00Z</dcterms:modified>
</cp:coreProperties>
</file>